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8D4" w:rsidRDefault="005311D4">
      <w:pPr>
        <w:wordWrap/>
        <w:rPr>
          <w:rFonts w:eastAsia="黑体"/>
        </w:rPr>
      </w:pPr>
      <w:bookmarkStart w:id="0" w:name="_Toc303691580"/>
      <w:r>
        <w:rPr>
          <w:noProof/>
        </w:rPr>
        <mc:AlternateContent>
          <mc:Choice Requires="wps">
            <w:drawing>
              <wp:anchor distT="0" distB="0" distL="114300" distR="114300" simplePos="0" relativeHeight="251659264" behindDoc="0" locked="0" layoutInCell="1" allowOverlap="1">
                <wp:simplePos x="0" y="0"/>
                <wp:positionH relativeFrom="column">
                  <wp:posOffset>4914900</wp:posOffset>
                </wp:positionH>
                <wp:positionV relativeFrom="paragraph">
                  <wp:posOffset>-297180</wp:posOffset>
                </wp:positionV>
                <wp:extent cx="800100" cy="594360"/>
                <wp:effectExtent l="0" t="3175" r="4445" b="254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594360"/>
                        </a:xfrm>
                        <a:prstGeom prst="rect">
                          <a:avLst/>
                        </a:prstGeom>
                        <a:noFill/>
                        <a:ln>
                          <a:noFill/>
                        </a:ln>
                      </wps:spPr>
                      <wps:txbx>
                        <w:txbxContent>
                          <w:p w:rsidR="0028610F" w:rsidRDefault="0028610F">
                            <w:pPr>
                              <w:rPr>
                                <w:rFonts w:ascii="黑体"/>
                                <w:sz w:val="32"/>
                                <w:szCs w:val="32"/>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15" o:spid="_x0000_s1026" type="#_x0000_t202" style="position:absolute;left:0;text-align:left;margin-left:387pt;margin-top:-23.4pt;width:63pt;height:46.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" filled="f" stroked="f">
                <v:textbox>
                  <w:txbxContent>
                    <w:p w:rsidR="0028610F" w:rsidRDefault="0028610F">
                      <w:pPr>
                        <w:rPr>
                          <w:rFonts w:ascii="黑体"/>
                          <w:sz w:val="32"/>
                          <w:szCs w:val="32"/>
                        </w:rPr>
                      </w:pPr>
                    </w:p>
                  </w:txbxContent>
                </v:textbox>
              </v:shape>
            </w:pict>
          </mc:Fallback>
        </mc:AlternateContent>
      </w:r>
    </w:p>
    <w:p w:rsidR="009158D4" w:rsidRDefault="009158D4">
      <w:pPr>
        <w:wordWrap/>
        <w:rPr>
          <w:rFonts w:eastAsia="黑体"/>
        </w:rPr>
      </w:pPr>
    </w:p>
    <w:p w:rsidR="009158D4" w:rsidRDefault="009158D4">
      <w:pPr>
        <w:wordWrap/>
        <w:rPr>
          <w:rFonts w:eastAsia="黑体"/>
        </w:rPr>
      </w:pPr>
    </w:p>
    <w:p w:rsidR="009158D4" w:rsidRDefault="009158D4">
      <w:pPr>
        <w:wordWrap/>
        <w:spacing w:line="680" w:lineRule="exact"/>
        <w:textAlignment w:val="center"/>
        <w:rPr>
          <w:rFonts w:eastAsia="黑体"/>
          <w:kern w:val="0"/>
          <w:sz w:val="52"/>
          <w:szCs w:val="21"/>
        </w:rPr>
      </w:pPr>
    </w:p>
    <w:p w:rsidR="009158D4" w:rsidRDefault="009158D4">
      <w:pPr>
        <w:wordWrap/>
        <w:spacing w:line="680" w:lineRule="exact"/>
        <w:jc w:val="center"/>
        <w:textAlignment w:val="center"/>
        <w:rPr>
          <w:rFonts w:eastAsia="黑体"/>
          <w:kern w:val="0"/>
          <w:sz w:val="52"/>
          <w:szCs w:val="21"/>
        </w:rPr>
      </w:pPr>
    </w:p>
    <w:p w:rsidR="009158D4" w:rsidRDefault="009158D4">
      <w:pPr>
        <w:wordWrap/>
        <w:spacing w:line="680" w:lineRule="exact"/>
        <w:jc w:val="center"/>
        <w:textAlignment w:val="center"/>
        <w:rPr>
          <w:rFonts w:eastAsia="黑体"/>
          <w:kern w:val="0"/>
          <w:sz w:val="52"/>
          <w:szCs w:val="21"/>
        </w:rPr>
      </w:pPr>
    </w:p>
    <w:p w:rsidR="009158D4" w:rsidRDefault="009158D4">
      <w:pPr>
        <w:wordWrap/>
        <w:spacing w:line="680" w:lineRule="exact"/>
        <w:jc w:val="center"/>
        <w:textAlignment w:val="center"/>
        <w:rPr>
          <w:rFonts w:eastAsia="黑体"/>
          <w:kern w:val="0"/>
          <w:sz w:val="52"/>
          <w:szCs w:val="21"/>
        </w:rPr>
      </w:pPr>
    </w:p>
    <w:p w:rsidR="009158D4" w:rsidRDefault="005311D4">
      <w:pPr>
        <w:wordWrap/>
        <w:spacing w:line="680" w:lineRule="exact"/>
        <w:jc w:val="center"/>
        <w:textAlignment w:val="center"/>
        <w:rPr>
          <w:rFonts w:eastAsia="黑体"/>
          <w:kern w:val="0"/>
          <w:sz w:val="52"/>
          <w:szCs w:val="21"/>
        </w:rPr>
      </w:pPr>
      <w:r>
        <w:rPr>
          <w:rFonts w:eastAsia="黑体" w:hint="eastAsia"/>
          <w:kern w:val="0"/>
          <w:sz w:val="52"/>
          <w:szCs w:val="21"/>
        </w:rPr>
        <w:t>GK</w:t>
      </w:r>
      <w:r>
        <w:rPr>
          <w:rFonts w:eastAsia="黑体" w:hint="eastAsia"/>
          <w:kern w:val="0"/>
          <w:sz w:val="52"/>
          <w:szCs w:val="21"/>
        </w:rPr>
        <w:t>网站</w:t>
      </w:r>
    </w:p>
    <w:p w:rsidR="009158D4" w:rsidRDefault="005311D4">
      <w:pPr>
        <w:wordWrap/>
        <w:spacing w:line="680" w:lineRule="exact"/>
        <w:jc w:val="center"/>
        <w:textAlignment w:val="center"/>
        <w:rPr>
          <w:rFonts w:eastAsia="黑体"/>
          <w:kern w:val="0"/>
          <w:sz w:val="52"/>
          <w:szCs w:val="21"/>
        </w:rPr>
      </w:pPr>
      <w:r>
        <w:rPr>
          <w:rFonts w:eastAsia="黑体" w:hint="eastAsia"/>
          <w:kern w:val="0"/>
          <w:sz w:val="52"/>
          <w:szCs w:val="21"/>
        </w:rPr>
        <w:t>技术接口服务标准实施规范</w:t>
      </w:r>
    </w:p>
    <w:p w:rsidR="009158D4" w:rsidRDefault="005311D4">
      <w:pPr>
        <w:wordWrap/>
        <w:spacing w:line="680" w:lineRule="exact"/>
        <w:jc w:val="center"/>
        <w:textAlignment w:val="center"/>
        <w:rPr>
          <w:rFonts w:eastAsia="黑体"/>
          <w:kern w:val="0"/>
          <w:sz w:val="36"/>
          <w:szCs w:val="36"/>
        </w:rPr>
      </w:pPr>
      <w:r>
        <w:rPr>
          <w:rFonts w:eastAsia="黑体" w:hint="eastAsia"/>
          <w:kern w:val="0"/>
          <w:sz w:val="36"/>
          <w:szCs w:val="36"/>
        </w:rPr>
        <w:t>V1.0</w:t>
      </w:r>
    </w:p>
    <w:p w:rsidR="009158D4" w:rsidRDefault="009158D4">
      <w:pPr>
        <w:wordWrap/>
        <w:rPr>
          <w:rFonts w:eastAsia="黑体"/>
        </w:rPr>
      </w:pPr>
    </w:p>
    <w:p w:rsidR="009158D4" w:rsidRDefault="009158D4">
      <w:pPr>
        <w:wordWrap/>
        <w:rPr>
          <w:rFonts w:eastAsia="黑体"/>
        </w:rPr>
      </w:pPr>
    </w:p>
    <w:p w:rsidR="009158D4" w:rsidRDefault="009158D4">
      <w:pPr>
        <w:wordWrap/>
        <w:rPr>
          <w:rFonts w:eastAsia="黑体"/>
        </w:rPr>
      </w:pPr>
    </w:p>
    <w:p w:rsidR="009158D4" w:rsidRDefault="009158D4">
      <w:pPr>
        <w:wordWrap/>
        <w:rPr>
          <w:rFonts w:eastAsia="黑体"/>
        </w:rPr>
      </w:pPr>
    </w:p>
    <w:p w:rsidR="009158D4" w:rsidRDefault="009158D4">
      <w:pPr>
        <w:wordWrap/>
        <w:rPr>
          <w:rFonts w:eastAsia="黑体"/>
        </w:rPr>
      </w:pPr>
    </w:p>
    <w:p w:rsidR="009158D4" w:rsidRDefault="009158D4">
      <w:pPr>
        <w:wordWrap/>
        <w:rPr>
          <w:rFonts w:eastAsia="黑体"/>
        </w:rPr>
      </w:pPr>
    </w:p>
    <w:p w:rsidR="009158D4" w:rsidRDefault="009158D4">
      <w:pPr>
        <w:wordWrap/>
        <w:rPr>
          <w:rFonts w:eastAsia="黑体"/>
        </w:rPr>
      </w:pPr>
    </w:p>
    <w:p w:rsidR="009158D4" w:rsidRDefault="009158D4">
      <w:pPr>
        <w:wordWrap/>
        <w:rPr>
          <w:rFonts w:eastAsia="黑体"/>
        </w:rPr>
      </w:pPr>
    </w:p>
    <w:p w:rsidR="009158D4" w:rsidRDefault="009158D4">
      <w:pPr>
        <w:wordWrap/>
        <w:rPr>
          <w:rFonts w:eastAsia="黑体"/>
        </w:rPr>
      </w:pPr>
    </w:p>
    <w:p w:rsidR="009158D4" w:rsidRDefault="009158D4">
      <w:pPr>
        <w:wordWrap/>
        <w:rPr>
          <w:rFonts w:eastAsia="黑体"/>
        </w:rPr>
      </w:pPr>
    </w:p>
    <w:p w:rsidR="009158D4" w:rsidRDefault="009158D4">
      <w:pPr>
        <w:wordWrap/>
        <w:rPr>
          <w:rFonts w:eastAsia="黑体"/>
        </w:rPr>
      </w:pPr>
    </w:p>
    <w:p w:rsidR="009158D4" w:rsidRDefault="009158D4">
      <w:pPr>
        <w:wordWrap/>
        <w:rPr>
          <w:rFonts w:eastAsia="黑体"/>
        </w:rPr>
      </w:pPr>
    </w:p>
    <w:p w:rsidR="009158D4" w:rsidRDefault="009158D4">
      <w:pPr>
        <w:wordWrap/>
        <w:rPr>
          <w:rFonts w:eastAsia="黑体"/>
        </w:rPr>
      </w:pPr>
    </w:p>
    <w:p w:rsidR="009158D4" w:rsidRDefault="009158D4">
      <w:pPr>
        <w:wordWrap/>
        <w:rPr>
          <w:rFonts w:eastAsia="黑体"/>
        </w:rPr>
      </w:pPr>
    </w:p>
    <w:p w:rsidR="009158D4" w:rsidRDefault="009158D4">
      <w:pPr>
        <w:wordWrap/>
        <w:rPr>
          <w:rFonts w:eastAsia="黑体"/>
        </w:rPr>
      </w:pPr>
    </w:p>
    <w:p w:rsidR="009158D4" w:rsidRDefault="009158D4">
      <w:pPr>
        <w:wordWrap/>
        <w:rPr>
          <w:rFonts w:eastAsia="黑体"/>
        </w:rPr>
      </w:pPr>
    </w:p>
    <w:p w:rsidR="009158D4" w:rsidRDefault="009158D4">
      <w:pPr>
        <w:pStyle w:val="afff1"/>
        <w:ind w:firstLineChars="0" w:firstLine="0"/>
        <w:rPr>
          <w:rFonts w:ascii="黑体" w:eastAsia="黑体" w:hAnsi="黑体"/>
          <w:sz w:val="32"/>
          <w:szCs w:val="32"/>
        </w:rPr>
      </w:pPr>
    </w:p>
    <w:p w:rsidR="009158D4" w:rsidRDefault="005311D4">
      <w:pPr>
        <w:pStyle w:val="afff1"/>
        <w:ind w:firstLine="640"/>
        <w:jc w:val="center"/>
        <w:rPr>
          <w:rFonts w:ascii="黑体" w:eastAsia="黑体" w:hAnsi="黑体"/>
          <w:sz w:val="32"/>
          <w:szCs w:val="32"/>
        </w:rPr>
      </w:pPr>
      <w:r>
        <w:rPr>
          <w:rFonts w:ascii="黑体" w:eastAsia="黑体" w:hAnsi="黑体"/>
          <w:sz w:val="32"/>
          <w:szCs w:val="32"/>
        </w:rPr>
        <w:br w:type="page"/>
      </w:r>
      <w:r>
        <w:rPr>
          <w:rFonts w:ascii="黑体" w:eastAsia="黑体" w:hAnsi="黑体"/>
          <w:sz w:val="32"/>
          <w:szCs w:val="32"/>
        </w:rPr>
        <w:lastRenderedPageBreak/>
        <w:t>目</w:t>
      </w:r>
      <w:bookmarkStart w:id="1" w:name="BKML"/>
      <w:r>
        <w:rPr>
          <w:rFonts w:ascii="黑体" w:eastAsia="黑体"/>
          <w:sz w:val="32"/>
          <w:szCs w:val="32"/>
        </w:rPr>
        <w:t>  </w:t>
      </w:r>
      <w:r>
        <w:rPr>
          <w:rFonts w:ascii="黑体" w:eastAsia="黑体" w:hAnsi="黑体"/>
          <w:sz w:val="32"/>
          <w:szCs w:val="32"/>
        </w:rPr>
        <w:t>次</w:t>
      </w:r>
      <w:bookmarkEnd w:id="1"/>
    </w:p>
    <w:p w:rsidR="00A109D0" w:rsidRDefault="005311D4">
      <w:pPr>
        <w:pStyle w:val="25"/>
        <w:rPr>
          <w:rFonts w:asciiTheme="minorHAnsi" w:eastAsiaTheme="minorEastAsia" w:hAnsiTheme="minorHAnsi" w:cstheme="minorBidi"/>
          <w:noProof/>
          <w:szCs w:val="22"/>
        </w:rPr>
      </w:pPr>
      <w:r>
        <w:rPr>
          <w:rFonts w:hAnsi="宋体"/>
          <w:b/>
          <w:sz w:val="28"/>
          <w:szCs w:val="28"/>
        </w:rPr>
        <w:fldChar w:fldCharType="begin"/>
      </w:r>
      <w:r>
        <w:rPr>
          <w:rFonts w:hAnsi="宋体"/>
          <w:b/>
          <w:sz w:val="28"/>
          <w:szCs w:val="28"/>
        </w:rPr>
        <w:instrText xml:space="preserve"> TOC \o "1-3" \h \z \u </w:instrText>
      </w:r>
      <w:r>
        <w:rPr>
          <w:rFonts w:hAnsi="宋体"/>
          <w:b/>
          <w:sz w:val="28"/>
          <w:szCs w:val="28"/>
        </w:rPr>
        <w:fldChar w:fldCharType="separate"/>
      </w:r>
      <w:hyperlink w:anchor="_Toc505247891" w:history="1">
        <w:r w:rsidR="00A109D0" w:rsidRPr="00024682">
          <w:rPr>
            <w:rStyle w:val="affc"/>
            <w:noProof/>
          </w:rPr>
          <w:t>1 范围</w:t>
        </w:r>
        <w:r w:rsidR="00A109D0">
          <w:rPr>
            <w:noProof/>
            <w:webHidden/>
          </w:rPr>
          <w:tab/>
        </w:r>
        <w:r w:rsidR="00A109D0">
          <w:rPr>
            <w:noProof/>
            <w:webHidden/>
          </w:rPr>
          <w:fldChar w:fldCharType="begin"/>
        </w:r>
        <w:r w:rsidR="00A109D0">
          <w:rPr>
            <w:noProof/>
            <w:webHidden/>
          </w:rPr>
          <w:instrText xml:space="preserve"> PAGEREF _Toc505247891 \h </w:instrText>
        </w:r>
        <w:r w:rsidR="00A109D0">
          <w:rPr>
            <w:noProof/>
            <w:webHidden/>
          </w:rPr>
        </w:r>
        <w:r w:rsidR="00A109D0">
          <w:rPr>
            <w:noProof/>
            <w:webHidden/>
          </w:rPr>
          <w:fldChar w:fldCharType="separate"/>
        </w:r>
        <w:r w:rsidR="00A109D0">
          <w:rPr>
            <w:noProof/>
            <w:webHidden/>
          </w:rPr>
          <w:t>1</w:t>
        </w:r>
        <w:r w:rsidR="00A109D0">
          <w:rPr>
            <w:noProof/>
            <w:webHidden/>
          </w:rPr>
          <w:fldChar w:fldCharType="end"/>
        </w:r>
      </w:hyperlink>
    </w:p>
    <w:p w:rsidR="00A109D0" w:rsidRDefault="000E66A0">
      <w:pPr>
        <w:pStyle w:val="25"/>
        <w:rPr>
          <w:rFonts w:asciiTheme="minorHAnsi" w:eastAsiaTheme="minorEastAsia" w:hAnsiTheme="minorHAnsi" w:cstheme="minorBidi"/>
          <w:noProof/>
          <w:szCs w:val="22"/>
        </w:rPr>
      </w:pPr>
      <w:hyperlink w:anchor="_Toc505247892" w:history="1">
        <w:r w:rsidR="00A109D0" w:rsidRPr="00024682">
          <w:rPr>
            <w:rStyle w:val="affc"/>
            <w:noProof/>
          </w:rPr>
          <w:t>2 数据传输文件规范</w:t>
        </w:r>
        <w:r w:rsidR="00A109D0">
          <w:rPr>
            <w:noProof/>
            <w:webHidden/>
          </w:rPr>
          <w:tab/>
        </w:r>
        <w:r w:rsidR="00A109D0">
          <w:rPr>
            <w:noProof/>
            <w:webHidden/>
          </w:rPr>
          <w:fldChar w:fldCharType="begin"/>
        </w:r>
        <w:r w:rsidR="00A109D0">
          <w:rPr>
            <w:noProof/>
            <w:webHidden/>
          </w:rPr>
          <w:instrText xml:space="preserve"> PAGEREF _Toc505247892 \h </w:instrText>
        </w:r>
        <w:r w:rsidR="00A109D0">
          <w:rPr>
            <w:noProof/>
            <w:webHidden/>
          </w:rPr>
        </w:r>
        <w:r w:rsidR="00A109D0">
          <w:rPr>
            <w:noProof/>
            <w:webHidden/>
          </w:rPr>
          <w:fldChar w:fldCharType="separate"/>
        </w:r>
        <w:r w:rsidR="00A109D0">
          <w:rPr>
            <w:noProof/>
            <w:webHidden/>
          </w:rPr>
          <w:t>1</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893" w:history="1">
        <w:r w:rsidR="00A109D0" w:rsidRPr="00024682">
          <w:rPr>
            <w:rStyle w:val="affc"/>
            <w:noProof/>
          </w:rPr>
          <w:t>2.1</w:t>
        </w:r>
        <w:r w:rsidR="00A109D0" w:rsidRPr="00024682">
          <w:rPr>
            <w:rStyle w:val="affc"/>
            <w:rFonts w:ascii="Times New Roman"/>
            <w:noProof/>
          </w:rPr>
          <w:t xml:space="preserve"> </w:t>
        </w:r>
        <w:r w:rsidR="00A109D0" w:rsidRPr="00024682">
          <w:rPr>
            <w:rStyle w:val="affc"/>
            <w:rFonts w:ascii="Times New Roman"/>
            <w:noProof/>
          </w:rPr>
          <w:t>数据文件结构规范</w:t>
        </w:r>
        <w:r w:rsidR="00A109D0">
          <w:rPr>
            <w:noProof/>
            <w:webHidden/>
          </w:rPr>
          <w:tab/>
        </w:r>
        <w:r w:rsidR="00A109D0">
          <w:rPr>
            <w:noProof/>
            <w:webHidden/>
          </w:rPr>
          <w:fldChar w:fldCharType="begin"/>
        </w:r>
        <w:r w:rsidR="00A109D0">
          <w:rPr>
            <w:noProof/>
            <w:webHidden/>
          </w:rPr>
          <w:instrText xml:space="preserve"> PAGEREF _Toc505247893 \h </w:instrText>
        </w:r>
        <w:r w:rsidR="00A109D0">
          <w:rPr>
            <w:noProof/>
            <w:webHidden/>
          </w:rPr>
        </w:r>
        <w:r w:rsidR="00A109D0">
          <w:rPr>
            <w:noProof/>
            <w:webHidden/>
          </w:rPr>
          <w:fldChar w:fldCharType="separate"/>
        </w:r>
        <w:r w:rsidR="00A109D0">
          <w:rPr>
            <w:noProof/>
            <w:webHidden/>
          </w:rPr>
          <w:t>1</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894" w:history="1">
        <w:r w:rsidR="00A109D0" w:rsidRPr="00024682">
          <w:rPr>
            <w:rStyle w:val="affc"/>
            <w:noProof/>
          </w:rPr>
          <w:t>2.2</w:t>
        </w:r>
        <w:r w:rsidR="00A109D0" w:rsidRPr="00024682">
          <w:rPr>
            <w:rStyle w:val="affc"/>
            <w:rFonts w:ascii="Times New Roman"/>
            <w:noProof/>
          </w:rPr>
          <w:t xml:space="preserve"> </w:t>
        </w:r>
        <w:r w:rsidR="00A109D0" w:rsidRPr="00024682">
          <w:rPr>
            <w:rStyle w:val="affc"/>
            <w:rFonts w:ascii="Times New Roman"/>
            <w:noProof/>
          </w:rPr>
          <w:t>文件格式约定</w:t>
        </w:r>
        <w:r w:rsidR="00A109D0">
          <w:rPr>
            <w:noProof/>
            <w:webHidden/>
          </w:rPr>
          <w:tab/>
        </w:r>
        <w:r w:rsidR="00A109D0">
          <w:rPr>
            <w:noProof/>
            <w:webHidden/>
          </w:rPr>
          <w:fldChar w:fldCharType="begin"/>
        </w:r>
        <w:r w:rsidR="00A109D0">
          <w:rPr>
            <w:noProof/>
            <w:webHidden/>
          </w:rPr>
          <w:instrText xml:space="preserve"> PAGEREF _Toc505247894 \h </w:instrText>
        </w:r>
        <w:r w:rsidR="00A109D0">
          <w:rPr>
            <w:noProof/>
            <w:webHidden/>
          </w:rPr>
        </w:r>
        <w:r w:rsidR="00A109D0">
          <w:rPr>
            <w:noProof/>
            <w:webHidden/>
          </w:rPr>
          <w:fldChar w:fldCharType="separate"/>
        </w:r>
        <w:r w:rsidR="00A109D0">
          <w:rPr>
            <w:noProof/>
            <w:webHidden/>
          </w:rPr>
          <w:t>3</w:t>
        </w:r>
        <w:r w:rsidR="00A109D0">
          <w:rPr>
            <w:noProof/>
            <w:webHidden/>
          </w:rPr>
          <w:fldChar w:fldCharType="end"/>
        </w:r>
      </w:hyperlink>
    </w:p>
    <w:p w:rsidR="00A109D0" w:rsidRDefault="000E66A0">
      <w:pPr>
        <w:pStyle w:val="25"/>
        <w:rPr>
          <w:rFonts w:asciiTheme="minorHAnsi" w:eastAsiaTheme="minorEastAsia" w:hAnsiTheme="minorHAnsi" w:cstheme="minorBidi"/>
          <w:noProof/>
          <w:szCs w:val="22"/>
        </w:rPr>
      </w:pPr>
      <w:hyperlink w:anchor="_Toc505247895" w:history="1">
        <w:r w:rsidR="00A109D0" w:rsidRPr="00024682">
          <w:rPr>
            <w:rStyle w:val="affc"/>
            <w:noProof/>
          </w:rPr>
          <w:t>3 文件传输接口规范</w:t>
        </w:r>
        <w:r w:rsidR="00A109D0">
          <w:rPr>
            <w:noProof/>
            <w:webHidden/>
          </w:rPr>
          <w:tab/>
        </w:r>
        <w:r w:rsidR="00A109D0">
          <w:rPr>
            <w:noProof/>
            <w:webHidden/>
          </w:rPr>
          <w:fldChar w:fldCharType="begin"/>
        </w:r>
        <w:r w:rsidR="00A109D0">
          <w:rPr>
            <w:noProof/>
            <w:webHidden/>
          </w:rPr>
          <w:instrText xml:space="preserve"> PAGEREF _Toc505247895 \h </w:instrText>
        </w:r>
        <w:r w:rsidR="00A109D0">
          <w:rPr>
            <w:noProof/>
            <w:webHidden/>
          </w:rPr>
        </w:r>
        <w:r w:rsidR="00A109D0">
          <w:rPr>
            <w:noProof/>
            <w:webHidden/>
          </w:rPr>
          <w:fldChar w:fldCharType="separate"/>
        </w:r>
        <w:r w:rsidR="00A109D0">
          <w:rPr>
            <w:noProof/>
            <w:webHidden/>
          </w:rPr>
          <w:t>6</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896" w:history="1">
        <w:r w:rsidR="00A109D0" w:rsidRPr="00024682">
          <w:rPr>
            <w:rStyle w:val="affc"/>
            <w:noProof/>
          </w:rPr>
          <w:t>3.1</w:t>
        </w:r>
        <w:r w:rsidR="00A109D0" w:rsidRPr="00024682">
          <w:rPr>
            <w:rStyle w:val="affc"/>
            <w:rFonts w:ascii="Times New Roman"/>
            <w:noProof/>
          </w:rPr>
          <w:t xml:space="preserve"> </w:t>
        </w:r>
        <w:r w:rsidR="00A109D0" w:rsidRPr="00024682">
          <w:rPr>
            <w:rStyle w:val="affc"/>
            <w:rFonts w:ascii="Times New Roman"/>
            <w:noProof/>
          </w:rPr>
          <w:t>加密方式</w:t>
        </w:r>
        <w:r w:rsidR="00A109D0">
          <w:rPr>
            <w:noProof/>
            <w:webHidden/>
          </w:rPr>
          <w:tab/>
        </w:r>
        <w:r w:rsidR="00A109D0">
          <w:rPr>
            <w:noProof/>
            <w:webHidden/>
          </w:rPr>
          <w:fldChar w:fldCharType="begin"/>
        </w:r>
        <w:r w:rsidR="00A109D0">
          <w:rPr>
            <w:noProof/>
            <w:webHidden/>
          </w:rPr>
          <w:instrText xml:space="preserve"> PAGEREF _Toc505247896 \h </w:instrText>
        </w:r>
        <w:r w:rsidR="00A109D0">
          <w:rPr>
            <w:noProof/>
            <w:webHidden/>
          </w:rPr>
        </w:r>
        <w:r w:rsidR="00A109D0">
          <w:rPr>
            <w:noProof/>
            <w:webHidden/>
          </w:rPr>
          <w:fldChar w:fldCharType="separate"/>
        </w:r>
        <w:r w:rsidR="00A109D0">
          <w:rPr>
            <w:noProof/>
            <w:webHidden/>
          </w:rPr>
          <w:t>6</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897" w:history="1">
        <w:r w:rsidR="00A109D0" w:rsidRPr="00024682">
          <w:rPr>
            <w:rStyle w:val="affc"/>
            <w:noProof/>
          </w:rPr>
          <w:t>3.2</w:t>
        </w:r>
        <w:r w:rsidR="00A109D0" w:rsidRPr="00024682">
          <w:rPr>
            <w:rStyle w:val="affc"/>
            <w:rFonts w:ascii="Times New Roman"/>
            <w:noProof/>
          </w:rPr>
          <w:t xml:space="preserve"> </w:t>
        </w:r>
        <w:r w:rsidR="00A109D0" w:rsidRPr="00024682">
          <w:rPr>
            <w:rStyle w:val="affc"/>
            <w:rFonts w:ascii="Times New Roman"/>
            <w:noProof/>
          </w:rPr>
          <w:t>文件传输方式</w:t>
        </w:r>
        <w:r w:rsidR="00A109D0">
          <w:rPr>
            <w:noProof/>
            <w:webHidden/>
          </w:rPr>
          <w:tab/>
        </w:r>
        <w:r w:rsidR="00A109D0">
          <w:rPr>
            <w:noProof/>
            <w:webHidden/>
          </w:rPr>
          <w:fldChar w:fldCharType="begin"/>
        </w:r>
        <w:r w:rsidR="00A109D0">
          <w:rPr>
            <w:noProof/>
            <w:webHidden/>
          </w:rPr>
          <w:instrText xml:space="preserve"> PAGEREF _Toc505247897 \h </w:instrText>
        </w:r>
        <w:r w:rsidR="00A109D0">
          <w:rPr>
            <w:noProof/>
            <w:webHidden/>
          </w:rPr>
        </w:r>
        <w:r w:rsidR="00A109D0">
          <w:rPr>
            <w:noProof/>
            <w:webHidden/>
          </w:rPr>
          <w:fldChar w:fldCharType="separate"/>
        </w:r>
        <w:r w:rsidR="00A109D0">
          <w:rPr>
            <w:noProof/>
            <w:webHidden/>
          </w:rPr>
          <w:t>6</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898" w:history="1">
        <w:r w:rsidR="00A109D0" w:rsidRPr="00024682">
          <w:rPr>
            <w:rStyle w:val="affc"/>
            <w:noProof/>
          </w:rPr>
          <w:t>3.3</w:t>
        </w:r>
        <w:r w:rsidR="00A109D0" w:rsidRPr="00024682">
          <w:rPr>
            <w:rStyle w:val="affc"/>
            <w:rFonts w:ascii="Times New Roman"/>
            <w:noProof/>
          </w:rPr>
          <w:t xml:space="preserve"> </w:t>
        </w:r>
        <w:r w:rsidR="00A109D0" w:rsidRPr="00024682">
          <w:rPr>
            <w:rStyle w:val="affc"/>
            <w:rFonts w:ascii="Times New Roman"/>
            <w:noProof/>
          </w:rPr>
          <w:t>读写冲突控制</w:t>
        </w:r>
        <w:r w:rsidR="00A109D0">
          <w:rPr>
            <w:noProof/>
            <w:webHidden/>
          </w:rPr>
          <w:tab/>
        </w:r>
        <w:r w:rsidR="00A109D0">
          <w:rPr>
            <w:noProof/>
            <w:webHidden/>
          </w:rPr>
          <w:fldChar w:fldCharType="begin"/>
        </w:r>
        <w:r w:rsidR="00A109D0">
          <w:rPr>
            <w:noProof/>
            <w:webHidden/>
          </w:rPr>
          <w:instrText xml:space="preserve"> PAGEREF _Toc505247898 \h </w:instrText>
        </w:r>
        <w:r w:rsidR="00A109D0">
          <w:rPr>
            <w:noProof/>
            <w:webHidden/>
          </w:rPr>
        </w:r>
        <w:r w:rsidR="00A109D0">
          <w:rPr>
            <w:noProof/>
            <w:webHidden/>
          </w:rPr>
          <w:fldChar w:fldCharType="separate"/>
        </w:r>
        <w:r w:rsidR="00A109D0">
          <w:rPr>
            <w:noProof/>
            <w:webHidden/>
          </w:rPr>
          <w:t>6</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899" w:history="1">
        <w:r w:rsidR="00A109D0" w:rsidRPr="00024682">
          <w:rPr>
            <w:rStyle w:val="affc"/>
            <w:noProof/>
          </w:rPr>
          <w:t>3.4</w:t>
        </w:r>
        <w:r w:rsidR="00A109D0" w:rsidRPr="00024682">
          <w:rPr>
            <w:rStyle w:val="affc"/>
            <w:rFonts w:ascii="Times New Roman"/>
            <w:noProof/>
          </w:rPr>
          <w:t xml:space="preserve"> </w:t>
        </w:r>
        <w:r w:rsidR="00A109D0" w:rsidRPr="00024682">
          <w:rPr>
            <w:rStyle w:val="affc"/>
            <w:rFonts w:ascii="Times New Roman"/>
            <w:noProof/>
          </w:rPr>
          <w:t>目录约定</w:t>
        </w:r>
        <w:r w:rsidR="00A109D0">
          <w:rPr>
            <w:noProof/>
            <w:webHidden/>
          </w:rPr>
          <w:tab/>
        </w:r>
        <w:r w:rsidR="00A109D0">
          <w:rPr>
            <w:noProof/>
            <w:webHidden/>
          </w:rPr>
          <w:fldChar w:fldCharType="begin"/>
        </w:r>
        <w:r w:rsidR="00A109D0">
          <w:rPr>
            <w:noProof/>
            <w:webHidden/>
          </w:rPr>
          <w:instrText xml:space="preserve"> PAGEREF _Toc505247899 \h </w:instrText>
        </w:r>
        <w:r w:rsidR="00A109D0">
          <w:rPr>
            <w:noProof/>
            <w:webHidden/>
          </w:rPr>
        </w:r>
        <w:r w:rsidR="00A109D0">
          <w:rPr>
            <w:noProof/>
            <w:webHidden/>
          </w:rPr>
          <w:fldChar w:fldCharType="separate"/>
        </w:r>
        <w:r w:rsidR="00A109D0">
          <w:rPr>
            <w:noProof/>
            <w:webHidden/>
          </w:rPr>
          <w:t>6</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00" w:history="1">
        <w:r w:rsidR="00A109D0" w:rsidRPr="00024682">
          <w:rPr>
            <w:rStyle w:val="affc"/>
            <w:noProof/>
          </w:rPr>
          <w:t>3.5</w:t>
        </w:r>
        <w:r w:rsidR="00A109D0" w:rsidRPr="00024682">
          <w:rPr>
            <w:rStyle w:val="affc"/>
            <w:rFonts w:ascii="Times New Roman"/>
            <w:noProof/>
          </w:rPr>
          <w:t xml:space="preserve"> </w:t>
        </w:r>
        <w:r w:rsidR="00A109D0" w:rsidRPr="00024682">
          <w:rPr>
            <w:rStyle w:val="affc"/>
            <w:rFonts w:ascii="Times New Roman"/>
            <w:noProof/>
          </w:rPr>
          <w:t>推送频率</w:t>
        </w:r>
        <w:r w:rsidR="00A109D0">
          <w:rPr>
            <w:noProof/>
            <w:webHidden/>
          </w:rPr>
          <w:tab/>
        </w:r>
        <w:r w:rsidR="00A109D0">
          <w:rPr>
            <w:noProof/>
            <w:webHidden/>
          </w:rPr>
          <w:fldChar w:fldCharType="begin"/>
        </w:r>
        <w:r w:rsidR="00A109D0">
          <w:rPr>
            <w:noProof/>
            <w:webHidden/>
          </w:rPr>
          <w:instrText xml:space="preserve"> PAGEREF _Toc505247900 \h </w:instrText>
        </w:r>
        <w:r w:rsidR="00A109D0">
          <w:rPr>
            <w:noProof/>
            <w:webHidden/>
          </w:rPr>
        </w:r>
        <w:r w:rsidR="00A109D0">
          <w:rPr>
            <w:noProof/>
            <w:webHidden/>
          </w:rPr>
          <w:fldChar w:fldCharType="separate"/>
        </w:r>
        <w:r w:rsidR="00A109D0">
          <w:rPr>
            <w:noProof/>
            <w:webHidden/>
          </w:rPr>
          <w:t>6</w:t>
        </w:r>
        <w:r w:rsidR="00A109D0">
          <w:rPr>
            <w:noProof/>
            <w:webHidden/>
          </w:rPr>
          <w:fldChar w:fldCharType="end"/>
        </w:r>
      </w:hyperlink>
    </w:p>
    <w:p w:rsidR="00A109D0" w:rsidRDefault="000E66A0">
      <w:pPr>
        <w:pStyle w:val="25"/>
        <w:rPr>
          <w:rFonts w:asciiTheme="minorHAnsi" w:eastAsiaTheme="minorEastAsia" w:hAnsiTheme="minorHAnsi" w:cstheme="minorBidi"/>
          <w:noProof/>
          <w:szCs w:val="22"/>
        </w:rPr>
      </w:pPr>
      <w:hyperlink w:anchor="_Toc505247901" w:history="1">
        <w:r w:rsidR="00A109D0" w:rsidRPr="00024682">
          <w:rPr>
            <w:rStyle w:val="affc"/>
            <w:noProof/>
          </w:rPr>
          <w:t>4 特殊字段规范</w:t>
        </w:r>
        <w:r w:rsidR="00A109D0">
          <w:rPr>
            <w:noProof/>
            <w:webHidden/>
          </w:rPr>
          <w:tab/>
        </w:r>
        <w:r w:rsidR="00A109D0">
          <w:rPr>
            <w:noProof/>
            <w:webHidden/>
          </w:rPr>
          <w:fldChar w:fldCharType="begin"/>
        </w:r>
        <w:r w:rsidR="00A109D0">
          <w:rPr>
            <w:noProof/>
            <w:webHidden/>
          </w:rPr>
          <w:instrText xml:space="preserve"> PAGEREF _Toc505247901 \h </w:instrText>
        </w:r>
        <w:r w:rsidR="00A109D0">
          <w:rPr>
            <w:noProof/>
            <w:webHidden/>
          </w:rPr>
        </w:r>
        <w:r w:rsidR="00A109D0">
          <w:rPr>
            <w:noProof/>
            <w:webHidden/>
          </w:rPr>
          <w:fldChar w:fldCharType="separate"/>
        </w:r>
        <w:r w:rsidR="00A109D0">
          <w:rPr>
            <w:noProof/>
            <w:webHidden/>
          </w:rPr>
          <w:t>6</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02" w:history="1">
        <w:r w:rsidR="00A109D0" w:rsidRPr="00024682">
          <w:rPr>
            <w:rStyle w:val="affc"/>
            <w:noProof/>
          </w:rPr>
          <w:t>4.1</w:t>
        </w:r>
        <w:r w:rsidR="00A109D0" w:rsidRPr="00024682">
          <w:rPr>
            <w:rStyle w:val="affc"/>
            <w:rFonts w:ascii="Times New Roman"/>
            <w:noProof/>
          </w:rPr>
          <w:t xml:space="preserve"> </w:t>
        </w:r>
        <w:r w:rsidR="00A109D0" w:rsidRPr="00024682">
          <w:rPr>
            <w:rStyle w:val="affc"/>
            <w:rFonts w:ascii="Times New Roman"/>
            <w:noProof/>
          </w:rPr>
          <w:t>短链接</w:t>
        </w:r>
        <w:r w:rsidR="00A109D0">
          <w:rPr>
            <w:noProof/>
            <w:webHidden/>
          </w:rPr>
          <w:tab/>
        </w:r>
        <w:r w:rsidR="00A109D0">
          <w:rPr>
            <w:noProof/>
            <w:webHidden/>
          </w:rPr>
          <w:fldChar w:fldCharType="begin"/>
        </w:r>
        <w:r w:rsidR="00A109D0">
          <w:rPr>
            <w:noProof/>
            <w:webHidden/>
          </w:rPr>
          <w:instrText xml:space="preserve"> PAGEREF _Toc505247902 \h </w:instrText>
        </w:r>
        <w:r w:rsidR="00A109D0">
          <w:rPr>
            <w:noProof/>
            <w:webHidden/>
          </w:rPr>
        </w:r>
        <w:r w:rsidR="00A109D0">
          <w:rPr>
            <w:noProof/>
            <w:webHidden/>
          </w:rPr>
          <w:fldChar w:fldCharType="separate"/>
        </w:r>
        <w:r w:rsidR="00A109D0">
          <w:rPr>
            <w:noProof/>
            <w:webHidden/>
          </w:rPr>
          <w:t>6</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03" w:history="1">
        <w:r w:rsidR="00A109D0" w:rsidRPr="00024682">
          <w:rPr>
            <w:rStyle w:val="affc"/>
            <w:noProof/>
          </w:rPr>
          <w:t>4.2</w:t>
        </w:r>
        <w:r w:rsidR="00A109D0" w:rsidRPr="00024682">
          <w:rPr>
            <w:rStyle w:val="affc"/>
            <w:rFonts w:ascii="Times New Roman"/>
            <w:noProof/>
          </w:rPr>
          <w:t xml:space="preserve"> MAC</w:t>
        </w:r>
        <w:r w:rsidR="00A109D0" w:rsidRPr="00024682">
          <w:rPr>
            <w:rStyle w:val="affc"/>
            <w:rFonts w:ascii="Times New Roman"/>
            <w:noProof/>
          </w:rPr>
          <w:t>地址格式</w:t>
        </w:r>
        <w:r w:rsidR="00A109D0">
          <w:rPr>
            <w:noProof/>
            <w:webHidden/>
          </w:rPr>
          <w:tab/>
        </w:r>
        <w:r w:rsidR="00A109D0">
          <w:rPr>
            <w:noProof/>
            <w:webHidden/>
          </w:rPr>
          <w:fldChar w:fldCharType="begin"/>
        </w:r>
        <w:r w:rsidR="00A109D0">
          <w:rPr>
            <w:noProof/>
            <w:webHidden/>
          </w:rPr>
          <w:instrText xml:space="preserve"> PAGEREF _Toc505247903 \h </w:instrText>
        </w:r>
        <w:r w:rsidR="00A109D0">
          <w:rPr>
            <w:noProof/>
            <w:webHidden/>
          </w:rPr>
        </w:r>
        <w:r w:rsidR="00A109D0">
          <w:rPr>
            <w:noProof/>
            <w:webHidden/>
          </w:rPr>
          <w:fldChar w:fldCharType="separate"/>
        </w:r>
        <w:r w:rsidR="00A109D0">
          <w:rPr>
            <w:noProof/>
            <w:webHidden/>
          </w:rPr>
          <w:t>6</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04" w:history="1">
        <w:r w:rsidR="00A109D0" w:rsidRPr="00024682">
          <w:rPr>
            <w:rStyle w:val="affc"/>
            <w:noProof/>
          </w:rPr>
          <w:t>4.3</w:t>
        </w:r>
        <w:r w:rsidR="00A109D0" w:rsidRPr="00024682">
          <w:rPr>
            <w:rStyle w:val="affc"/>
            <w:rFonts w:ascii="Times New Roman"/>
            <w:noProof/>
          </w:rPr>
          <w:t xml:space="preserve"> IP</w:t>
        </w:r>
        <w:r w:rsidR="00A109D0" w:rsidRPr="00024682">
          <w:rPr>
            <w:rStyle w:val="affc"/>
            <w:rFonts w:ascii="Times New Roman"/>
            <w:noProof/>
          </w:rPr>
          <w:t>地址格式</w:t>
        </w:r>
        <w:r w:rsidR="00A109D0">
          <w:rPr>
            <w:noProof/>
            <w:webHidden/>
          </w:rPr>
          <w:tab/>
        </w:r>
        <w:r w:rsidR="00A109D0">
          <w:rPr>
            <w:noProof/>
            <w:webHidden/>
          </w:rPr>
          <w:fldChar w:fldCharType="begin"/>
        </w:r>
        <w:r w:rsidR="00A109D0">
          <w:rPr>
            <w:noProof/>
            <w:webHidden/>
          </w:rPr>
          <w:instrText xml:space="preserve"> PAGEREF _Toc505247904 \h </w:instrText>
        </w:r>
        <w:r w:rsidR="00A109D0">
          <w:rPr>
            <w:noProof/>
            <w:webHidden/>
          </w:rPr>
        </w:r>
        <w:r w:rsidR="00A109D0">
          <w:rPr>
            <w:noProof/>
            <w:webHidden/>
          </w:rPr>
          <w:fldChar w:fldCharType="separate"/>
        </w:r>
        <w:r w:rsidR="00A109D0">
          <w:rPr>
            <w:noProof/>
            <w:webHidden/>
          </w:rPr>
          <w:t>6</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05" w:history="1">
        <w:r w:rsidR="00A109D0" w:rsidRPr="00024682">
          <w:rPr>
            <w:rStyle w:val="affc"/>
            <w:noProof/>
          </w:rPr>
          <w:t>4.4</w:t>
        </w:r>
        <w:r w:rsidR="00A109D0" w:rsidRPr="00024682">
          <w:rPr>
            <w:rStyle w:val="affc"/>
            <w:rFonts w:ascii="Times New Roman"/>
            <w:noProof/>
          </w:rPr>
          <w:t xml:space="preserve"> </w:t>
        </w:r>
        <w:r w:rsidR="00A109D0" w:rsidRPr="00024682">
          <w:rPr>
            <w:rStyle w:val="affc"/>
            <w:rFonts w:ascii="Times New Roman"/>
            <w:noProof/>
          </w:rPr>
          <w:t>时间格式</w:t>
        </w:r>
        <w:r w:rsidR="00A109D0">
          <w:rPr>
            <w:noProof/>
            <w:webHidden/>
          </w:rPr>
          <w:tab/>
        </w:r>
        <w:r w:rsidR="00A109D0">
          <w:rPr>
            <w:noProof/>
            <w:webHidden/>
          </w:rPr>
          <w:fldChar w:fldCharType="begin"/>
        </w:r>
        <w:r w:rsidR="00A109D0">
          <w:rPr>
            <w:noProof/>
            <w:webHidden/>
          </w:rPr>
          <w:instrText xml:space="preserve"> PAGEREF _Toc505247905 \h </w:instrText>
        </w:r>
        <w:r w:rsidR="00A109D0">
          <w:rPr>
            <w:noProof/>
            <w:webHidden/>
          </w:rPr>
        </w:r>
        <w:r w:rsidR="00A109D0">
          <w:rPr>
            <w:noProof/>
            <w:webHidden/>
          </w:rPr>
          <w:fldChar w:fldCharType="separate"/>
        </w:r>
        <w:r w:rsidR="00A109D0">
          <w:rPr>
            <w:noProof/>
            <w:webHidden/>
          </w:rPr>
          <w:t>7</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06" w:history="1">
        <w:r w:rsidR="00A109D0" w:rsidRPr="00024682">
          <w:rPr>
            <w:rStyle w:val="affc"/>
            <w:noProof/>
          </w:rPr>
          <w:t>4.5</w:t>
        </w:r>
        <w:r w:rsidR="00A109D0" w:rsidRPr="00024682">
          <w:rPr>
            <w:rStyle w:val="affc"/>
            <w:rFonts w:ascii="Times New Roman"/>
            <w:noProof/>
          </w:rPr>
          <w:t xml:space="preserve"> </w:t>
        </w:r>
        <w:r w:rsidR="00A109D0" w:rsidRPr="00024682">
          <w:rPr>
            <w:rStyle w:val="affc"/>
            <w:rFonts w:ascii="Times New Roman"/>
            <w:noProof/>
          </w:rPr>
          <w:t>手机号码</w:t>
        </w:r>
        <w:r w:rsidR="00A109D0">
          <w:rPr>
            <w:noProof/>
            <w:webHidden/>
          </w:rPr>
          <w:tab/>
        </w:r>
        <w:r w:rsidR="00A109D0">
          <w:rPr>
            <w:noProof/>
            <w:webHidden/>
          </w:rPr>
          <w:fldChar w:fldCharType="begin"/>
        </w:r>
        <w:r w:rsidR="00A109D0">
          <w:rPr>
            <w:noProof/>
            <w:webHidden/>
          </w:rPr>
          <w:instrText xml:space="preserve"> PAGEREF _Toc505247906 \h </w:instrText>
        </w:r>
        <w:r w:rsidR="00A109D0">
          <w:rPr>
            <w:noProof/>
            <w:webHidden/>
          </w:rPr>
        </w:r>
        <w:r w:rsidR="00A109D0">
          <w:rPr>
            <w:noProof/>
            <w:webHidden/>
          </w:rPr>
          <w:fldChar w:fldCharType="separate"/>
        </w:r>
        <w:r w:rsidR="00A109D0">
          <w:rPr>
            <w:noProof/>
            <w:webHidden/>
          </w:rPr>
          <w:t>7</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07" w:history="1">
        <w:r w:rsidR="00A109D0" w:rsidRPr="00024682">
          <w:rPr>
            <w:rStyle w:val="affc"/>
            <w:noProof/>
          </w:rPr>
          <w:t>4.6</w:t>
        </w:r>
        <w:r w:rsidR="00A109D0" w:rsidRPr="00024682">
          <w:rPr>
            <w:rStyle w:val="affc"/>
            <w:rFonts w:ascii="Times New Roman"/>
            <w:noProof/>
          </w:rPr>
          <w:t xml:space="preserve"> </w:t>
        </w:r>
        <w:r w:rsidR="00A109D0" w:rsidRPr="00024682">
          <w:rPr>
            <w:rStyle w:val="affc"/>
            <w:rFonts w:ascii="Times New Roman"/>
            <w:noProof/>
          </w:rPr>
          <w:t>纬度</w:t>
        </w:r>
        <w:r w:rsidR="00A109D0">
          <w:rPr>
            <w:noProof/>
            <w:webHidden/>
          </w:rPr>
          <w:tab/>
        </w:r>
        <w:r w:rsidR="00A109D0">
          <w:rPr>
            <w:noProof/>
            <w:webHidden/>
          </w:rPr>
          <w:fldChar w:fldCharType="begin"/>
        </w:r>
        <w:r w:rsidR="00A109D0">
          <w:rPr>
            <w:noProof/>
            <w:webHidden/>
          </w:rPr>
          <w:instrText xml:space="preserve"> PAGEREF _Toc505247907 \h </w:instrText>
        </w:r>
        <w:r w:rsidR="00A109D0">
          <w:rPr>
            <w:noProof/>
            <w:webHidden/>
          </w:rPr>
        </w:r>
        <w:r w:rsidR="00A109D0">
          <w:rPr>
            <w:noProof/>
            <w:webHidden/>
          </w:rPr>
          <w:fldChar w:fldCharType="separate"/>
        </w:r>
        <w:r w:rsidR="00A109D0">
          <w:rPr>
            <w:noProof/>
            <w:webHidden/>
          </w:rPr>
          <w:t>7</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08" w:history="1">
        <w:r w:rsidR="00A109D0" w:rsidRPr="00024682">
          <w:rPr>
            <w:rStyle w:val="affc"/>
            <w:noProof/>
          </w:rPr>
          <w:t>4.7</w:t>
        </w:r>
        <w:r w:rsidR="00A109D0" w:rsidRPr="00024682">
          <w:rPr>
            <w:rStyle w:val="affc"/>
            <w:rFonts w:ascii="Times New Roman"/>
            <w:noProof/>
          </w:rPr>
          <w:t xml:space="preserve"> </w:t>
        </w:r>
        <w:r w:rsidR="00A109D0" w:rsidRPr="00024682">
          <w:rPr>
            <w:rStyle w:val="affc"/>
            <w:rFonts w:ascii="Times New Roman"/>
            <w:noProof/>
          </w:rPr>
          <w:t>经度</w:t>
        </w:r>
        <w:r w:rsidR="00A109D0">
          <w:rPr>
            <w:noProof/>
            <w:webHidden/>
          </w:rPr>
          <w:tab/>
        </w:r>
        <w:r w:rsidR="00A109D0">
          <w:rPr>
            <w:noProof/>
            <w:webHidden/>
          </w:rPr>
          <w:fldChar w:fldCharType="begin"/>
        </w:r>
        <w:r w:rsidR="00A109D0">
          <w:rPr>
            <w:noProof/>
            <w:webHidden/>
          </w:rPr>
          <w:instrText xml:space="preserve"> PAGEREF _Toc505247908 \h </w:instrText>
        </w:r>
        <w:r w:rsidR="00A109D0">
          <w:rPr>
            <w:noProof/>
            <w:webHidden/>
          </w:rPr>
        </w:r>
        <w:r w:rsidR="00A109D0">
          <w:rPr>
            <w:noProof/>
            <w:webHidden/>
          </w:rPr>
          <w:fldChar w:fldCharType="separate"/>
        </w:r>
        <w:r w:rsidR="00A109D0">
          <w:rPr>
            <w:noProof/>
            <w:webHidden/>
          </w:rPr>
          <w:t>7</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09" w:history="1">
        <w:r w:rsidR="00A109D0" w:rsidRPr="00024682">
          <w:rPr>
            <w:rStyle w:val="affc"/>
            <w:noProof/>
          </w:rPr>
          <w:t>4.8</w:t>
        </w:r>
        <w:r w:rsidR="00A109D0" w:rsidRPr="00024682">
          <w:rPr>
            <w:rStyle w:val="affc"/>
            <w:rFonts w:ascii="Times New Roman"/>
            <w:noProof/>
          </w:rPr>
          <w:t xml:space="preserve"> </w:t>
        </w:r>
        <w:r w:rsidR="00A109D0" w:rsidRPr="00024682">
          <w:rPr>
            <w:rStyle w:val="affc"/>
            <w:rFonts w:ascii="Times New Roman"/>
            <w:noProof/>
          </w:rPr>
          <w:t>国家</w:t>
        </w:r>
        <w:r w:rsidR="00A109D0">
          <w:rPr>
            <w:noProof/>
            <w:webHidden/>
          </w:rPr>
          <w:tab/>
        </w:r>
        <w:r w:rsidR="00A109D0">
          <w:rPr>
            <w:noProof/>
            <w:webHidden/>
          </w:rPr>
          <w:fldChar w:fldCharType="begin"/>
        </w:r>
        <w:r w:rsidR="00A109D0">
          <w:rPr>
            <w:noProof/>
            <w:webHidden/>
          </w:rPr>
          <w:instrText xml:space="preserve"> PAGEREF _Toc505247909 \h </w:instrText>
        </w:r>
        <w:r w:rsidR="00A109D0">
          <w:rPr>
            <w:noProof/>
            <w:webHidden/>
          </w:rPr>
        </w:r>
        <w:r w:rsidR="00A109D0">
          <w:rPr>
            <w:noProof/>
            <w:webHidden/>
          </w:rPr>
          <w:fldChar w:fldCharType="separate"/>
        </w:r>
        <w:r w:rsidR="00A109D0">
          <w:rPr>
            <w:noProof/>
            <w:webHidden/>
          </w:rPr>
          <w:t>7</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10" w:history="1">
        <w:r w:rsidR="00A109D0" w:rsidRPr="00024682">
          <w:rPr>
            <w:rStyle w:val="affc"/>
            <w:noProof/>
          </w:rPr>
          <w:t>4.9</w:t>
        </w:r>
        <w:r w:rsidR="00A109D0" w:rsidRPr="00024682">
          <w:rPr>
            <w:rStyle w:val="affc"/>
            <w:rFonts w:ascii="Times New Roman"/>
            <w:noProof/>
          </w:rPr>
          <w:t xml:space="preserve"> </w:t>
        </w:r>
        <w:r w:rsidR="00A109D0" w:rsidRPr="00024682">
          <w:rPr>
            <w:rStyle w:val="affc"/>
            <w:rFonts w:ascii="Times New Roman"/>
            <w:noProof/>
          </w:rPr>
          <w:t>国内地区</w:t>
        </w:r>
        <w:r w:rsidR="00A109D0">
          <w:rPr>
            <w:noProof/>
            <w:webHidden/>
          </w:rPr>
          <w:tab/>
        </w:r>
        <w:r w:rsidR="00A109D0">
          <w:rPr>
            <w:noProof/>
            <w:webHidden/>
          </w:rPr>
          <w:fldChar w:fldCharType="begin"/>
        </w:r>
        <w:r w:rsidR="00A109D0">
          <w:rPr>
            <w:noProof/>
            <w:webHidden/>
          </w:rPr>
          <w:instrText xml:space="preserve"> PAGEREF _Toc505247910 \h </w:instrText>
        </w:r>
        <w:r w:rsidR="00A109D0">
          <w:rPr>
            <w:noProof/>
            <w:webHidden/>
          </w:rPr>
        </w:r>
        <w:r w:rsidR="00A109D0">
          <w:rPr>
            <w:noProof/>
            <w:webHidden/>
          </w:rPr>
          <w:fldChar w:fldCharType="separate"/>
        </w:r>
        <w:r w:rsidR="00A109D0">
          <w:rPr>
            <w:noProof/>
            <w:webHidden/>
          </w:rPr>
          <w:t>7</w:t>
        </w:r>
        <w:r w:rsidR="00A109D0">
          <w:rPr>
            <w:noProof/>
            <w:webHidden/>
          </w:rPr>
          <w:fldChar w:fldCharType="end"/>
        </w:r>
      </w:hyperlink>
    </w:p>
    <w:p w:rsidR="00A109D0" w:rsidRDefault="000E66A0">
      <w:pPr>
        <w:pStyle w:val="25"/>
        <w:rPr>
          <w:rFonts w:asciiTheme="minorHAnsi" w:eastAsiaTheme="minorEastAsia" w:hAnsiTheme="minorHAnsi" w:cstheme="minorBidi"/>
          <w:noProof/>
          <w:szCs w:val="22"/>
        </w:rPr>
      </w:pPr>
      <w:hyperlink w:anchor="_Toc505247911" w:history="1">
        <w:r w:rsidR="00A109D0" w:rsidRPr="00024682">
          <w:rPr>
            <w:rStyle w:val="affc"/>
            <w:noProof/>
          </w:rPr>
          <w:t>5 运行管理接口服务</w:t>
        </w:r>
        <w:r w:rsidR="00A109D0">
          <w:rPr>
            <w:noProof/>
            <w:webHidden/>
          </w:rPr>
          <w:tab/>
        </w:r>
        <w:r w:rsidR="00A109D0">
          <w:rPr>
            <w:noProof/>
            <w:webHidden/>
          </w:rPr>
          <w:fldChar w:fldCharType="begin"/>
        </w:r>
        <w:r w:rsidR="00A109D0">
          <w:rPr>
            <w:noProof/>
            <w:webHidden/>
          </w:rPr>
          <w:instrText xml:space="preserve"> PAGEREF _Toc505247911 \h </w:instrText>
        </w:r>
        <w:r w:rsidR="00A109D0">
          <w:rPr>
            <w:noProof/>
            <w:webHidden/>
          </w:rPr>
        </w:r>
        <w:r w:rsidR="00A109D0">
          <w:rPr>
            <w:noProof/>
            <w:webHidden/>
          </w:rPr>
          <w:fldChar w:fldCharType="separate"/>
        </w:r>
        <w:r w:rsidR="00A109D0">
          <w:rPr>
            <w:noProof/>
            <w:webHidden/>
          </w:rPr>
          <w:t>7</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12" w:history="1">
        <w:r w:rsidR="00A109D0" w:rsidRPr="00024682">
          <w:rPr>
            <w:rStyle w:val="affc"/>
            <w:noProof/>
          </w:rPr>
          <w:t>5.1</w:t>
        </w:r>
        <w:r w:rsidR="00A109D0" w:rsidRPr="00024682">
          <w:rPr>
            <w:rStyle w:val="affc"/>
            <w:rFonts w:ascii="Times New Roman"/>
            <w:noProof/>
          </w:rPr>
          <w:t xml:space="preserve"> </w:t>
        </w:r>
        <w:r w:rsidR="00A109D0" w:rsidRPr="00024682">
          <w:rPr>
            <w:rStyle w:val="affc"/>
            <w:rFonts w:ascii="Times New Roman"/>
            <w:noProof/>
          </w:rPr>
          <w:t>运行管理接口的结构</w:t>
        </w:r>
        <w:r w:rsidR="00A109D0">
          <w:rPr>
            <w:noProof/>
            <w:webHidden/>
          </w:rPr>
          <w:tab/>
        </w:r>
        <w:r w:rsidR="00A109D0">
          <w:rPr>
            <w:noProof/>
            <w:webHidden/>
          </w:rPr>
          <w:fldChar w:fldCharType="begin"/>
        </w:r>
        <w:r w:rsidR="00A109D0">
          <w:rPr>
            <w:noProof/>
            <w:webHidden/>
          </w:rPr>
          <w:instrText xml:space="preserve"> PAGEREF _Toc505247912 \h </w:instrText>
        </w:r>
        <w:r w:rsidR="00A109D0">
          <w:rPr>
            <w:noProof/>
            <w:webHidden/>
          </w:rPr>
        </w:r>
        <w:r w:rsidR="00A109D0">
          <w:rPr>
            <w:noProof/>
            <w:webHidden/>
          </w:rPr>
          <w:fldChar w:fldCharType="separate"/>
        </w:r>
        <w:r w:rsidR="00A109D0">
          <w:rPr>
            <w:noProof/>
            <w:webHidden/>
          </w:rPr>
          <w:t>7</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13" w:history="1">
        <w:r w:rsidR="00A109D0" w:rsidRPr="00024682">
          <w:rPr>
            <w:rStyle w:val="affc"/>
            <w:noProof/>
          </w:rPr>
          <w:t>5.2</w:t>
        </w:r>
        <w:r w:rsidR="00A109D0" w:rsidRPr="00024682">
          <w:rPr>
            <w:rStyle w:val="affc"/>
            <w:rFonts w:ascii="Times New Roman"/>
            <w:noProof/>
          </w:rPr>
          <w:t xml:space="preserve"> </w:t>
        </w:r>
        <w:r w:rsidR="00A109D0" w:rsidRPr="00024682">
          <w:rPr>
            <w:rStyle w:val="affc"/>
            <w:rFonts w:ascii="Times New Roman"/>
            <w:noProof/>
          </w:rPr>
          <w:t>运行管理指令返回结果的结构</w:t>
        </w:r>
        <w:r w:rsidR="00A109D0">
          <w:rPr>
            <w:noProof/>
            <w:webHidden/>
          </w:rPr>
          <w:tab/>
        </w:r>
        <w:r w:rsidR="00A109D0">
          <w:rPr>
            <w:noProof/>
            <w:webHidden/>
          </w:rPr>
          <w:fldChar w:fldCharType="begin"/>
        </w:r>
        <w:r w:rsidR="00A109D0">
          <w:rPr>
            <w:noProof/>
            <w:webHidden/>
          </w:rPr>
          <w:instrText xml:space="preserve"> PAGEREF _Toc505247913 \h </w:instrText>
        </w:r>
        <w:r w:rsidR="00A109D0">
          <w:rPr>
            <w:noProof/>
            <w:webHidden/>
          </w:rPr>
        </w:r>
        <w:r w:rsidR="00A109D0">
          <w:rPr>
            <w:noProof/>
            <w:webHidden/>
          </w:rPr>
          <w:fldChar w:fldCharType="separate"/>
        </w:r>
        <w:r w:rsidR="00A109D0">
          <w:rPr>
            <w:noProof/>
            <w:webHidden/>
          </w:rPr>
          <w:t>7</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14" w:history="1">
        <w:r w:rsidR="00A109D0" w:rsidRPr="00024682">
          <w:rPr>
            <w:rStyle w:val="affc"/>
            <w:noProof/>
          </w:rPr>
          <w:t>5.3</w:t>
        </w:r>
        <w:r w:rsidR="00A109D0" w:rsidRPr="00024682">
          <w:rPr>
            <w:rStyle w:val="affc"/>
            <w:rFonts w:ascii="Times New Roman"/>
            <w:noProof/>
          </w:rPr>
          <w:t xml:space="preserve"> </w:t>
        </w:r>
        <w:r w:rsidR="00A109D0" w:rsidRPr="00024682">
          <w:rPr>
            <w:rStyle w:val="affc"/>
            <w:rFonts w:ascii="Times New Roman"/>
            <w:noProof/>
          </w:rPr>
          <w:t>数据补偿服务</w:t>
        </w:r>
        <w:r w:rsidR="00A109D0">
          <w:rPr>
            <w:noProof/>
            <w:webHidden/>
          </w:rPr>
          <w:tab/>
        </w:r>
        <w:r w:rsidR="00A109D0">
          <w:rPr>
            <w:noProof/>
            <w:webHidden/>
          </w:rPr>
          <w:fldChar w:fldCharType="begin"/>
        </w:r>
        <w:r w:rsidR="00A109D0">
          <w:rPr>
            <w:noProof/>
            <w:webHidden/>
          </w:rPr>
          <w:instrText xml:space="preserve"> PAGEREF _Toc505247914 \h </w:instrText>
        </w:r>
        <w:r w:rsidR="00A109D0">
          <w:rPr>
            <w:noProof/>
            <w:webHidden/>
          </w:rPr>
        </w:r>
        <w:r w:rsidR="00A109D0">
          <w:rPr>
            <w:noProof/>
            <w:webHidden/>
          </w:rPr>
          <w:fldChar w:fldCharType="separate"/>
        </w:r>
        <w:r w:rsidR="00A109D0">
          <w:rPr>
            <w:noProof/>
            <w:webHidden/>
          </w:rPr>
          <w:t>8</w:t>
        </w:r>
        <w:r w:rsidR="00A109D0">
          <w:rPr>
            <w:noProof/>
            <w:webHidden/>
          </w:rPr>
          <w:fldChar w:fldCharType="end"/>
        </w:r>
      </w:hyperlink>
    </w:p>
    <w:p w:rsidR="00A109D0" w:rsidRDefault="000E66A0">
      <w:pPr>
        <w:pStyle w:val="25"/>
        <w:rPr>
          <w:rFonts w:asciiTheme="minorHAnsi" w:eastAsiaTheme="minorEastAsia" w:hAnsiTheme="minorHAnsi" w:cstheme="minorBidi"/>
          <w:noProof/>
          <w:szCs w:val="22"/>
        </w:rPr>
      </w:pPr>
      <w:hyperlink w:anchor="_Toc505247915" w:history="1">
        <w:r w:rsidR="00A109D0" w:rsidRPr="00024682">
          <w:rPr>
            <w:rStyle w:val="affc"/>
            <w:noProof/>
          </w:rPr>
          <w:t>6 报送类服务</w:t>
        </w:r>
        <w:r w:rsidR="00A109D0">
          <w:rPr>
            <w:noProof/>
            <w:webHidden/>
          </w:rPr>
          <w:tab/>
        </w:r>
        <w:r w:rsidR="00A109D0">
          <w:rPr>
            <w:noProof/>
            <w:webHidden/>
          </w:rPr>
          <w:fldChar w:fldCharType="begin"/>
        </w:r>
        <w:r w:rsidR="00A109D0">
          <w:rPr>
            <w:noProof/>
            <w:webHidden/>
          </w:rPr>
          <w:instrText xml:space="preserve"> PAGEREF _Toc505247915 \h </w:instrText>
        </w:r>
        <w:r w:rsidR="00A109D0">
          <w:rPr>
            <w:noProof/>
            <w:webHidden/>
          </w:rPr>
        </w:r>
        <w:r w:rsidR="00A109D0">
          <w:rPr>
            <w:noProof/>
            <w:webHidden/>
          </w:rPr>
          <w:fldChar w:fldCharType="separate"/>
        </w:r>
        <w:r w:rsidR="00A109D0">
          <w:rPr>
            <w:noProof/>
            <w:webHidden/>
          </w:rPr>
          <w:t>8</w:t>
        </w:r>
        <w:r w:rsidR="00A109D0">
          <w:rPr>
            <w:noProof/>
            <w:webHidden/>
          </w:rPr>
          <w:fldChar w:fldCharType="end"/>
        </w:r>
      </w:hyperlink>
    </w:p>
    <w:p w:rsidR="00A109D0" w:rsidRDefault="000E66A0">
      <w:pPr>
        <w:pStyle w:val="25"/>
        <w:rPr>
          <w:rFonts w:asciiTheme="minorHAnsi" w:eastAsiaTheme="minorEastAsia" w:hAnsiTheme="minorHAnsi" w:cstheme="minorBidi"/>
          <w:noProof/>
          <w:szCs w:val="22"/>
        </w:rPr>
      </w:pPr>
      <w:hyperlink w:anchor="_Toc505247916" w:history="1">
        <w:r w:rsidR="00A109D0" w:rsidRPr="00024682">
          <w:rPr>
            <w:rStyle w:val="affc"/>
            <w:noProof/>
          </w:rPr>
          <w:t>7 查询类服务</w:t>
        </w:r>
        <w:r w:rsidR="00A109D0">
          <w:rPr>
            <w:noProof/>
            <w:webHidden/>
          </w:rPr>
          <w:tab/>
        </w:r>
        <w:r w:rsidR="00A109D0">
          <w:rPr>
            <w:noProof/>
            <w:webHidden/>
          </w:rPr>
          <w:fldChar w:fldCharType="begin"/>
        </w:r>
        <w:r w:rsidR="00A109D0">
          <w:rPr>
            <w:noProof/>
            <w:webHidden/>
          </w:rPr>
          <w:instrText xml:space="preserve"> PAGEREF _Toc505247916 \h </w:instrText>
        </w:r>
        <w:r w:rsidR="00A109D0">
          <w:rPr>
            <w:noProof/>
            <w:webHidden/>
          </w:rPr>
        </w:r>
        <w:r w:rsidR="00A109D0">
          <w:rPr>
            <w:noProof/>
            <w:webHidden/>
          </w:rPr>
          <w:fldChar w:fldCharType="separate"/>
        </w:r>
        <w:r w:rsidR="00A109D0">
          <w:rPr>
            <w:noProof/>
            <w:webHidden/>
          </w:rPr>
          <w:t>8</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17" w:history="1">
        <w:r w:rsidR="00A109D0" w:rsidRPr="00024682">
          <w:rPr>
            <w:rStyle w:val="affc"/>
            <w:noProof/>
          </w:rPr>
          <w:t>7.1</w:t>
        </w:r>
        <w:r w:rsidR="00A109D0" w:rsidRPr="00024682">
          <w:rPr>
            <w:rStyle w:val="affc"/>
            <w:rFonts w:ascii="Times New Roman"/>
            <w:noProof/>
          </w:rPr>
          <w:t xml:space="preserve"> </w:t>
        </w:r>
        <w:r w:rsidR="00A109D0" w:rsidRPr="00024682">
          <w:rPr>
            <w:rStyle w:val="affc"/>
            <w:rFonts w:ascii="Times New Roman"/>
            <w:noProof/>
          </w:rPr>
          <w:t>通用数据查询服务</w:t>
        </w:r>
        <w:r w:rsidR="00A109D0">
          <w:rPr>
            <w:noProof/>
            <w:webHidden/>
          </w:rPr>
          <w:tab/>
        </w:r>
        <w:r w:rsidR="00A109D0">
          <w:rPr>
            <w:noProof/>
            <w:webHidden/>
          </w:rPr>
          <w:fldChar w:fldCharType="begin"/>
        </w:r>
        <w:r w:rsidR="00A109D0">
          <w:rPr>
            <w:noProof/>
            <w:webHidden/>
          </w:rPr>
          <w:instrText xml:space="preserve"> PAGEREF _Toc505247917 \h </w:instrText>
        </w:r>
        <w:r w:rsidR="00A109D0">
          <w:rPr>
            <w:noProof/>
            <w:webHidden/>
          </w:rPr>
        </w:r>
        <w:r w:rsidR="00A109D0">
          <w:rPr>
            <w:noProof/>
            <w:webHidden/>
          </w:rPr>
          <w:fldChar w:fldCharType="separate"/>
        </w:r>
        <w:r w:rsidR="00A109D0">
          <w:rPr>
            <w:noProof/>
            <w:webHidden/>
          </w:rPr>
          <w:t>8</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18" w:history="1">
        <w:r w:rsidR="00A109D0" w:rsidRPr="00024682">
          <w:rPr>
            <w:rStyle w:val="affc"/>
            <w:noProof/>
          </w:rPr>
          <w:t>7.2</w:t>
        </w:r>
        <w:r w:rsidR="00A109D0" w:rsidRPr="00024682">
          <w:rPr>
            <w:rStyle w:val="affc"/>
            <w:rFonts w:ascii="Times New Roman"/>
            <w:noProof/>
          </w:rPr>
          <w:t xml:space="preserve"> </w:t>
        </w:r>
        <w:r w:rsidR="00A109D0" w:rsidRPr="00024682">
          <w:rPr>
            <w:rStyle w:val="affc"/>
            <w:rFonts w:ascii="Times New Roman"/>
            <w:noProof/>
          </w:rPr>
          <w:t>全文关键词查询服务</w:t>
        </w:r>
        <w:r w:rsidR="00A109D0">
          <w:rPr>
            <w:noProof/>
            <w:webHidden/>
          </w:rPr>
          <w:tab/>
        </w:r>
        <w:r w:rsidR="00A109D0">
          <w:rPr>
            <w:noProof/>
            <w:webHidden/>
          </w:rPr>
          <w:fldChar w:fldCharType="begin"/>
        </w:r>
        <w:r w:rsidR="00A109D0">
          <w:rPr>
            <w:noProof/>
            <w:webHidden/>
          </w:rPr>
          <w:instrText xml:space="preserve"> PAGEREF _Toc505247918 \h </w:instrText>
        </w:r>
        <w:r w:rsidR="00A109D0">
          <w:rPr>
            <w:noProof/>
            <w:webHidden/>
          </w:rPr>
        </w:r>
        <w:r w:rsidR="00A109D0">
          <w:rPr>
            <w:noProof/>
            <w:webHidden/>
          </w:rPr>
          <w:fldChar w:fldCharType="separate"/>
        </w:r>
        <w:r w:rsidR="00A109D0">
          <w:rPr>
            <w:noProof/>
            <w:webHidden/>
          </w:rPr>
          <w:t>9</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19" w:history="1">
        <w:r w:rsidR="00A109D0" w:rsidRPr="00024682">
          <w:rPr>
            <w:rStyle w:val="affc"/>
            <w:noProof/>
          </w:rPr>
          <w:t>7.3</w:t>
        </w:r>
        <w:r w:rsidR="00A109D0" w:rsidRPr="00024682">
          <w:rPr>
            <w:rStyle w:val="affc"/>
            <w:rFonts w:ascii="Times New Roman"/>
            <w:noProof/>
          </w:rPr>
          <w:t xml:space="preserve"> </w:t>
        </w:r>
        <w:r w:rsidR="00A109D0" w:rsidRPr="00024682">
          <w:rPr>
            <w:rStyle w:val="affc"/>
            <w:rFonts w:ascii="Times New Roman"/>
            <w:noProof/>
          </w:rPr>
          <w:t>二进制文件查询服务</w:t>
        </w:r>
        <w:r w:rsidR="00A109D0">
          <w:rPr>
            <w:noProof/>
            <w:webHidden/>
          </w:rPr>
          <w:tab/>
        </w:r>
        <w:r w:rsidR="00A109D0">
          <w:rPr>
            <w:noProof/>
            <w:webHidden/>
          </w:rPr>
          <w:fldChar w:fldCharType="begin"/>
        </w:r>
        <w:r w:rsidR="00A109D0">
          <w:rPr>
            <w:noProof/>
            <w:webHidden/>
          </w:rPr>
          <w:instrText xml:space="preserve"> PAGEREF _Toc505247919 \h </w:instrText>
        </w:r>
        <w:r w:rsidR="00A109D0">
          <w:rPr>
            <w:noProof/>
            <w:webHidden/>
          </w:rPr>
        </w:r>
        <w:r w:rsidR="00A109D0">
          <w:rPr>
            <w:noProof/>
            <w:webHidden/>
          </w:rPr>
          <w:fldChar w:fldCharType="separate"/>
        </w:r>
        <w:r w:rsidR="00A109D0">
          <w:rPr>
            <w:noProof/>
            <w:webHidden/>
          </w:rPr>
          <w:t>9</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20" w:history="1">
        <w:r w:rsidR="00A109D0" w:rsidRPr="00024682">
          <w:rPr>
            <w:rStyle w:val="affc"/>
            <w:noProof/>
          </w:rPr>
          <w:t>7.4</w:t>
        </w:r>
        <w:r w:rsidR="00A109D0" w:rsidRPr="00024682">
          <w:rPr>
            <w:rStyle w:val="affc"/>
            <w:rFonts w:ascii="Times New Roman"/>
            <w:noProof/>
          </w:rPr>
          <w:t xml:space="preserve"> </w:t>
        </w:r>
        <w:r w:rsidR="00A109D0" w:rsidRPr="00024682">
          <w:rPr>
            <w:rStyle w:val="affc"/>
            <w:rFonts w:ascii="Times New Roman"/>
            <w:noProof/>
          </w:rPr>
          <w:t>获取文件体服务</w:t>
        </w:r>
        <w:r w:rsidR="00A109D0">
          <w:rPr>
            <w:noProof/>
            <w:webHidden/>
          </w:rPr>
          <w:tab/>
        </w:r>
        <w:r w:rsidR="00A109D0">
          <w:rPr>
            <w:noProof/>
            <w:webHidden/>
          </w:rPr>
          <w:fldChar w:fldCharType="begin"/>
        </w:r>
        <w:r w:rsidR="00A109D0">
          <w:rPr>
            <w:noProof/>
            <w:webHidden/>
          </w:rPr>
          <w:instrText xml:space="preserve"> PAGEREF _Toc505247920 \h </w:instrText>
        </w:r>
        <w:r w:rsidR="00A109D0">
          <w:rPr>
            <w:noProof/>
            <w:webHidden/>
          </w:rPr>
        </w:r>
        <w:r w:rsidR="00A109D0">
          <w:rPr>
            <w:noProof/>
            <w:webHidden/>
          </w:rPr>
          <w:fldChar w:fldCharType="separate"/>
        </w:r>
        <w:r w:rsidR="00A109D0">
          <w:rPr>
            <w:noProof/>
            <w:webHidden/>
          </w:rPr>
          <w:t>10</w:t>
        </w:r>
        <w:r w:rsidR="00A109D0">
          <w:rPr>
            <w:noProof/>
            <w:webHidden/>
          </w:rPr>
          <w:fldChar w:fldCharType="end"/>
        </w:r>
      </w:hyperlink>
    </w:p>
    <w:p w:rsidR="00A109D0" w:rsidRDefault="000E66A0">
      <w:pPr>
        <w:pStyle w:val="25"/>
        <w:rPr>
          <w:rFonts w:asciiTheme="minorHAnsi" w:eastAsiaTheme="minorEastAsia" w:hAnsiTheme="minorHAnsi" w:cstheme="minorBidi"/>
          <w:noProof/>
          <w:szCs w:val="22"/>
        </w:rPr>
      </w:pPr>
      <w:hyperlink w:anchor="_Toc505247921" w:history="1">
        <w:r w:rsidR="00A109D0" w:rsidRPr="00024682">
          <w:rPr>
            <w:rStyle w:val="affc"/>
            <w:noProof/>
          </w:rPr>
          <w:t>8 布控类服务</w:t>
        </w:r>
        <w:r w:rsidR="00A109D0">
          <w:rPr>
            <w:noProof/>
            <w:webHidden/>
          </w:rPr>
          <w:tab/>
        </w:r>
        <w:r w:rsidR="00A109D0">
          <w:rPr>
            <w:noProof/>
            <w:webHidden/>
          </w:rPr>
          <w:fldChar w:fldCharType="begin"/>
        </w:r>
        <w:r w:rsidR="00A109D0">
          <w:rPr>
            <w:noProof/>
            <w:webHidden/>
          </w:rPr>
          <w:instrText xml:space="preserve"> PAGEREF _Toc505247921 \h </w:instrText>
        </w:r>
        <w:r w:rsidR="00A109D0">
          <w:rPr>
            <w:noProof/>
            <w:webHidden/>
          </w:rPr>
        </w:r>
        <w:r w:rsidR="00A109D0">
          <w:rPr>
            <w:noProof/>
            <w:webHidden/>
          </w:rPr>
          <w:fldChar w:fldCharType="separate"/>
        </w:r>
        <w:r w:rsidR="00A109D0">
          <w:rPr>
            <w:noProof/>
            <w:webHidden/>
          </w:rPr>
          <w:t>10</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22" w:history="1">
        <w:r w:rsidR="00A109D0" w:rsidRPr="00024682">
          <w:rPr>
            <w:rStyle w:val="affc"/>
            <w:noProof/>
          </w:rPr>
          <w:t>8.1 布控服务</w:t>
        </w:r>
        <w:r w:rsidR="00A109D0">
          <w:rPr>
            <w:noProof/>
            <w:webHidden/>
          </w:rPr>
          <w:tab/>
        </w:r>
        <w:r w:rsidR="00A109D0">
          <w:rPr>
            <w:noProof/>
            <w:webHidden/>
          </w:rPr>
          <w:fldChar w:fldCharType="begin"/>
        </w:r>
        <w:r w:rsidR="00A109D0">
          <w:rPr>
            <w:noProof/>
            <w:webHidden/>
          </w:rPr>
          <w:instrText xml:space="preserve"> PAGEREF _Toc505247922 \h </w:instrText>
        </w:r>
        <w:r w:rsidR="00A109D0">
          <w:rPr>
            <w:noProof/>
            <w:webHidden/>
          </w:rPr>
        </w:r>
        <w:r w:rsidR="00A109D0">
          <w:rPr>
            <w:noProof/>
            <w:webHidden/>
          </w:rPr>
          <w:fldChar w:fldCharType="separate"/>
        </w:r>
        <w:r w:rsidR="00A109D0">
          <w:rPr>
            <w:noProof/>
            <w:webHidden/>
          </w:rPr>
          <w:t>10</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23" w:history="1">
        <w:r w:rsidR="00A109D0" w:rsidRPr="00024682">
          <w:rPr>
            <w:rStyle w:val="affc"/>
            <w:noProof/>
          </w:rPr>
          <w:t>8.2 停控服务</w:t>
        </w:r>
        <w:r w:rsidR="00A109D0">
          <w:rPr>
            <w:noProof/>
            <w:webHidden/>
          </w:rPr>
          <w:tab/>
        </w:r>
        <w:r w:rsidR="00A109D0">
          <w:rPr>
            <w:noProof/>
            <w:webHidden/>
          </w:rPr>
          <w:fldChar w:fldCharType="begin"/>
        </w:r>
        <w:r w:rsidR="00A109D0">
          <w:rPr>
            <w:noProof/>
            <w:webHidden/>
          </w:rPr>
          <w:instrText xml:space="preserve"> PAGEREF _Toc505247923 \h </w:instrText>
        </w:r>
        <w:r w:rsidR="00A109D0">
          <w:rPr>
            <w:noProof/>
            <w:webHidden/>
          </w:rPr>
        </w:r>
        <w:r w:rsidR="00A109D0">
          <w:rPr>
            <w:noProof/>
            <w:webHidden/>
          </w:rPr>
          <w:fldChar w:fldCharType="separate"/>
        </w:r>
        <w:r w:rsidR="00A109D0">
          <w:rPr>
            <w:noProof/>
            <w:webHidden/>
          </w:rPr>
          <w:t>11</w:t>
        </w:r>
        <w:r w:rsidR="00A109D0">
          <w:rPr>
            <w:noProof/>
            <w:webHidden/>
          </w:rPr>
          <w:fldChar w:fldCharType="end"/>
        </w:r>
      </w:hyperlink>
    </w:p>
    <w:p w:rsidR="00A109D0" w:rsidRDefault="000E66A0">
      <w:pPr>
        <w:pStyle w:val="25"/>
        <w:rPr>
          <w:rFonts w:asciiTheme="minorHAnsi" w:eastAsiaTheme="minorEastAsia" w:hAnsiTheme="minorHAnsi" w:cstheme="minorBidi"/>
          <w:noProof/>
          <w:szCs w:val="22"/>
        </w:rPr>
      </w:pPr>
      <w:hyperlink w:anchor="_Toc505247924" w:history="1">
        <w:r w:rsidR="00A109D0" w:rsidRPr="00024682">
          <w:rPr>
            <w:rStyle w:val="affc"/>
            <w:noProof/>
          </w:rPr>
          <w:t>9 管控类服务</w:t>
        </w:r>
        <w:r w:rsidR="00A109D0">
          <w:rPr>
            <w:noProof/>
            <w:webHidden/>
          </w:rPr>
          <w:tab/>
        </w:r>
        <w:r w:rsidR="00A109D0">
          <w:rPr>
            <w:noProof/>
            <w:webHidden/>
          </w:rPr>
          <w:fldChar w:fldCharType="begin"/>
        </w:r>
        <w:r w:rsidR="00A109D0">
          <w:rPr>
            <w:noProof/>
            <w:webHidden/>
          </w:rPr>
          <w:instrText xml:space="preserve"> PAGEREF _Toc505247924 \h </w:instrText>
        </w:r>
        <w:r w:rsidR="00A109D0">
          <w:rPr>
            <w:noProof/>
            <w:webHidden/>
          </w:rPr>
        </w:r>
        <w:r w:rsidR="00A109D0">
          <w:rPr>
            <w:noProof/>
            <w:webHidden/>
          </w:rPr>
          <w:fldChar w:fldCharType="separate"/>
        </w:r>
        <w:r w:rsidR="00A109D0">
          <w:rPr>
            <w:noProof/>
            <w:webHidden/>
          </w:rPr>
          <w:t>12</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25" w:history="1">
        <w:r w:rsidR="00A109D0" w:rsidRPr="00024682">
          <w:rPr>
            <w:rStyle w:val="affc"/>
            <w:noProof/>
          </w:rPr>
          <w:t>9.1 管控服务</w:t>
        </w:r>
        <w:r w:rsidR="00A109D0">
          <w:rPr>
            <w:noProof/>
            <w:webHidden/>
          </w:rPr>
          <w:tab/>
        </w:r>
        <w:r w:rsidR="00A109D0">
          <w:rPr>
            <w:noProof/>
            <w:webHidden/>
          </w:rPr>
          <w:fldChar w:fldCharType="begin"/>
        </w:r>
        <w:r w:rsidR="00A109D0">
          <w:rPr>
            <w:noProof/>
            <w:webHidden/>
          </w:rPr>
          <w:instrText xml:space="preserve"> PAGEREF _Toc505247925 \h </w:instrText>
        </w:r>
        <w:r w:rsidR="00A109D0">
          <w:rPr>
            <w:noProof/>
            <w:webHidden/>
          </w:rPr>
        </w:r>
        <w:r w:rsidR="00A109D0">
          <w:rPr>
            <w:noProof/>
            <w:webHidden/>
          </w:rPr>
          <w:fldChar w:fldCharType="separate"/>
        </w:r>
        <w:r w:rsidR="00A109D0">
          <w:rPr>
            <w:noProof/>
            <w:webHidden/>
          </w:rPr>
          <w:t>12</w:t>
        </w:r>
        <w:r w:rsidR="00A109D0">
          <w:rPr>
            <w:noProof/>
            <w:webHidden/>
          </w:rPr>
          <w:fldChar w:fldCharType="end"/>
        </w:r>
      </w:hyperlink>
    </w:p>
    <w:p w:rsidR="00A109D0" w:rsidRDefault="000E66A0">
      <w:pPr>
        <w:pStyle w:val="25"/>
        <w:rPr>
          <w:rFonts w:asciiTheme="minorHAnsi" w:eastAsiaTheme="minorEastAsia" w:hAnsiTheme="minorHAnsi" w:cstheme="minorBidi"/>
          <w:noProof/>
          <w:szCs w:val="22"/>
        </w:rPr>
      </w:pPr>
      <w:hyperlink w:anchor="_Toc505247926" w:history="1">
        <w:r w:rsidR="00A109D0" w:rsidRPr="00024682">
          <w:rPr>
            <w:rStyle w:val="affc"/>
            <w:noProof/>
          </w:rPr>
          <w:t>10 协调接口服务</w:t>
        </w:r>
        <w:r w:rsidR="00A109D0">
          <w:rPr>
            <w:noProof/>
            <w:webHidden/>
          </w:rPr>
          <w:tab/>
        </w:r>
        <w:r w:rsidR="00A109D0">
          <w:rPr>
            <w:noProof/>
            <w:webHidden/>
          </w:rPr>
          <w:fldChar w:fldCharType="begin"/>
        </w:r>
        <w:r w:rsidR="00A109D0">
          <w:rPr>
            <w:noProof/>
            <w:webHidden/>
          </w:rPr>
          <w:instrText xml:space="preserve"> PAGEREF _Toc505247926 \h </w:instrText>
        </w:r>
        <w:r w:rsidR="00A109D0">
          <w:rPr>
            <w:noProof/>
            <w:webHidden/>
          </w:rPr>
        </w:r>
        <w:r w:rsidR="00A109D0">
          <w:rPr>
            <w:noProof/>
            <w:webHidden/>
          </w:rPr>
          <w:fldChar w:fldCharType="separate"/>
        </w:r>
        <w:r w:rsidR="00A109D0">
          <w:rPr>
            <w:noProof/>
            <w:webHidden/>
          </w:rPr>
          <w:t>12</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27" w:history="1">
        <w:r w:rsidR="00A109D0" w:rsidRPr="00024682">
          <w:rPr>
            <w:rStyle w:val="affc"/>
            <w:noProof/>
          </w:rPr>
          <w:t>10.1 协调接口服务</w:t>
        </w:r>
        <w:r w:rsidR="00A109D0">
          <w:rPr>
            <w:noProof/>
            <w:webHidden/>
          </w:rPr>
          <w:tab/>
        </w:r>
        <w:r w:rsidR="00A109D0">
          <w:rPr>
            <w:noProof/>
            <w:webHidden/>
          </w:rPr>
          <w:fldChar w:fldCharType="begin"/>
        </w:r>
        <w:r w:rsidR="00A109D0">
          <w:rPr>
            <w:noProof/>
            <w:webHidden/>
          </w:rPr>
          <w:instrText xml:space="preserve"> PAGEREF _Toc505247927 \h </w:instrText>
        </w:r>
        <w:r w:rsidR="00A109D0">
          <w:rPr>
            <w:noProof/>
            <w:webHidden/>
          </w:rPr>
        </w:r>
        <w:r w:rsidR="00A109D0">
          <w:rPr>
            <w:noProof/>
            <w:webHidden/>
          </w:rPr>
          <w:fldChar w:fldCharType="separate"/>
        </w:r>
        <w:r w:rsidR="00A109D0">
          <w:rPr>
            <w:noProof/>
            <w:webHidden/>
          </w:rPr>
          <w:t>12</w:t>
        </w:r>
        <w:r w:rsidR="00A109D0">
          <w:rPr>
            <w:noProof/>
            <w:webHidden/>
          </w:rPr>
          <w:fldChar w:fldCharType="end"/>
        </w:r>
      </w:hyperlink>
    </w:p>
    <w:p w:rsidR="00A109D0" w:rsidRDefault="000E66A0">
      <w:pPr>
        <w:pStyle w:val="25"/>
        <w:rPr>
          <w:rFonts w:asciiTheme="minorHAnsi" w:eastAsiaTheme="minorEastAsia" w:hAnsiTheme="minorHAnsi" w:cstheme="minorBidi"/>
          <w:noProof/>
          <w:szCs w:val="22"/>
        </w:rPr>
      </w:pPr>
      <w:hyperlink w:anchor="_Toc505247928" w:history="1">
        <w:r w:rsidR="00A109D0" w:rsidRPr="00024682">
          <w:rPr>
            <w:rStyle w:val="affc"/>
            <w:noProof/>
          </w:rPr>
          <w:t>11 XML样例</w:t>
        </w:r>
        <w:r w:rsidR="00A109D0">
          <w:rPr>
            <w:noProof/>
            <w:webHidden/>
          </w:rPr>
          <w:tab/>
        </w:r>
        <w:r w:rsidR="00A109D0">
          <w:rPr>
            <w:noProof/>
            <w:webHidden/>
          </w:rPr>
          <w:fldChar w:fldCharType="begin"/>
        </w:r>
        <w:r w:rsidR="00A109D0">
          <w:rPr>
            <w:noProof/>
            <w:webHidden/>
          </w:rPr>
          <w:instrText xml:space="preserve"> PAGEREF _Toc505247928 \h </w:instrText>
        </w:r>
        <w:r w:rsidR="00A109D0">
          <w:rPr>
            <w:noProof/>
            <w:webHidden/>
          </w:rPr>
        </w:r>
        <w:r w:rsidR="00A109D0">
          <w:rPr>
            <w:noProof/>
            <w:webHidden/>
          </w:rPr>
          <w:fldChar w:fldCharType="separate"/>
        </w:r>
        <w:r w:rsidR="00A109D0">
          <w:rPr>
            <w:noProof/>
            <w:webHidden/>
          </w:rPr>
          <w:t>13</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29" w:history="1">
        <w:r w:rsidR="00A109D0" w:rsidRPr="00024682">
          <w:rPr>
            <w:rStyle w:val="affc"/>
            <w:noProof/>
          </w:rPr>
          <w:t>11.1 运行管理接口</w:t>
        </w:r>
        <w:r w:rsidR="00A109D0">
          <w:rPr>
            <w:noProof/>
            <w:webHidden/>
          </w:rPr>
          <w:tab/>
        </w:r>
        <w:r w:rsidR="00A109D0">
          <w:rPr>
            <w:noProof/>
            <w:webHidden/>
          </w:rPr>
          <w:fldChar w:fldCharType="begin"/>
        </w:r>
        <w:r w:rsidR="00A109D0">
          <w:rPr>
            <w:noProof/>
            <w:webHidden/>
          </w:rPr>
          <w:instrText xml:space="preserve"> PAGEREF _Toc505247929 \h </w:instrText>
        </w:r>
        <w:r w:rsidR="00A109D0">
          <w:rPr>
            <w:noProof/>
            <w:webHidden/>
          </w:rPr>
        </w:r>
        <w:r w:rsidR="00A109D0">
          <w:rPr>
            <w:noProof/>
            <w:webHidden/>
          </w:rPr>
          <w:fldChar w:fldCharType="separate"/>
        </w:r>
        <w:r w:rsidR="00A109D0">
          <w:rPr>
            <w:noProof/>
            <w:webHidden/>
          </w:rPr>
          <w:t>13</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30" w:history="1">
        <w:r w:rsidR="00A109D0" w:rsidRPr="00024682">
          <w:rPr>
            <w:rStyle w:val="affc"/>
            <w:noProof/>
          </w:rPr>
          <w:t>11.2 通用数据查询服务</w:t>
        </w:r>
        <w:r w:rsidR="00A109D0">
          <w:rPr>
            <w:noProof/>
            <w:webHidden/>
          </w:rPr>
          <w:tab/>
        </w:r>
        <w:r w:rsidR="00A109D0">
          <w:rPr>
            <w:noProof/>
            <w:webHidden/>
          </w:rPr>
          <w:fldChar w:fldCharType="begin"/>
        </w:r>
        <w:r w:rsidR="00A109D0">
          <w:rPr>
            <w:noProof/>
            <w:webHidden/>
          </w:rPr>
          <w:instrText xml:space="preserve"> PAGEREF _Toc505247930 \h </w:instrText>
        </w:r>
        <w:r w:rsidR="00A109D0">
          <w:rPr>
            <w:noProof/>
            <w:webHidden/>
          </w:rPr>
        </w:r>
        <w:r w:rsidR="00A109D0">
          <w:rPr>
            <w:noProof/>
            <w:webHidden/>
          </w:rPr>
          <w:fldChar w:fldCharType="separate"/>
        </w:r>
        <w:r w:rsidR="00A109D0">
          <w:rPr>
            <w:noProof/>
            <w:webHidden/>
          </w:rPr>
          <w:t>14</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31" w:history="1">
        <w:r w:rsidR="00A109D0" w:rsidRPr="00024682">
          <w:rPr>
            <w:rStyle w:val="affc"/>
            <w:noProof/>
          </w:rPr>
          <w:t>11.3 全文关键词查询服务</w:t>
        </w:r>
        <w:r w:rsidR="00A109D0">
          <w:rPr>
            <w:noProof/>
            <w:webHidden/>
          </w:rPr>
          <w:tab/>
        </w:r>
        <w:r w:rsidR="00A109D0">
          <w:rPr>
            <w:noProof/>
            <w:webHidden/>
          </w:rPr>
          <w:fldChar w:fldCharType="begin"/>
        </w:r>
        <w:r w:rsidR="00A109D0">
          <w:rPr>
            <w:noProof/>
            <w:webHidden/>
          </w:rPr>
          <w:instrText xml:space="preserve"> PAGEREF _Toc505247931 \h </w:instrText>
        </w:r>
        <w:r w:rsidR="00A109D0">
          <w:rPr>
            <w:noProof/>
            <w:webHidden/>
          </w:rPr>
        </w:r>
        <w:r w:rsidR="00A109D0">
          <w:rPr>
            <w:noProof/>
            <w:webHidden/>
          </w:rPr>
          <w:fldChar w:fldCharType="separate"/>
        </w:r>
        <w:r w:rsidR="00A109D0">
          <w:rPr>
            <w:noProof/>
            <w:webHidden/>
          </w:rPr>
          <w:t>14</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32" w:history="1">
        <w:r w:rsidR="00A109D0" w:rsidRPr="00024682">
          <w:rPr>
            <w:rStyle w:val="affc"/>
            <w:noProof/>
          </w:rPr>
          <w:t>11.4 二进制文件查询服务</w:t>
        </w:r>
        <w:r w:rsidR="00A109D0">
          <w:rPr>
            <w:noProof/>
            <w:webHidden/>
          </w:rPr>
          <w:tab/>
        </w:r>
        <w:r w:rsidR="00A109D0">
          <w:rPr>
            <w:noProof/>
            <w:webHidden/>
          </w:rPr>
          <w:fldChar w:fldCharType="begin"/>
        </w:r>
        <w:r w:rsidR="00A109D0">
          <w:rPr>
            <w:noProof/>
            <w:webHidden/>
          </w:rPr>
          <w:instrText xml:space="preserve"> PAGEREF _Toc505247932 \h </w:instrText>
        </w:r>
        <w:r w:rsidR="00A109D0">
          <w:rPr>
            <w:noProof/>
            <w:webHidden/>
          </w:rPr>
        </w:r>
        <w:r w:rsidR="00A109D0">
          <w:rPr>
            <w:noProof/>
            <w:webHidden/>
          </w:rPr>
          <w:fldChar w:fldCharType="separate"/>
        </w:r>
        <w:r w:rsidR="00A109D0">
          <w:rPr>
            <w:noProof/>
            <w:webHidden/>
          </w:rPr>
          <w:t>14</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33" w:history="1">
        <w:r w:rsidR="00A109D0" w:rsidRPr="00024682">
          <w:rPr>
            <w:rStyle w:val="affc"/>
            <w:noProof/>
          </w:rPr>
          <w:t>11.5 获取文件体服务</w:t>
        </w:r>
        <w:r w:rsidR="00A109D0">
          <w:rPr>
            <w:noProof/>
            <w:webHidden/>
          </w:rPr>
          <w:tab/>
        </w:r>
        <w:r w:rsidR="00A109D0">
          <w:rPr>
            <w:noProof/>
            <w:webHidden/>
          </w:rPr>
          <w:fldChar w:fldCharType="begin"/>
        </w:r>
        <w:r w:rsidR="00A109D0">
          <w:rPr>
            <w:noProof/>
            <w:webHidden/>
          </w:rPr>
          <w:instrText xml:space="preserve"> PAGEREF _Toc505247933 \h </w:instrText>
        </w:r>
        <w:r w:rsidR="00A109D0">
          <w:rPr>
            <w:noProof/>
            <w:webHidden/>
          </w:rPr>
        </w:r>
        <w:r w:rsidR="00A109D0">
          <w:rPr>
            <w:noProof/>
            <w:webHidden/>
          </w:rPr>
          <w:fldChar w:fldCharType="separate"/>
        </w:r>
        <w:r w:rsidR="00A109D0">
          <w:rPr>
            <w:noProof/>
            <w:webHidden/>
          </w:rPr>
          <w:t>14</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34" w:history="1">
        <w:r w:rsidR="00A109D0" w:rsidRPr="00024682">
          <w:rPr>
            <w:rStyle w:val="affc"/>
            <w:noProof/>
          </w:rPr>
          <w:t>11.6 布控服务</w:t>
        </w:r>
        <w:r w:rsidR="00A109D0">
          <w:rPr>
            <w:noProof/>
            <w:webHidden/>
          </w:rPr>
          <w:tab/>
        </w:r>
        <w:r w:rsidR="00A109D0">
          <w:rPr>
            <w:noProof/>
            <w:webHidden/>
          </w:rPr>
          <w:fldChar w:fldCharType="begin"/>
        </w:r>
        <w:r w:rsidR="00A109D0">
          <w:rPr>
            <w:noProof/>
            <w:webHidden/>
          </w:rPr>
          <w:instrText xml:space="preserve"> PAGEREF _Toc505247934 \h </w:instrText>
        </w:r>
        <w:r w:rsidR="00A109D0">
          <w:rPr>
            <w:noProof/>
            <w:webHidden/>
          </w:rPr>
        </w:r>
        <w:r w:rsidR="00A109D0">
          <w:rPr>
            <w:noProof/>
            <w:webHidden/>
          </w:rPr>
          <w:fldChar w:fldCharType="separate"/>
        </w:r>
        <w:r w:rsidR="00A109D0">
          <w:rPr>
            <w:noProof/>
            <w:webHidden/>
          </w:rPr>
          <w:t>14</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35" w:history="1">
        <w:r w:rsidR="00A109D0" w:rsidRPr="00024682">
          <w:rPr>
            <w:rStyle w:val="affc"/>
            <w:noProof/>
          </w:rPr>
          <w:t>11.7 停控服务</w:t>
        </w:r>
        <w:r w:rsidR="00A109D0">
          <w:rPr>
            <w:noProof/>
            <w:webHidden/>
          </w:rPr>
          <w:tab/>
        </w:r>
        <w:r w:rsidR="00A109D0">
          <w:rPr>
            <w:noProof/>
            <w:webHidden/>
          </w:rPr>
          <w:fldChar w:fldCharType="begin"/>
        </w:r>
        <w:r w:rsidR="00A109D0">
          <w:rPr>
            <w:noProof/>
            <w:webHidden/>
          </w:rPr>
          <w:instrText xml:space="preserve"> PAGEREF _Toc505247935 \h </w:instrText>
        </w:r>
        <w:r w:rsidR="00A109D0">
          <w:rPr>
            <w:noProof/>
            <w:webHidden/>
          </w:rPr>
        </w:r>
        <w:r w:rsidR="00A109D0">
          <w:rPr>
            <w:noProof/>
            <w:webHidden/>
          </w:rPr>
          <w:fldChar w:fldCharType="separate"/>
        </w:r>
        <w:r w:rsidR="00A109D0">
          <w:rPr>
            <w:noProof/>
            <w:webHidden/>
          </w:rPr>
          <w:t>15</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36" w:history="1">
        <w:r w:rsidR="00A109D0" w:rsidRPr="00024682">
          <w:rPr>
            <w:rStyle w:val="affc"/>
            <w:noProof/>
          </w:rPr>
          <w:t>11.8 管控服务</w:t>
        </w:r>
        <w:r w:rsidR="00A109D0">
          <w:rPr>
            <w:noProof/>
            <w:webHidden/>
          </w:rPr>
          <w:tab/>
        </w:r>
        <w:r w:rsidR="00A109D0">
          <w:rPr>
            <w:noProof/>
            <w:webHidden/>
          </w:rPr>
          <w:fldChar w:fldCharType="begin"/>
        </w:r>
        <w:r w:rsidR="00A109D0">
          <w:rPr>
            <w:noProof/>
            <w:webHidden/>
          </w:rPr>
          <w:instrText xml:space="preserve"> PAGEREF _Toc505247936 \h </w:instrText>
        </w:r>
        <w:r w:rsidR="00A109D0">
          <w:rPr>
            <w:noProof/>
            <w:webHidden/>
          </w:rPr>
        </w:r>
        <w:r w:rsidR="00A109D0">
          <w:rPr>
            <w:noProof/>
            <w:webHidden/>
          </w:rPr>
          <w:fldChar w:fldCharType="separate"/>
        </w:r>
        <w:r w:rsidR="00A109D0">
          <w:rPr>
            <w:noProof/>
            <w:webHidden/>
          </w:rPr>
          <w:t>15</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37" w:history="1">
        <w:r w:rsidR="00A109D0" w:rsidRPr="00024682">
          <w:rPr>
            <w:rStyle w:val="affc"/>
            <w:noProof/>
          </w:rPr>
          <w:t>11.9 补偿接口服务</w:t>
        </w:r>
        <w:r w:rsidR="00A109D0">
          <w:rPr>
            <w:noProof/>
            <w:webHidden/>
          </w:rPr>
          <w:tab/>
        </w:r>
        <w:r w:rsidR="00A109D0">
          <w:rPr>
            <w:noProof/>
            <w:webHidden/>
          </w:rPr>
          <w:fldChar w:fldCharType="begin"/>
        </w:r>
        <w:r w:rsidR="00A109D0">
          <w:rPr>
            <w:noProof/>
            <w:webHidden/>
          </w:rPr>
          <w:instrText xml:space="preserve"> PAGEREF _Toc505247937 \h </w:instrText>
        </w:r>
        <w:r w:rsidR="00A109D0">
          <w:rPr>
            <w:noProof/>
            <w:webHidden/>
          </w:rPr>
        </w:r>
        <w:r w:rsidR="00A109D0">
          <w:rPr>
            <w:noProof/>
            <w:webHidden/>
          </w:rPr>
          <w:fldChar w:fldCharType="separate"/>
        </w:r>
        <w:r w:rsidR="00A109D0">
          <w:rPr>
            <w:noProof/>
            <w:webHidden/>
          </w:rPr>
          <w:t>15</w:t>
        </w:r>
        <w:r w:rsidR="00A109D0">
          <w:rPr>
            <w:noProof/>
            <w:webHidden/>
          </w:rPr>
          <w:fldChar w:fldCharType="end"/>
        </w:r>
      </w:hyperlink>
    </w:p>
    <w:p w:rsidR="00A109D0" w:rsidRDefault="000E66A0">
      <w:pPr>
        <w:pStyle w:val="25"/>
        <w:rPr>
          <w:rFonts w:asciiTheme="minorHAnsi" w:eastAsiaTheme="minorEastAsia" w:hAnsiTheme="minorHAnsi" w:cstheme="minorBidi"/>
          <w:noProof/>
          <w:szCs w:val="22"/>
        </w:rPr>
      </w:pPr>
      <w:hyperlink w:anchor="_Toc505247938" w:history="1">
        <w:r w:rsidR="00A109D0" w:rsidRPr="00024682">
          <w:rPr>
            <w:rStyle w:val="affc"/>
            <w:noProof/>
          </w:rPr>
          <w:t>12 实施方案</w:t>
        </w:r>
        <w:r w:rsidR="00A109D0">
          <w:rPr>
            <w:noProof/>
            <w:webHidden/>
          </w:rPr>
          <w:tab/>
        </w:r>
        <w:r w:rsidR="00A109D0">
          <w:rPr>
            <w:noProof/>
            <w:webHidden/>
          </w:rPr>
          <w:fldChar w:fldCharType="begin"/>
        </w:r>
        <w:r w:rsidR="00A109D0">
          <w:rPr>
            <w:noProof/>
            <w:webHidden/>
          </w:rPr>
          <w:instrText xml:space="preserve"> PAGEREF _Toc505247938 \h </w:instrText>
        </w:r>
        <w:r w:rsidR="00A109D0">
          <w:rPr>
            <w:noProof/>
            <w:webHidden/>
          </w:rPr>
        </w:r>
        <w:r w:rsidR="00A109D0">
          <w:rPr>
            <w:noProof/>
            <w:webHidden/>
          </w:rPr>
          <w:fldChar w:fldCharType="separate"/>
        </w:r>
        <w:r w:rsidR="00A109D0">
          <w:rPr>
            <w:noProof/>
            <w:webHidden/>
          </w:rPr>
          <w:t>16</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39" w:history="1">
        <w:r w:rsidR="00A109D0" w:rsidRPr="00024682">
          <w:rPr>
            <w:rStyle w:val="affc"/>
            <w:noProof/>
          </w:rPr>
          <w:t>12.1 数据接入拓扑图</w:t>
        </w:r>
        <w:r w:rsidR="00A109D0">
          <w:rPr>
            <w:noProof/>
            <w:webHidden/>
          </w:rPr>
          <w:tab/>
        </w:r>
        <w:r w:rsidR="00A109D0">
          <w:rPr>
            <w:noProof/>
            <w:webHidden/>
          </w:rPr>
          <w:fldChar w:fldCharType="begin"/>
        </w:r>
        <w:r w:rsidR="00A109D0">
          <w:rPr>
            <w:noProof/>
            <w:webHidden/>
          </w:rPr>
          <w:instrText xml:space="preserve"> PAGEREF _Toc505247939 \h </w:instrText>
        </w:r>
        <w:r w:rsidR="00A109D0">
          <w:rPr>
            <w:noProof/>
            <w:webHidden/>
          </w:rPr>
        </w:r>
        <w:r w:rsidR="00A109D0">
          <w:rPr>
            <w:noProof/>
            <w:webHidden/>
          </w:rPr>
          <w:fldChar w:fldCharType="separate"/>
        </w:r>
        <w:r w:rsidR="00A109D0">
          <w:rPr>
            <w:noProof/>
            <w:webHidden/>
          </w:rPr>
          <w:t>16</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40" w:history="1">
        <w:r w:rsidR="00A109D0" w:rsidRPr="00024682">
          <w:rPr>
            <w:rStyle w:val="affc"/>
            <w:noProof/>
          </w:rPr>
          <w:t>12.2 数据前置处理流程图</w:t>
        </w:r>
        <w:r w:rsidR="00A109D0">
          <w:rPr>
            <w:noProof/>
            <w:webHidden/>
          </w:rPr>
          <w:tab/>
        </w:r>
        <w:r w:rsidR="00A109D0">
          <w:rPr>
            <w:noProof/>
            <w:webHidden/>
          </w:rPr>
          <w:fldChar w:fldCharType="begin"/>
        </w:r>
        <w:r w:rsidR="00A109D0">
          <w:rPr>
            <w:noProof/>
            <w:webHidden/>
          </w:rPr>
          <w:instrText xml:space="preserve"> PAGEREF _Toc505247940 \h </w:instrText>
        </w:r>
        <w:r w:rsidR="00A109D0">
          <w:rPr>
            <w:noProof/>
            <w:webHidden/>
          </w:rPr>
        </w:r>
        <w:r w:rsidR="00A109D0">
          <w:rPr>
            <w:noProof/>
            <w:webHidden/>
          </w:rPr>
          <w:fldChar w:fldCharType="separate"/>
        </w:r>
        <w:r w:rsidR="00A109D0">
          <w:rPr>
            <w:noProof/>
            <w:webHidden/>
          </w:rPr>
          <w:t>17</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41" w:history="1">
        <w:r w:rsidR="00A109D0" w:rsidRPr="00024682">
          <w:rPr>
            <w:rStyle w:val="affc"/>
            <w:noProof/>
          </w:rPr>
          <w:t>12.3 多媒体下载流程图</w:t>
        </w:r>
        <w:r w:rsidR="00A109D0">
          <w:rPr>
            <w:noProof/>
            <w:webHidden/>
          </w:rPr>
          <w:tab/>
        </w:r>
        <w:r w:rsidR="00A109D0">
          <w:rPr>
            <w:noProof/>
            <w:webHidden/>
          </w:rPr>
          <w:fldChar w:fldCharType="begin"/>
        </w:r>
        <w:r w:rsidR="00A109D0">
          <w:rPr>
            <w:noProof/>
            <w:webHidden/>
          </w:rPr>
          <w:instrText xml:space="preserve"> PAGEREF _Toc505247941 \h </w:instrText>
        </w:r>
        <w:r w:rsidR="00A109D0">
          <w:rPr>
            <w:noProof/>
            <w:webHidden/>
          </w:rPr>
        </w:r>
        <w:r w:rsidR="00A109D0">
          <w:rPr>
            <w:noProof/>
            <w:webHidden/>
          </w:rPr>
          <w:fldChar w:fldCharType="separate"/>
        </w:r>
        <w:r w:rsidR="00A109D0">
          <w:rPr>
            <w:noProof/>
            <w:webHidden/>
          </w:rPr>
          <w:t>19</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42" w:history="1">
        <w:r w:rsidR="00A109D0" w:rsidRPr="00024682">
          <w:rPr>
            <w:rStyle w:val="affc"/>
            <w:noProof/>
          </w:rPr>
          <w:t>12.4 管控指令下发并回传监测</w:t>
        </w:r>
        <w:r w:rsidR="00A109D0">
          <w:rPr>
            <w:noProof/>
            <w:webHidden/>
          </w:rPr>
          <w:tab/>
        </w:r>
        <w:r w:rsidR="00A109D0">
          <w:rPr>
            <w:noProof/>
            <w:webHidden/>
          </w:rPr>
          <w:fldChar w:fldCharType="begin"/>
        </w:r>
        <w:r w:rsidR="00A109D0">
          <w:rPr>
            <w:noProof/>
            <w:webHidden/>
          </w:rPr>
          <w:instrText xml:space="preserve"> PAGEREF _Toc505247942 \h </w:instrText>
        </w:r>
        <w:r w:rsidR="00A109D0">
          <w:rPr>
            <w:noProof/>
            <w:webHidden/>
          </w:rPr>
        </w:r>
        <w:r w:rsidR="00A109D0">
          <w:rPr>
            <w:noProof/>
            <w:webHidden/>
          </w:rPr>
          <w:fldChar w:fldCharType="separate"/>
        </w:r>
        <w:r w:rsidR="00A109D0">
          <w:rPr>
            <w:noProof/>
            <w:webHidden/>
          </w:rPr>
          <w:t>20</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43" w:history="1">
        <w:r w:rsidR="00A109D0" w:rsidRPr="00024682">
          <w:rPr>
            <w:rStyle w:val="affc"/>
            <w:noProof/>
          </w:rPr>
          <w:t>12.5 其他说明</w:t>
        </w:r>
        <w:r w:rsidR="00A109D0">
          <w:rPr>
            <w:noProof/>
            <w:webHidden/>
          </w:rPr>
          <w:tab/>
        </w:r>
        <w:r w:rsidR="00A109D0">
          <w:rPr>
            <w:noProof/>
            <w:webHidden/>
          </w:rPr>
          <w:fldChar w:fldCharType="begin"/>
        </w:r>
        <w:r w:rsidR="00A109D0">
          <w:rPr>
            <w:noProof/>
            <w:webHidden/>
          </w:rPr>
          <w:instrText xml:space="preserve"> PAGEREF _Toc505247943 \h </w:instrText>
        </w:r>
        <w:r w:rsidR="00A109D0">
          <w:rPr>
            <w:noProof/>
            <w:webHidden/>
          </w:rPr>
        </w:r>
        <w:r w:rsidR="00A109D0">
          <w:rPr>
            <w:noProof/>
            <w:webHidden/>
          </w:rPr>
          <w:fldChar w:fldCharType="separate"/>
        </w:r>
        <w:r w:rsidR="00A109D0">
          <w:rPr>
            <w:noProof/>
            <w:webHidden/>
          </w:rPr>
          <w:t>20</w:t>
        </w:r>
        <w:r w:rsidR="00A109D0">
          <w:rPr>
            <w:noProof/>
            <w:webHidden/>
          </w:rPr>
          <w:fldChar w:fldCharType="end"/>
        </w:r>
      </w:hyperlink>
    </w:p>
    <w:p w:rsidR="00A109D0" w:rsidRDefault="000E66A0">
      <w:pPr>
        <w:pStyle w:val="25"/>
        <w:rPr>
          <w:rFonts w:asciiTheme="minorHAnsi" w:eastAsiaTheme="minorEastAsia" w:hAnsiTheme="minorHAnsi" w:cstheme="minorBidi"/>
          <w:noProof/>
          <w:szCs w:val="22"/>
        </w:rPr>
      </w:pPr>
      <w:hyperlink w:anchor="_Toc505247944" w:history="1">
        <w:r w:rsidR="00A109D0" w:rsidRPr="00024682">
          <w:rPr>
            <w:rStyle w:val="affc"/>
            <w:noProof/>
          </w:rPr>
          <w:t>13 支持一次请求执行多个任务</w:t>
        </w:r>
        <w:r w:rsidR="00A109D0">
          <w:rPr>
            <w:noProof/>
            <w:webHidden/>
          </w:rPr>
          <w:tab/>
        </w:r>
        <w:r w:rsidR="00A109D0">
          <w:rPr>
            <w:noProof/>
            <w:webHidden/>
          </w:rPr>
          <w:fldChar w:fldCharType="begin"/>
        </w:r>
        <w:r w:rsidR="00A109D0">
          <w:rPr>
            <w:noProof/>
            <w:webHidden/>
          </w:rPr>
          <w:instrText xml:space="preserve"> PAGEREF _Toc505247944 \h </w:instrText>
        </w:r>
        <w:r w:rsidR="00A109D0">
          <w:rPr>
            <w:noProof/>
            <w:webHidden/>
          </w:rPr>
        </w:r>
        <w:r w:rsidR="00A109D0">
          <w:rPr>
            <w:noProof/>
            <w:webHidden/>
          </w:rPr>
          <w:fldChar w:fldCharType="separate"/>
        </w:r>
        <w:r w:rsidR="00A109D0">
          <w:rPr>
            <w:noProof/>
            <w:webHidden/>
          </w:rPr>
          <w:t>20</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45" w:history="1">
        <w:r w:rsidR="00A109D0" w:rsidRPr="00024682">
          <w:rPr>
            <w:rStyle w:val="affc"/>
            <w:noProof/>
          </w:rPr>
          <w:t>13.1 概述</w:t>
        </w:r>
        <w:r w:rsidR="00A109D0">
          <w:rPr>
            <w:noProof/>
            <w:webHidden/>
          </w:rPr>
          <w:tab/>
        </w:r>
        <w:r w:rsidR="00A109D0">
          <w:rPr>
            <w:noProof/>
            <w:webHidden/>
          </w:rPr>
          <w:fldChar w:fldCharType="begin"/>
        </w:r>
        <w:r w:rsidR="00A109D0">
          <w:rPr>
            <w:noProof/>
            <w:webHidden/>
          </w:rPr>
          <w:instrText xml:space="preserve"> PAGEREF _Toc505247945 \h </w:instrText>
        </w:r>
        <w:r w:rsidR="00A109D0">
          <w:rPr>
            <w:noProof/>
            <w:webHidden/>
          </w:rPr>
        </w:r>
        <w:r w:rsidR="00A109D0">
          <w:rPr>
            <w:noProof/>
            <w:webHidden/>
          </w:rPr>
          <w:fldChar w:fldCharType="separate"/>
        </w:r>
        <w:r w:rsidR="00A109D0">
          <w:rPr>
            <w:noProof/>
            <w:webHidden/>
          </w:rPr>
          <w:t>20</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46" w:history="1">
        <w:r w:rsidR="00A109D0" w:rsidRPr="00024682">
          <w:rPr>
            <w:rStyle w:val="affc"/>
            <w:noProof/>
          </w:rPr>
          <w:t>13.2 服务要求汇总</w:t>
        </w:r>
        <w:r w:rsidR="00A109D0">
          <w:rPr>
            <w:noProof/>
            <w:webHidden/>
          </w:rPr>
          <w:tab/>
        </w:r>
        <w:r w:rsidR="00A109D0">
          <w:rPr>
            <w:noProof/>
            <w:webHidden/>
          </w:rPr>
          <w:fldChar w:fldCharType="begin"/>
        </w:r>
        <w:r w:rsidR="00A109D0">
          <w:rPr>
            <w:noProof/>
            <w:webHidden/>
          </w:rPr>
          <w:instrText xml:space="preserve"> PAGEREF _Toc505247946 \h </w:instrText>
        </w:r>
        <w:r w:rsidR="00A109D0">
          <w:rPr>
            <w:noProof/>
            <w:webHidden/>
          </w:rPr>
        </w:r>
        <w:r w:rsidR="00A109D0">
          <w:rPr>
            <w:noProof/>
            <w:webHidden/>
          </w:rPr>
          <w:fldChar w:fldCharType="separate"/>
        </w:r>
        <w:r w:rsidR="00A109D0">
          <w:rPr>
            <w:noProof/>
            <w:webHidden/>
          </w:rPr>
          <w:t>21</w:t>
        </w:r>
        <w:r w:rsidR="00A109D0">
          <w:rPr>
            <w:noProof/>
            <w:webHidden/>
          </w:rPr>
          <w:fldChar w:fldCharType="end"/>
        </w:r>
      </w:hyperlink>
    </w:p>
    <w:p w:rsidR="00A109D0" w:rsidRDefault="000E66A0">
      <w:pPr>
        <w:pStyle w:val="31"/>
        <w:rPr>
          <w:rFonts w:asciiTheme="minorHAnsi" w:eastAsiaTheme="minorEastAsia" w:hAnsiTheme="minorHAnsi" w:cstheme="minorBidi"/>
          <w:noProof/>
          <w:szCs w:val="22"/>
        </w:rPr>
      </w:pPr>
      <w:hyperlink w:anchor="_Toc505247947" w:history="1">
        <w:r w:rsidR="00A109D0" w:rsidRPr="00024682">
          <w:rPr>
            <w:rStyle w:val="affc"/>
            <w:noProof/>
          </w:rPr>
          <w:t>13.3 XML示例</w:t>
        </w:r>
        <w:r w:rsidR="00A109D0">
          <w:rPr>
            <w:noProof/>
            <w:webHidden/>
          </w:rPr>
          <w:tab/>
        </w:r>
        <w:r w:rsidR="00A109D0">
          <w:rPr>
            <w:noProof/>
            <w:webHidden/>
          </w:rPr>
          <w:fldChar w:fldCharType="begin"/>
        </w:r>
        <w:r w:rsidR="00A109D0">
          <w:rPr>
            <w:noProof/>
            <w:webHidden/>
          </w:rPr>
          <w:instrText xml:space="preserve"> PAGEREF _Toc505247947 \h </w:instrText>
        </w:r>
        <w:r w:rsidR="00A109D0">
          <w:rPr>
            <w:noProof/>
            <w:webHidden/>
          </w:rPr>
        </w:r>
        <w:r w:rsidR="00A109D0">
          <w:rPr>
            <w:noProof/>
            <w:webHidden/>
          </w:rPr>
          <w:fldChar w:fldCharType="separate"/>
        </w:r>
        <w:r w:rsidR="00A109D0">
          <w:rPr>
            <w:noProof/>
            <w:webHidden/>
          </w:rPr>
          <w:t>21</w:t>
        </w:r>
        <w:r w:rsidR="00A109D0">
          <w:rPr>
            <w:noProof/>
            <w:webHidden/>
          </w:rPr>
          <w:fldChar w:fldCharType="end"/>
        </w:r>
      </w:hyperlink>
    </w:p>
    <w:p w:rsidR="009158D4" w:rsidRDefault="005311D4">
      <w:pPr>
        <w:pStyle w:val="afff1"/>
        <w:jc w:val="center"/>
        <w:rPr>
          <w:rFonts w:ascii="Times New Roman"/>
          <w:b/>
          <w:sz w:val="28"/>
          <w:szCs w:val="28"/>
        </w:rPr>
      </w:pPr>
      <w:r>
        <w:rPr>
          <w:rFonts w:hAnsi="宋体"/>
          <w:szCs w:val="28"/>
        </w:rPr>
        <w:fldChar w:fldCharType="end"/>
      </w:r>
    </w:p>
    <w:bookmarkEnd w:id="0"/>
    <w:p w:rsidR="009158D4" w:rsidRDefault="009158D4"/>
    <w:p w:rsidR="009158D4" w:rsidRDefault="009158D4">
      <w:pPr>
        <w:rPr>
          <w:szCs w:val="21"/>
        </w:rPr>
        <w:sectPr w:rsidR="009158D4">
          <w:footerReference w:type="default" r:id="rId8"/>
          <w:pgSz w:w="11906" w:h="16838"/>
          <w:pgMar w:top="1418" w:right="1134" w:bottom="1134" w:left="1418" w:header="992" w:footer="851" w:gutter="0"/>
          <w:pgNumType w:start="1"/>
          <w:cols w:space="720"/>
          <w:formProt w:val="0"/>
          <w:docGrid w:type="linesAndChars" w:linePitch="312"/>
        </w:sectPr>
      </w:pPr>
    </w:p>
    <w:p w:rsidR="009158D4" w:rsidRDefault="005311D4">
      <w:pPr>
        <w:pStyle w:val="afff6"/>
        <w:numPr>
          <w:ilvl w:val="1"/>
          <w:numId w:val="2"/>
        </w:numPr>
        <w:spacing w:beforeLines="50" w:before="156" w:afterLines="50" w:after="156"/>
        <w:rPr>
          <w:szCs w:val="21"/>
        </w:rPr>
      </w:pPr>
      <w:bookmarkStart w:id="2" w:name="_Toc303883967"/>
      <w:bookmarkStart w:id="3" w:name="_Toc305928147"/>
      <w:bookmarkStart w:id="4" w:name="_Toc317860728"/>
      <w:bookmarkStart w:id="5" w:name="_Toc303861303"/>
      <w:bookmarkStart w:id="6" w:name="_Toc305929616"/>
      <w:bookmarkStart w:id="7" w:name="_Toc303861262"/>
      <w:bookmarkStart w:id="8" w:name="_Toc305928174"/>
      <w:bookmarkStart w:id="9" w:name="_Toc505247891"/>
      <w:r>
        <w:rPr>
          <w:szCs w:val="21"/>
        </w:rPr>
        <w:lastRenderedPageBreak/>
        <w:t>范围</w:t>
      </w:r>
      <w:bookmarkEnd w:id="2"/>
      <w:bookmarkEnd w:id="3"/>
      <w:bookmarkEnd w:id="4"/>
      <w:bookmarkEnd w:id="5"/>
      <w:bookmarkEnd w:id="6"/>
      <w:bookmarkEnd w:id="7"/>
      <w:bookmarkEnd w:id="8"/>
      <w:bookmarkEnd w:id="9"/>
    </w:p>
    <w:p w:rsidR="009158D4" w:rsidRDefault="005311D4">
      <w:pPr>
        <w:pStyle w:val="afff1"/>
        <w:rPr>
          <w:rFonts w:ascii="Times New Roman"/>
          <w:szCs w:val="21"/>
        </w:rPr>
      </w:pPr>
      <w:r>
        <w:rPr>
          <w:rFonts w:ascii="Times New Roman" w:hint="eastAsia"/>
          <w:szCs w:val="21"/>
        </w:rPr>
        <w:t>本规范主要说明网站数据传输服务接口。</w:t>
      </w:r>
    </w:p>
    <w:p w:rsidR="009158D4" w:rsidRDefault="005311D4">
      <w:pPr>
        <w:pStyle w:val="afff6"/>
        <w:numPr>
          <w:ilvl w:val="1"/>
          <w:numId w:val="2"/>
        </w:numPr>
        <w:spacing w:beforeLines="50" w:before="156" w:afterLines="50" w:after="156"/>
        <w:rPr>
          <w:szCs w:val="21"/>
        </w:rPr>
      </w:pPr>
      <w:bookmarkStart w:id="10" w:name="_Toc401837912"/>
      <w:bookmarkStart w:id="11" w:name="_Toc401837913"/>
      <w:bookmarkStart w:id="12" w:name="_Toc407182930"/>
      <w:bookmarkStart w:id="13" w:name="_Toc407182948"/>
      <w:bookmarkStart w:id="14" w:name="_Toc407182957"/>
      <w:bookmarkStart w:id="15" w:name="_Toc407182939"/>
      <w:bookmarkStart w:id="16" w:name="_Toc407182921"/>
      <w:bookmarkStart w:id="17" w:name="_Toc407182912"/>
      <w:bookmarkStart w:id="18" w:name="_Toc407182903"/>
      <w:bookmarkStart w:id="19" w:name="_Toc407182894"/>
      <w:bookmarkStart w:id="20" w:name="_Toc407182876"/>
      <w:bookmarkStart w:id="21" w:name="_Toc407182885"/>
      <w:bookmarkStart w:id="22" w:name="_Toc407182865"/>
      <w:bookmarkStart w:id="23" w:name="_Toc407182866"/>
      <w:bookmarkStart w:id="24" w:name="_Toc407182855"/>
      <w:bookmarkStart w:id="25" w:name="_Toc407182864"/>
      <w:bookmarkStart w:id="26" w:name="_Toc407182846"/>
      <w:bookmarkStart w:id="27" w:name="_Toc407182837"/>
      <w:bookmarkStart w:id="28" w:name="_Toc407182826"/>
      <w:bookmarkStart w:id="29" w:name="_Toc407182787"/>
      <w:bookmarkStart w:id="30" w:name="_Toc407182827"/>
      <w:bookmarkStart w:id="31" w:name="_Toc407182825"/>
      <w:bookmarkStart w:id="32" w:name="_Toc407182798"/>
      <w:bookmarkStart w:id="33" w:name="_Toc407182807"/>
      <w:bookmarkStart w:id="34" w:name="_Toc407182788"/>
      <w:bookmarkStart w:id="35" w:name="_Toc407182777"/>
      <w:bookmarkStart w:id="36" w:name="_Toc407182759"/>
      <w:bookmarkStart w:id="37" w:name="_Toc407182786"/>
      <w:bookmarkStart w:id="38" w:name="_Toc407182768"/>
      <w:bookmarkStart w:id="39" w:name="_Toc407182750"/>
      <w:bookmarkStart w:id="40" w:name="_Toc407182741"/>
      <w:bookmarkStart w:id="41" w:name="_Toc407182730"/>
      <w:bookmarkStart w:id="42" w:name="_Toc407182816"/>
      <w:bookmarkStart w:id="43" w:name="_Toc356913974"/>
      <w:bookmarkStart w:id="44" w:name="_Toc407182731"/>
      <w:bookmarkStart w:id="45" w:name="_Toc356913882"/>
      <w:bookmarkStart w:id="46" w:name="_Toc441159945"/>
      <w:bookmarkStart w:id="47" w:name="_Toc505247892"/>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Pr>
          <w:szCs w:val="21"/>
        </w:rPr>
        <w:t>数据</w:t>
      </w:r>
      <w:r>
        <w:rPr>
          <w:rFonts w:hint="eastAsia"/>
          <w:szCs w:val="21"/>
        </w:rPr>
        <w:t>传输</w:t>
      </w:r>
      <w:r>
        <w:rPr>
          <w:szCs w:val="21"/>
        </w:rPr>
        <w:t>文件规范</w:t>
      </w:r>
      <w:bookmarkEnd w:id="46"/>
      <w:bookmarkEnd w:id="47"/>
    </w:p>
    <w:p w:rsidR="009158D4" w:rsidRDefault="005311D4">
      <w:pPr>
        <w:pStyle w:val="afff1"/>
        <w:rPr>
          <w:rFonts w:ascii="Times New Roman"/>
        </w:rPr>
      </w:pPr>
      <w:r>
        <w:rPr>
          <w:rFonts w:ascii="Times New Roman"/>
        </w:rPr>
        <w:t>数据</w:t>
      </w:r>
      <w:r>
        <w:rPr>
          <w:rFonts w:ascii="Times New Roman" w:hint="eastAsia"/>
        </w:rPr>
        <w:t>传输</w:t>
      </w:r>
      <w:r>
        <w:rPr>
          <w:rFonts w:ascii="Times New Roman"/>
        </w:rPr>
        <w:t>采用的文件格式包括</w:t>
      </w:r>
      <w:r>
        <w:rPr>
          <w:rFonts w:ascii="Times New Roman"/>
        </w:rPr>
        <w:t>3</w:t>
      </w:r>
      <w:r>
        <w:rPr>
          <w:rFonts w:ascii="Times New Roman"/>
        </w:rPr>
        <w:t>种，分别为</w:t>
      </w:r>
      <w:r>
        <w:rPr>
          <w:rFonts w:ascii="Times New Roman"/>
        </w:rPr>
        <w:t>XML</w:t>
      </w:r>
      <w:r>
        <w:rPr>
          <w:rFonts w:ascii="Times New Roman"/>
        </w:rPr>
        <w:t>、</w:t>
      </w:r>
      <w:r>
        <w:rPr>
          <w:rFonts w:ascii="Times New Roman"/>
        </w:rPr>
        <w:t xml:space="preserve">BCP </w:t>
      </w:r>
      <w:r>
        <w:rPr>
          <w:rFonts w:ascii="Times New Roman"/>
        </w:rPr>
        <w:t>和</w:t>
      </w:r>
      <w:r>
        <w:rPr>
          <w:rFonts w:ascii="Times New Roman"/>
        </w:rPr>
        <w:t xml:space="preserve"> ZIP </w:t>
      </w:r>
      <w:r>
        <w:rPr>
          <w:rFonts w:ascii="Times New Roman"/>
        </w:rPr>
        <w:t>格式。</w:t>
      </w:r>
    </w:p>
    <w:p w:rsidR="009158D4" w:rsidRDefault="005311D4">
      <w:pPr>
        <w:pStyle w:val="afff1"/>
        <w:rPr>
          <w:rFonts w:ascii="Times New Roman"/>
        </w:rPr>
      </w:pPr>
      <w:r>
        <w:rPr>
          <w:rFonts w:ascii="Times New Roman"/>
        </w:rPr>
        <w:t>XML</w:t>
      </w:r>
      <w:r>
        <w:rPr>
          <w:rFonts w:ascii="Times New Roman"/>
        </w:rPr>
        <w:t>、</w:t>
      </w:r>
      <w:r>
        <w:rPr>
          <w:rFonts w:ascii="Times New Roman"/>
        </w:rPr>
        <w:t>BCP</w:t>
      </w:r>
      <w:r>
        <w:rPr>
          <w:rFonts w:ascii="Times New Roman"/>
        </w:rPr>
        <w:t>格式的文件叫做数据描述文件，用于对数据内容进行组织描述，记录</w:t>
      </w:r>
      <w:r>
        <w:rPr>
          <w:rFonts w:ascii="Times New Roman" w:hint="eastAsia"/>
        </w:rPr>
        <w:t>数据中的</w:t>
      </w:r>
      <w:r>
        <w:rPr>
          <w:rFonts w:ascii="Times New Roman"/>
        </w:rPr>
        <w:t>结构化</w:t>
      </w:r>
      <w:r>
        <w:rPr>
          <w:rFonts w:ascii="Times New Roman" w:hint="eastAsia"/>
        </w:rPr>
        <w:t>部分信息</w:t>
      </w:r>
      <w:r>
        <w:rPr>
          <w:rFonts w:ascii="Times New Roman"/>
        </w:rPr>
        <w:t>，是数据内容的主要载体。</w:t>
      </w:r>
    </w:p>
    <w:p w:rsidR="009158D4" w:rsidRDefault="005311D4">
      <w:pPr>
        <w:pStyle w:val="afff1"/>
        <w:rPr>
          <w:rFonts w:ascii="Times New Roman"/>
        </w:rPr>
      </w:pPr>
      <w:r>
        <w:rPr>
          <w:rFonts w:ascii="Times New Roman"/>
        </w:rPr>
        <w:t>实体文件，也叫非结构化文件，记录网络行为的内容信息，包括网络行为双方的通讯内容，如网页正文、电子邮件正文附件、即时消息聊天内容以及网络音视频数据等。具体非结构化信息内容依据不同网络行为不同而不同，与结构化数据内容要具备自完备性。</w:t>
      </w:r>
    </w:p>
    <w:p w:rsidR="009158D4" w:rsidRDefault="005311D4">
      <w:pPr>
        <w:pStyle w:val="afff1"/>
        <w:rPr>
          <w:rFonts w:ascii="Times New Roman"/>
        </w:rPr>
      </w:pPr>
      <w:r>
        <w:rPr>
          <w:rFonts w:ascii="Times New Roman"/>
        </w:rPr>
        <w:t>ZIP</w:t>
      </w:r>
      <w:r>
        <w:rPr>
          <w:rFonts w:ascii="Times New Roman"/>
        </w:rPr>
        <w:t>文件采用标准压缩格式，对数据描述文件、实体文件进行有效组织，其中包括多个</w:t>
      </w:r>
      <w:r>
        <w:rPr>
          <w:rFonts w:ascii="Times New Roman"/>
        </w:rPr>
        <w:t xml:space="preserve">XML </w:t>
      </w:r>
      <w:r>
        <w:rPr>
          <w:rFonts w:ascii="Times New Roman"/>
        </w:rPr>
        <w:t>或</w:t>
      </w:r>
      <w:r>
        <w:rPr>
          <w:rFonts w:ascii="Times New Roman"/>
        </w:rPr>
        <w:t xml:space="preserve"> BCP</w:t>
      </w:r>
      <w:r>
        <w:rPr>
          <w:rFonts w:ascii="Times New Roman"/>
        </w:rPr>
        <w:t>格式的数据描述文件，以及数据描述所需的实体文件。</w:t>
      </w:r>
    </w:p>
    <w:p w:rsidR="009158D4" w:rsidRDefault="005311D4">
      <w:pPr>
        <w:pStyle w:val="a"/>
        <w:numPr>
          <w:ilvl w:val="2"/>
          <w:numId w:val="2"/>
        </w:numPr>
        <w:rPr>
          <w:rFonts w:ascii="Times New Roman"/>
        </w:rPr>
      </w:pPr>
      <w:bookmarkStart w:id="48" w:name="_Toc416161651"/>
      <w:bookmarkStart w:id="49" w:name="_Toc340654577"/>
      <w:bookmarkStart w:id="50" w:name="_Toc416161269"/>
      <w:bookmarkStart w:id="51" w:name="_Toc441159946"/>
      <w:bookmarkStart w:id="52" w:name="_Toc505247893"/>
      <w:r>
        <w:rPr>
          <w:rFonts w:ascii="Times New Roman" w:hint="eastAsia"/>
        </w:rPr>
        <w:t>数据文件结构规范</w:t>
      </w:r>
      <w:bookmarkEnd w:id="48"/>
      <w:bookmarkEnd w:id="49"/>
      <w:bookmarkEnd w:id="50"/>
      <w:bookmarkEnd w:id="51"/>
      <w:bookmarkEnd w:id="52"/>
    </w:p>
    <w:p w:rsidR="009158D4" w:rsidRDefault="005311D4">
      <w:pPr>
        <w:pStyle w:val="afff1"/>
        <w:rPr>
          <w:rFonts w:ascii="Times New Roman"/>
        </w:rPr>
      </w:pPr>
      <w:r>
        <w:rPr>
          <w:rFonts w:ascii="Times New Roman"/>
        </w:rPr>
        <w:t>数据文件是一个打包成标准压缩模式</w:t>
      </w:r>
      <w:r>
        <w:rPr>
          <w:rFonts w:ascii="Times New Roman"/>
        </w:rPr>
        <w:t>zip</w:t>
      </w:r>
      <w:r>
        <w:rPr>
          <w:rFonts w:ascii="Times New Roman"/>
        </w:rPr>
        <w:t>格式的文件。</w:t>
      </w:r>
    </w:p>
    <w:p w:rsidR="009158D4" w:rsidRDefault="005311D4">
      <w:pPr>
        <w:pStyle w:val="afff1"/>
        <w:rPr>
          <w:rFonts w:ascii="Times New Roman"/>
        </w:rPr>
      </w:pPr>
      <w:r>
        <w:rPr>
          <w:rFonts w:ascii="Times New Roman"/>
        </w:rPr>
        <w:t>ZIP</w:t>
      </w:r>
      <w:r>
        <w:rPr>
          <w:rFonts w:ascii="Times New Roman"/>
        </w:rPr>
        <w:t>文件解压后包括以下文件：</w:t>
      </w:r>
    </w:p>
    <w:p w:rsidR="009158D4" w:rsidRDefault="005311D4">
      <w:pPr>
        <w:spacing w:before="156" w:after="156" w:line="360" w:lineRule="auto"/>
        <w:ind w:left="425"/>
        <w:rPr>
          <w:kern w:val="0"/>
          <w:szCs w:val="20"/>
        </w:rPr>
      </w:pPr>
      <w:r>
        <w:rPr>
          <w:noProof/>
        </w:rPr>
        <mc:AlternateContent>
          <mc:Choice Requires="wpg">
            <w:drawing>
              <wp:inline distT="0" distB="0" distL="0" distR="0">
                <wp:extent cx="4812665" cy="2194560"/>
                <wp:effectExtent l="8255" t="1905" r="8255" b="13335"/>
                <wp:docPr id="1" name="组合 1"/>
                <wp:cNvGraphicFramePr/>
                <a:graphic xmlns:a="http://schemas.openxmlformats.org/drawingml/2006/main">
                  <a:graphicData uri="http://schemas.microsoft.com/office/word/2010/wordprocessingGroup">
                    <wpg:wgp>
                      <wpg:cNvGrpSpPr/>
                      <wpg:grpSpPr>
                        <a:xfrm>
                          <a:off x="0" y="0"/>
                          <a:ext cx="4812665" cy="2194560"/>
                          <a:chOff x="0" y="0"/>
                          <a:chExt cx="48126" cy="21945"/>
                        </a:xfrm>
                      </wpg:grpSpPr>
                      <wps:wsp>
                        <wps:cNvPr id="2" name="AutoShape 3"/>
                        <wps:cNvSpPr>
                          <a:spLocks noRot="1" noChangeAspect="1" noChangeArrowheads="1"/>
                        </wps:cNvSpPr>
                        <wps:spPr bwMode="auto">
                          <a:xfrm>
                            <a:off x="0" y="0"/>
                            <a:ext cx="48126" cy="21945"/>
                          </a:xfrm>
                          <a:prstGeom prst="rect">
                            <a:avLst/>
                          </a:prstGeom>
                          <a:noFill/>
                          <a:ln>
                            <a:noFill/>
                          </a:ln>
                        </wps:spPr>
                        <wps:bodyPr rot="0" vert="horz" wrap="square" lIns="91440" tIns="45720" rIns="91440" bIns="45720" anchor="t" anchorCtr="0" upright="1">
                          <a:noAutofit/>
                        </wps:bodyPr>
                      </wps:wsp>
                      <wpg:grpSp>
                        <wpg:cNvPr id="3" name="Group 4"/>
                        <wpg:cNvGrpSpPr/>
                        <wpg:grpSpPr>
                          <a:xfrm>
                            <a:off x="0" y="1143"/>
                            <a:ext cx="32004" cy="20802"/>
                            <a:chOff x="0" y="0"/>
                            <a:chExt cx="4140" cy="3276"/>
                          </a:xfrm>
                        </wpg:grpSpPr>
                        <wps:wsp>
                          <wps:cNvPr id="4" name="Rectangle 44"/>
                          <wps:cNvSpPr>
                            <a:spLocks noChangeArrowheads="1"/>
                          </wps:cNvSpPr>
                          <wps:spPr bwMode="auto">
                            <a:xfrm>
                              <a:off x="0" y="468"/>
                              <a:ext cx="1260" cy="468"/>
                            </a:xfrm>
                            <a:prstGeom prst="rect">
                              <a:avLst/>
                            </a:prstGeom>
                            <a:solidFill>
                              <a:srgbClr val="FFFFFF"/>
                            </a:solidFill>
                            <a:ln w="9525">
                              <a:solidFill>
                                <a:srgbClr val="000000"/>
                              </a:solidFill>
                              <a:miter lim="800000"/>
                            </a:ln>
                          </wps:spPr>
                          <wps:txbx>
                            <w:txbxContent>
                              <w:p w:rsidR="0028610F" w:rsidRDefault="0028610F">
                                <w:r>
                                  <w:t>ZIP</w:t>
                                </w:r>
                                <w:r>
                                  <w:rPr>
                                    <w:rFonts w:hint="eastAsia"/>
                                  </w:rPr>
                                  <w:t>数据文件</w:t>
                                </w:r>
                              </w:p>
                              <w:p w:rsidR="0028610F" w:rsidRDefault="0028610F"/>
                              <w:p w:rsidR="0028610F" w:rsidRDefault="0028610F"/>
                              <w:p w:rsidR="0028610F" w:rsidRDefault="0028610F"/>
                              <w:p w:rsidR="0028610F" w:rsidRDefault="0028610F"/>
                              <w:p w:rsidR="0028610F" w:rsidRDefault="0028610F"/>
                            </w:txbxContent>
                          </wps:txbx>
                          <wps:bodyPr rot="0" vert="horz" wrap="square" lIns="91440" tIns="45720" rIns="91440" bIns="45720" anchor="t" anchorCtr="0" upright="1">
                            <a:noAutofit/>
                          </wps:bodyPr>
                        </wps:wsp>
                        <wps:wsp>
                          <wps:cNvPr id="5" name="Rectangle 45"/>
                          <wps:cNvSpPr>
                            <a:spLocks noChangeArrowheads="1"/>
                          </wps:cNvSpPr>
                          <wps:spPr bwMode="auto">
                            <a:xfrm>
                              <a:off x="1620" y="468"/>
                              <a:ext cx="2520" cy="468"/>
                            </a:xfrm>
                            <a:prstGeom prst="rect">
                              <a:avLst/>
                            </a:prstGeom>
                            <a:solidFill>
                              <a:srgbClr val="FFFFFF"/>
                            </a:solidFill>
                            <a:ln w="9525">
                              <a:solidFill>
                                <a:srgbClr val="000000"/>
                              </a:solidFill>
                              <a:miter lim="800000"/>
                            </a:ln>
                          </wps:spPr>
                          <wps:txbx>
                            <w:txbxContent>
                              <w:p w:rsidR="0028610F" w:rsidRDefault="0028610F">
                                <w:r>
                                  <w:rPr>
                                    <w:rFonts w:hint="eastAsia"/>
                                  </w:rPr>
                                  <w:t>数据描述文件</w:t>
                                </w:r>
                                <w:r>
                                  <w:t>….</w:t>
                                </w:r>
                              </w:p>
                              <w:p w:rsidR="0028610F" w:rsidRDefault="0028610F">
                                <w:r>
                                  <w:rPr>
                                    <w:rFonts w:hint="eastAsia"/>
                                  </w:rPr>
                                  <w:t>╭︿︿︿╮</w:t>
                                </w:r>
                              </w:p>
                              <w:p w:rsidR="0028610F" w:rsidRDefault="0028610F">
                                <w:r>
                                  <w:t xml:space="preserve">{/ </w:t>
                                </w:r>
                                <w:proofErr w:type="gramStart"/>
                                <w:r>
                                  <w:t>o  o</w:t>
                                </w:r>
                                <w:proofErr w:type="gramEnd"/>
                                <w:r>
                                  <w:t xml:space="preserve"> /}  </w:t>
                                </w:r>
                              </w:p>
                              <w:p w:rsidR="0028610F" w:rsidRDefault="0028610F">
                                <w:proofErr w:type="gramStart"/>
                                <w:r>
                                  <w:t>( (</w:t>
                                </w:r>
                                <w:proofErr w:type="gramEnd"/>
                                <w:r>
                                  <w:t xml:space="preserve">oo) )   </w:t>
                                </w:r>
                              </w:p>
                              <w:p w:rsidR="0028610F" w:rsidRDefault="0028610F">
                                <w:r>
                                  <w:rPr>
                                    <w:rFonts w:hint="eastAsia"/>
                                  </w:rPr>
                                  <w:t>︶︶︶</w:t>
                                </w:r>
                              </w:p>
                            </w:txbxContent>
                          </wps:txbx>
                          <wps:bodyPr rot="0" vert="horz" wrap="square" lIns="91440" tIns="45720" rIns="91440" bIns="45720" anchor="t" anchorCtr="0" upright="1">
                            <a:noAutofit/>
                          </wps:bodyPr>
                        </wps:wsp>
                        <wps:wsp>
                          <wps:cNvPr id="6" name="Rectangle 46"/>
                          <wps:cNvSpPr>
                            <a:spLocks noChangeArrowheads="1"/>
                          </wps:cNvSpPr>
                          <wps:spPr bwMode="auto">
                            <a:xfrm>
                              <a:off x="1620" y="0"/>
                              <a:ext cx="2520" cy="468"/>
                            </a:xfrm>
                            <a:prstGeom prst="rect">
                              <a:avLst/>
                            </a:prstGeom>
                            <a:solidFill>
                              <a:srgbClr val="FFFFFF"/>
                            </a:solidFill>
                            <a:ln w="9525">
                              <a:solidFill>
                                <a:srgbClr val="000000"/>
                              </a:solidFill>
                              <a:miter lim="800000"/>
                            </a:ln>
                          </wps:spPr>
                          <wps:txbx>
                            <w:txbxContent>
                              <w:p w:rsidR="0028610F" w:rsidRDefault="0028610F">
                                <w:r>
                                  <w:rPr>
                                    <w:rFonts w:hint="eastAsia"/>
                                  </w:rPr>
                                  <w:t>索引文件</w:t>
                                </w:r>
                              </w:p>
                            </w:txbxContent>
                          </wps:txbx>
                          <wps:bodyPr rot="0" vert="horz" wrap="square" lIns="91440" tIns="45720" rIns="91440" bIns="45720" anchor="t" anchorCtr="0" upright="1">
                            <a:noAutofit/>
                          </wps:bodyPr>
                        </wps:wsp>
                        <wps:wsp>
                          <wps:cNvPr id="7" name="Rectangle 47"/>
                          <wps:cNvSpPr>
                            <a:spLocks noChangeArrowheads="1"/>
                          </wps:cNvSpPr>
                          <wps:spPr bwMode="auto">
                            <a:xfrm>
                              <a:off x="1620" y="1404"/>
                              <a:ext cx="2520" cy="468"/>
                            </a:xfrm>
                            <a:prstGeom prst="rect">
                              <a:avLst/>
                            </a:prstGeom>
                            <a:solidFill>
                              <a:srgbClr val="FFFFFF"/>
                            </a:solidFill>
                            <a:ln w="9525">
                              <a:solidFill>
                                <a:srgbClr val="000000"/>
                              </a:solidFill>
                              <a:miter lim="800000"/>
                            </a:ln>
                          </wps:spPr>
                          <wps:txbx>
                            <w:txbxContent>
                              <w:p w:rsidR="0028610F" w:rsidRDefault="0028610F">
                                <w:r>
                                  <w:rPr>
                                    <w:rFonts w:hint="eastAsia"/>
                                  </w:rPr>
                                  <w:t>数据辅助实体文件</w:t>
                                </w:r>
                                <w:r>
                                  <w:t>a1</w:t>
                                </w:r>
                              </w:p>
                            </w:txbxContent>
                          </wps:txbx>
                          <wps:bodyPr rot="0" vert="horz" wrap="square" lIns="91440" tIns="45720" rIns="91440" bIns="45720" anchor="t" anchorCtr="0" upright="1">
                            <a:noAutofit/>
                          </wps:bodyPr>
                        </wps:wsp>
                        <wps:wsp>
                          <wps:cNvPr id="8" name="Rectangle 48"/>
                          <wps:cNvSpPr>
                            <a:spLocks noChangeArrowheads="1"/>
                          </wps:cNvSpPr>
                          <wps:spPr bwMode="auto">
                            <a:xfrm>
                              <a:off x="1620" y="936"/>
                              <a:ext cx="2520" cy="468"/>
                            </a:xfrm>
                            <a:prstGeom prst="rect">
                              <a:avLst/>
                            </a:prstGeom>
                            <a:solidFill>
                              <a:srgbClr val="FFFFFF"/>
                            </a:solidFill>
                            <a:ln w="9525">
                              <a:solidFill>
                                <a:srgbClr val="000000"/>
                              </a:solidFill>
                              <a:miter lim="800000"/>
                            </a:ln>
                          </wps:spPr>
                          <wps:txbx>
                            <w:txbxContent>
                              <w:p w:rsidR="0028610F" w:rsidRDefault="0028610F">
                                <w:r>
                                  <w:rPr>
                                    <w:rFonts w:hint="eastAsia"/>
                                  </w:rPr>
                                  <w:t>数据主实体文件</w:t>
                                </w:r>
                                <w:r>
                                  <w:t>a</w:t>
                                </w:r>
                              </w:p>
                            </w:txbxContent>
                          </wps:txbx>
                          <wps:bodyPr rot="0" vert="horz" wrap="square" lIns="91440" tIns="45720" rIns="91440" bIns="45720" anchor="t" anchorCtr="0" upright="1">
                            <a:noAutofit/>
                          </wps:bodyPr>
                        </wps:wsp>
                        <wps:wsp>
                          <wps:cNvPr id="9" name="Rectangle 49"/>
                          <wps:cNvSpPr>
                            <a:spLocks noChangeArrowheads="1"/>
                          </wps:cNvSpPr>
                          <wps:spPr bwMode="auto">
                            <a:xfrm>
                              <a:off x="1620" y="2340"/>
                              <a:ext cx="2520" cy="468"/>
                            </a:xfrm>
                            <a:prstGeom prst="rect">
                              <a:avLst/>
                            </a:prstGeom>
                            <a:solidFill>
                              <a:srgbClr val="FFFFFF"/>
                            </a:solidFill>
                            <a:ln w="9525">
                              <a:solidFill>
                                <a:srgbClr val="000000"/>
                              </a:solidFill>
                              <a:miter lim="800000"/>
                            </a:ln>
                          </wps:spPr>
                          <wps:txbx>
                            <w:txbxContent>
                              <w:p w:rsidR="0028610F" w:rsidRDefault="0028610F">
                                <w:r>
                                  <w:rPr>
                                    <w:rFonts w:hint="eastAsia"/>
                                  </w:rPr>
                                  <w:t>数据辅助实体文件</w:t>
                                </w:r>
                                <w:r>
                                  <w:t>b1</w:t>
                                </w:r>
                              </w:p>
                              <w:p w:rsidR="0028610F" w:rsidRDefault="0028610F"/>
                            </w:txbxContent>
                          </wps:txbx>
                          <wps:bodyPr rot="0" vert="horz" wrap="square" lIns="91440" tIns="45720" rIns="91440" bIns="45720" anchor="t" anchorCtr="0" upright="1">
                            <a:noAutofit/>
                          </wps:bodyPr>
                        </wps:wsp>
                        <wps:wsp>
                          <wps:cNvPr id="10" name="Rectangle 50"/>
                          <wps:cNvSpPr>
                            <a:spLocks noChangeArrowheads="1"/>
                          </wps:cNvSpPr>
                          <wps:spPr bwMode="auto">
                            <a:xfrm>
                              <a:off x="1620" y="1872"/>
                              <a:ext cx="2520" cy="468"/>
                            </a:xfrm>
                            <a:prstGeom prst="rect">
                              <a:avLst/>
                            </a:prstGeom>
                            <a:solidFill>
                              <a:srgbClr val="FFFFFF"/>
                            </a:solidFill>
                            <a:ln w="9525">
                              <a:solidFill>
                                <a:srgbClr val="000000"/>
                              </a:solidFill>
                              <a:miter lim="800000"/>
                            </a:ln>
                          </wps:spPr>
                          <wps:txbx>
                            <w:txbxContent>
                              <w:p w:rsidR="0028610F" w:rsidRDefault="0028610F">
                                <w:r>
                                  <w:rPr>
                                    <w:rFonts w:hint="eastAsia"/>
                                  </w:rPr>
                                  <w:t>数据主实体文件</w:t>
                                </w:r>
                                <w:r>
                                  <w:t>b</w:t>
                                </w:r>
                              </w:p>
                              <w:p w:rsidR="0028610F" w:rsidRDefault="0028610F"/>
                            </w:txbxContent>
                          </wps:txbx>
                          <wps:bodyPr rot="0" vert="horz" wrap="square" lIns="91440" tIns="45720" rIns="91440" bIns="45720" anchor="t" anchorCtr="0" upright="1">
                            <a:noAutofit/>
                          </wps:bodyPr>
                        </wps:wsp>
                        <wps:wsp>
                          <wps:cNvPr id="11" name="Rectangle 51"/>
                          <wps:cNvSpPr>
                            <a:spLocks noChangeArrowheads="1"/>
                          </wps:cNvSpPr>
                          <wps:spPr bwMode="auto">
                            <a:xfrm>
                              <a:off x="1620" y="2808"/>
                              <a:ext cx="2520" cy="468"/>
                            </a:xfrm>
                            <a:prstGeom prst="rect">
                              <a:avLst/>
                            </a:prstGeom>
                            <a:solidFill>
                              <a:srgbClr val="FFFFFF"/>
                            </a:solidFill>
                            <a:ln w="9525">
                              <a:solidFill>
                                <a:srgbClr val="000000"/>
                              </a:solidFill>
                              <a:miter lim="800000"/>
                            </a:ln>
                          </wps:spPr>
                          <wps:txbx>
                            <w:txbxContent>
                              <w:p w:rsidR="0028610F" w:rsidRDefault="0028610F">
                                <w:r>
                                  <w:rPr>
                                    <w:rFonts w:hint="eastAsia"/>
                                  </w:rPr>
                                  <w:t>……</w:t>
                                </w:r>
                                <w:proofErr w:type="gramStart"/>
                                <w:r>
                                  <w:rPr>
                                    <w:rFonts w:hint="eastAsia"/>
                                  </w:rPr>
                                  <w:t>……</w:t>
                                </w:r>
                                <w:proofErr w:type="gramEnd"/>
                              </w:p>
                            </w:txbxContent>
                          </wps:txbx>
                          <wps:bodyPr rot="0" vert="horz" wrap="square" lIns="91440" tIns="45720" rIns="91440" bIns="45720" anchor="t" anchorCtr="0" upright="1">
                            <a:noAutofit/>
                          </wps:bodyPr>
                        </wps:wsp>
                        <wps:wsp>
                          <wps:cNvPr id="12" name="AutoShape 52"/>
                          <wps:cNvSpPr/>
                          <wps:spPr bwMode="auto">
                            <a:xfrm>
                              <a:off x="1260" y="156"/>
                              <a:ext cx="360" cy="2808"/>
                            </a:xfrm>
                            <a:prstGeom prst="leftBrace">
                              <a:avLst>
                                <a:gd name="adj1" fmla="val 65000"/>
                                <a:gd name="adj2" fmla="val 20764"/>
                              </a:avLst>
                            </a:prstGeom>
                            <a:noFill/>
                            <a:ln w="9525">
                              <a:solidFill>
                                <a:srgbClr val="000000"/>
                              </a:solidFill>
                              <a:round/>
                            </a:ln>
                          </wps:spPr>
                          <wps:bodyPr rot="0" vert="horz" wrap="square" lIns="91440" tIns="45720" rIns="91440" bIns="45720" anchor="t" anchorCtr="0" upright="1">
                            <a:noAutofit/>
                          </wps:bodyPr>
                        </wps:wsp>
                      </wpg:grpSp>
                      <wps:wsp>
                        <wps:cNvPr id="13" name="AutoShape 53"/>
                        <wps:cNvCnPr/>
                        <wps:spPr bwMode="auto">
                          <a:xfrm flipH="1">
                            <a:off x="32004" y="5448"/>
                            <a:ext cx="4730" cy="7"/>
                          </a:xfrm>
                          <a:prstGeom prst="straightConnector1">
                            <a:avLst/>
                          </a:prstGeom>
                          <a:noFill/>
                          <a:ln w="9525">
                            <a:solidFill>
                              <a:srgbClr val="000000"/>
                            </a:solidFill>
                            <a:round/>
                            <a:tailEnd type="triangle" w="med" len="med"/>
                          </a:ln>
                        </wps:spPr>
                        <wps:bodyPr/>
                      </wps:wsp>
                      <wps:wsp>
                        <wps:cNvPr id="14" name="Text Box 54"/>
                        <wps:cNvSpPr txBox="1">
                          <a:spLocks noChangeArrowheads="1"/>
                        </wps:cNvSpPr>
                        <wps:spPr bwMode="auto">
                          <a:xfrm>
                            <a:off x="35528" y="4115"/>
                            <a:ext cx="12598" cy="2686"/>
                          </a:xfrm>
                          <a:prstGeom prst="rect">
                            <a:avLst/>
                          </a:prstGeom>
                          <a:solidFill>
                            <a:srgbClr val="FFFFFF"/>
                          </a:solidFill>
                          <a:ln w="9525">
                            <a:solidFill>
                              <a:srgbClr val="000000"/>
                            </a:solidFill>
                            <a:miter lim="800000"/>
                          </a:ln>
                        </wps:spPr>
                        <wps:txbx>
                          <w:txbxContent>
                            <w:p w:rsidR="0028610F" w:rsidRDefault="0028610F">
                              <w:del w:id="53" w:author="陈祖毅" w:date="2018-02-28T18:00:00Z">
                                <w:r w:rsidDel="003D0A99">
                                  <w:delText>XML</w:delText>
                                </w:r>
                                <w:r w:rsidDel="003D0A99">
                                  <w:rPr>
                                    <w:rFonts w:hint="eastAsia"/>
                                  </w:rPr>
                                  <w:delText>或</w:delText>
                                </w:r>
                              </w:del>
                              <w:r>
                                <w:rPr>
                                  <w:rFonts w:hint="eastAsia"/>
                                </w:rPr>
                                <w:t>BCP</w:t>
                              </w:r>
                              <w:r>
                                <w:rPr>
                                  <w:rFonts w:hint="eastAsia"/>
                                </w:rPr>
                                <w:t>文件</w:t>
                              </w:r>
                            </w:p>
                          </w:txbxContent>
                        </wps:txbx>
                        <wps:bodyPr rot="0" vert="horz" wrap="square" lIns="91440" tIns="45720" rIns="91440" bIns="45720" anchor="t" anchorCtr="0" upright="1">
                          <a:noAutofit/>
                        </wps:bodyPr>
                      </wps:wsp>
                    </wpg:wgp>
                  </a:graphicData>
                </a:graphic>
              </wp:inline>
            </w:drawing>
          </mc:Choice>
          <mc:Fallback>
            <w:pict>
              <v:group id="组合 1" o:spid="_x0000_s1027" style="width:378.95pt;height:172.8pt;mso-position-horizontal-relative:char;mso-position-vertical-relative:line" coordsize="48126,21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">
                <v:rect id="AutoShape 3" o:spid="_x0000_s1028" style="position:absolute;width:48126;height:2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rotation="t" aspectratio="t"/>
                </v:rect>
                <v:group id="Group 4" o:spid="_x0000_s1029" style="position:absolute;top:1143;width:32004;height:20802" coordsize="4140,3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4" o:spid="_x0000_s1030" style="position:absolute;top:468;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28610F" w:rsidRDefault="0028610F">
                          <w:r>
                            <w:t>ZIP</w:t>
                          </w:r>
                          <w:r>
                            <w:rPr>
                              <w:rFonts w:hint="eastAsia"/>
                            </w:rPr>
                            <w:t>数据文件</w:t>
                          </w:r>
                        </w:p>
                        <w:p w:rsidR="0028610F" w:rsidRDefault="0028610F"/>
                        <w:p w:rsidR="0028610F" w:rsidRDefault="0028610F"/>
                        <w:p w:rsidR="0028610F" w:rsidRDefault="0028610F"/>
                        <w:p w:rsidR="0028610F" w:rsidRDefault="0028610F"/>
                        <w:p w:rsidR="0028610F" w:rsidRDefault="0028610F"/>
                      </w:txbxContent>
                    </v:textbox>
                  </v:rect>
                  <v:rect id="Rectangle 45" o:spid="_x0000_s1031" style="position:absolute;left:1620;top:468;width:25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28610F" w:rsidRDefault="0028610F">
                          <w:r>
                            <w:rPr>
                              <w:rFonts w:hint="eastAsia"/>
                            </w:rPr>
                            <w:t>数据描述文件</w:t>
                          </w:r>
                          <w:r>
                            <w:t>….</w:t>
                          </w:r>
                        </w:p>
                        <w:p w:rsidR="0028610F" w:rsidRDefault="0028610F">
                          <w:r>
                            <w:rPr>
                              <w:rFonts w:hint="eastAsia"/>
                            </w:rPr>
                            <w:t>╭︿︿︿╮</w:t>
                          </w:r>
                        </w:p>
                        <w:p w:rsidR="0028610F" w:rsidRDefault="0028610F">
                          <w:r>
                            <w:t xml:space="preserve">{/ </w:t>
                          </w:r>
                          <w:proofErr w:type="gramStart"/>
                          <w:r>
                            <w:t>o  o</w:t>
                          </w:r>
                          <w:proofErr w:type="gramEnd"/>
                          <w:r>
                            <w:t xml:space="preserve"> /}  </w:t>
                          </w:r>
                        </w:p>
                        <w:p w:rsidR="0028610F" w:rsidRDefault="0028610F">
                          <w:proofErr w:type="gramStart"/>
                          <w:r>
                            <w:t>( (</w:t>
                          </w:r>
                          <w:proofErr w:type="gramEnd"/>
                          <w:r>
                            <w:t xml:space="preserve">oo) )   </w:t>
                          </w:r>
                        </w:p>
                        <w:p w:rsidR="0028610F" w:rsidRDefault="0028610F">
                          <w:r>
                            <w:rPr>
                              <w:rFonts w:hint="eastAsia"/>
                            </w:rPr>
                            <w:t>︶︶︶</w:t>
                          </w:r>
                        </w:p>
                      </w:txbxContent>
                    </v:textbox>
                  </v:rect>
                  <v:rect id="Rectangle 46" o:spid="_x0000_s1032" style="position:absolute;left:1620;width:25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28610F" w:rsidRDefault="0028610F">
                          <w:r>
                            <w:rPr>
                              <w:rFonts w:hint="eastAsia"/>
                            </w:rPr>
                            <w:t>索引文件</w:t>
                          </w:r>
                        </w:p>
                      </w:txbxContent>
                    </v:textbox>
                  </v:rect>
                  <v:rect id="Rectangle 47" o:spid="_x0000_s1033" style="position:absolute;left:1620;top:1404;width:25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28610F" w:rsidRDefault="0028610F">
                          <w:r>
                            <w:rPr>
                              <w:rFonts w:hint="eastAsia"/>
                            </w:rPr>
                            <w:t>数据辅助实体文件</w:t>
                          </w:r>
                          <w:r>
                            <w:t>a1</w:t>
                          </w:r>
                        </w:p>
                      </w:txbxContent>
                    </v:textbox>
                  </v:rect>
                  <v:rect id="Rectangle 48" o:spid="_x0000_s1034" style="position:absolute;left:1620;top:936;width:25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rsidR="0028610F" w:rsidRDefault="0028610F">
                          <w:r>
                            <w:rPr>
                              <w:rFonts w:hint="eastAsia"/>
                            </w:rPr>
                            <w:t>数据主实体文件</w:t>
                          </w:r>
                          <w:r>
                            <w:t>a</w:t>
                          </w:r>
                        </w:p>
                      </w:txbxContent>
                    </v:textbox>
                  </v:rect>
                  <v:rect id="Rectangle 49" o:spid="_x0000_s1035" style="position:absolute;left:1620;top:2340;width:25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28610F" w:rsidRDefault="0028610F">
                          <w:r>
                            <w:rPr>
                              <w:rFonts w:hint="eastAsia"/>
                            </w:rPr>
                            <w:t>数据辅助实体文件</w:t>
                          </w:r>
                          <w:r>
                            <w:t>b1</w:t>
                          </w:r>
                        </w:p>
                        <w:p w:rsidR="0028610F" w:rsidRDefault="0028610F"/>
                      </w:txbxContent>
                    </v:textbox>
                  </v:rect>
                  <v:rect id="Rectangle 50" o:spid="_x0000_s1036" style="position:absolute;left:1620;top:1872;width:25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rsidR="0028610F" w:rsidRDefault="0028610F">
                          <w:r>
                            <w:rPr>
                              <w:rFonts w:hint="eastAsia"/>
                            </w:rPr>
                            <w:t>数据主实体文件</w:t>
                          </w:r>
                          <w:r>
                            <w:t>b</w:t>
                          </w:r>
                        </w:p>
                        <w:p w:rsidR="0028610F" w:rsidRDefault="0028610F"/>
                      </w:txbxContent>
                    </v:textbox>
                  </v:rect>
                  <v:rect id="Rectangle 51" o:spid="_x0000_s1037" style="position:absolute;left:1620;top:2808;width:25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28610F" w:rsidRDefault="0028610F">
                          <w:r>
                            <w:rPr>
                              <w:rFonts w:hint="eastAsia"/>
                            </w:rPr>
                            <w:t>……</w:t>
                          </w:r>
                          <w:proofErr w:type="gramStart"/>
                          <w:r>
                            <w:rPr>
                              <w:rFonts w:hint="eastAsia"/>
                            </w:rPr>
                            <w:t>……</w:t>
                          </w:r>
                          <w:proofErr w:type="gramEnd"/>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52" o:spid="_x0000_s1038" type="#_x0000_t87" style="position:absolute;left:1260;top:156;width:360;height:2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" adj=",4485"/>
                </v:group>
                <v:shapetype id="_x0000_t32" coordsize="21600,21600" o:spt="32" o:oned="t" path="m,l21600,21600e" filled="f">
                  <v:path arrowok="t" fillok="f" o:connecttype="none"/>
                  <o:lock v:ext="edit" shapetype="t"/>
                </v:shapetype>
                <v:shape id="AutoShape 53" o:spid="_x0000_s1039" type="#_x0000_t32" style="position:absolute;left:32004;top:5448;width:473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4swAAAANsAAAAPAAAAZHJzL2Rvd25yZXYueG1sRE9La8JA&#10;EL4L/Q/LCL3pRot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R6iOLMAAAADbAAAADwAAAAAA&#10;AAAAAAAAAAAHAgAAZHJzL2Rvd25yZXYueG1sUEsFBgAAAAADAAMAtwAAAPQCAAAAAA==&#10;">
                  <v:stroke endarrow="block"/>
                </v:shape>
                <v:shape id="Text Box 54" o:spid="_x0000_s1040" type="#_x0000_t202" style="position:absolute;left:35528;top:4115;width:12598;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rsidR="0028610F" w:rsidRDefault="0028610F">
                        <w:del w:id="54" w:author="陈祖毅" w:date="2018-02-28T18:00:00Z">
                          <w:r w:rsidDel="003D0A99">
                            <w:delText>XML</w:delText>
                          </w:r>
                          <w:r w:rsidDel="003D0A99">
                            <w:rPr>
                              <w:rFonts w:hint="eastAsia"/>
                            </w:rPr>
                            <w:delText>或</w:delText>
                          </w:r>
                        </w:del>
                        <w:r>
                          <w:rPr>
                            <w:rFonts w:hint="eastAsia"/>
                          </w:rPr>
                          <w:t>BCP</w:t>
                        </w:r>
                        <w:r>
                          <w:rPr>
                            <w:rFonts w:hint="eastAsia"/>
                          </w:rPr>
                          <w:t>文件</w:t>
                        </w:r>
                      </w:p>
                    </w:txbxContent>
                  </v:textbox>
                </v:shape>
                <w10:anchorlock/>
              </v:group>
            </w:pict>
          </mc:Fallback>
        </mc:AlternateContent>
      </w:r>
    </w:p>
    <w:p w:rsidR="009158D4" w:rsidRDefault="005311D4">
      <w:pPr>
        <w:numPr>
          <w:ilvl w:val="0"/>
          <w:numId w:val="3"/>
        </w:numPr>
      </w:pPr>
      <w:r>
        <w:rPr>
          <w:rFonts w:hint="eastAsia"/>
        </w:rPr>
        <w:t>ZIP</w:t>
      </w:r>
      <w:r>
        <w:rPr>
          <w:rFonts w:hint="eastAsia"/>
        </w:rPr>
        <w:t>文件必须包含索引文件。</w:t>
      </w:r>
    </w:p>
    <w:p w:rsidR="009158D4" w:rsidRDefault="005311D4">
      <w:pPr>
        <w:numPr>
          <w:ilvl w:val="0"/>
          <w:numId w:val="3"/>
        </w:numPr>
      </w:pPr>
      <w:r>
        <w:t>有多个数据描述文件，记录</w:t>
      </w:r>
      <w:r>
        <w:rPr>
          <w:rFonts w:hint="eastAsia"/>
        </w:rPr>
        <w:t>数据</w:t>
      </w:r>
      <w:r>
        <w:t>的结构化</w:t>
      </w:r>
      <w:r>
        <w:rPr>
          <w:rFonts w:hint="eastAsia"/>
        </w:rPr>
        <w:t>信息</w:t>
      </w:r>
      <w:r>
        <w:t>，</w:t>
      </w:r>
      <w:r>
        <w:rPr>
          <w:rFonts w:hint="eastAsia"/>
        </w:rPr>
        <w:t>以及</w:t>
      </w:r>
      <w:r>
        <w:t>对应的实体文件名，且单个</w:t>
      </w:r>
      <w:r>
        <w:t>XML</w:t>
      </w:r>
      <w:r>
        <w:t>文件中记录数不得超过</w:t>
      </w:r>
      <w:r>
        <w:t>1000</w:t>
      </w:r>
      <w:r>
        <w:t>条，单个</w:t>
      </w:r>
      <w:r>
        <w:t>BCP</w:t>
      </w:r>
      <w:r>
        <w:t>文件中记录数不得</w:t>
      </w:r>
      <w:r>
        <w:rPr>
          <w:rFonts w:hint="eastAsia"/>
        </w:rPr>
        <w:t>超</w:t>
      </w:r>
      <w:r>
        <w:t>过</w:t>
      </w:r>
      <w:r>
        <w:t>5000</w:t>
      </w:r>
      <w:r>
        <w:t>条。</w:t>
      </w:r>
    </w:p>
    <w:p w:rsidR="009158D4" w:rsidRDefault="005311D4">
      <w:pPr>
        <w:numPr>
          <w:ilvl w:val="0"/>
          <w:numId w:val="3"/>
        </w:numPr>
      </w:pPr>
      <w:r>
        <w:t>一系列与数据相关的主实体文件与辅助实体文件。</w:t>
      </w:r>
    </w:p>
    <w:p w:rsidR="009158D4" w:rsidRDefault="005311D4">
      <w:pPr>
        <w:numPr>
          <w:ilvl w:val="0"/>
          <w:numId w:val="3"/>
        </w:numPr>
      </w:pPr>
      <w:r>
        <w:t>数据描述文件里应有字段（如</w:t>
      </w:r>
      <w:r>
        <w:t>MAINFILE</w:t>
      </w:r>
      <w:r>
        <w:t>、</w:t>
      </w:r>
      <w:r>
        <w:t>OTHER_FILE</w:t>
      </w:r>
      <w:r>
        <w:t>）指向数据实体文件</w:t>
      </w:r>
      <w:r>
        <w:rPr>
          <w:rFonts w:hint="eastAsia"/>
        </w:rPr>
        <w:t>。</w:t>
      </w:r>
    </w:p>
    <w:p w:rsidR="009158D4" w:rsidRDefault="005311D4">
      <w:pPr>
        <w:numPr>
          <w:ilvl w:val="0"/>
          <w:numId w:val="3"/>
        </w:numPr>
      </w:pPr>
      <w:r>
        <w:rPr>
          <w:rFonts w:hint="eastAsia"/>
        </w:rPr>
        <w:t>ZIP</w:t>
      </w:r>
      <w:r>
        <w:rPr>
          <w:rFonts w:hint="eastAsia"/>
        </w:rPr>
        <w:t>包中数据要具有自完备性，保证数据描述文件中的信息完整。</w:t>
      </w:r>
    </w:p>
    <w:p w:rsidR="009158D4" w:rsidRDefault="005311D4">
      <w:pPr>
        <w:numPr>
          <w:ilvl w:val="0"/>
          <w:numId w:val="3"/>
        </w:numPr>
      </w:pPr>
      <w:r>
        <w:rPr>
          <w:rFonts w:hint="eastAsia"/>
        </w:rPr>
        <w:t>索引文件、</w:t>
      </w:r>
      <w:r>
        <w:rPr>
          <w:rFonts w:hint="eastAsia"/>
        </w:rPr>
        <w:t>BCP</w:t>
      </w:r>
      <w:r>
        <w:rPr>
          <w:rFonts w:hint="eastAsia"/>
        </w:rPr>
        <w:t>文件和代码表文件必须放在</w:t>
      </w:r>
      <w:r>
        <w:rPr>
          <w:rFonts w:hint="eastAsia"/>
        </w:rPr>
        <w:t>ZIP</w:t>
      </w:r>
      <w:r>
        <w:rPr>
          <w:rFonts w:hint="eastAsia"/>
        </w:rPr>
        <w:t>文件的根目录中。</w:t>
      </w:r>
    </w:p>
    <w:p w:rsidR="009158D4" w:rsidRDefault="005311D4">
      <w:pPr>
        <w:numPr>
          <w:ilvl w:val="0"/>
          <w:numId w:val="3"/>
        </w:numPr>
      </w:pPr>
      <w:r>
        <w:rPr>
          <w:rFonts w:hint="eastAsia"/>
        </w:rPr>
        <w:t>ZIP</w:t>
      </w:r>
      <w:r>
        <w:rPr>
          <w:rFonts w:hint="eastAsia"/>
        </w:rPr>
        <w:t>包可包含子目录存放主实体文件和</w:t>
      </w:r>
      <w:r>
        <w:t>辅助实体文件</w:t>
      </w:r>
      <w:r>
        <w:rPr>
          <w:rFonts w:hint="eastAsia"/>
        </w:rPr>
        <w:t>。</w:t>
      </w:r>
    </w:p>
    <w:p w:rsidR="009158D4" w:rsidRDefault="005311D4">
      <w:pPr>
        <w:numPr>
          <w:ilvl w:val="0"/>
          <w:numId w:val="3"/>
        </w:numPr>
      </w:pPr>
      <w:r>
        <w:rPr>
          <w:rFonts w:hint="eastAsia"/>
        </w:rPr>
        <w:t>ZIP</w:t>
      </w:r>
      <w:r>
        <w:rPr>
          <w:rFonts w:hint="eastAsia"/>
        </w:rPr>
        <w:t>的工具应为最新版本。</w:t>
      </w:r>
    </w:p>
    <w:p w:rsidR="009158D4" w:rsidRDefault="005311D4">
      <w:pPr>
        <w:pStyle w:val="a0"/>
        <w:numPr>
          <w:ilvl w:val="3"/>
          <w:numId w:val="2"/>
        </w:numPr>
        <w:spacing w:before="156" w:after="156"/>
      </w:pPr>
      <w:bookmarkStart w:id="55" w:name="_Toc441159947"/>
      <w:bookmarkStart w:id="56" w:name="_Toc416161652"/>
      <w:bookmarkStart w:id="57" w:name="_Toc416161270"/>
      <w:bookmarkStart w:id="58" w:name="_Toc340654578"/>
      <w:r>
        <w:rPr>
          <w:rFonts w:hint="eastAsia"/>
        </w:rPr>
        <w:t>文件命名规范</w:t>
      </w:r>
      <w:bookmarkEnd w:id="55"/>
      <w:bookmarkEnd w:id="56"/>
      <w:bookmarkEnd w:id="57"/>
      <w:bookmarkEnd w:id="58"/>
    </w:p>
    <w:p w:rsidR="009158D4" w:rsidRDefault="005311D4">
      <w:pPr>
        <w:pStyle w:val="afff1"/>
        <w:rPr>
          <w:rFonts w:ascii="Times New Roman"/>
        </w:rPr>
      </w:pPr>
      <w:r>
        <w:rPr>
          <w:rFonts w:ascii="Times New Roman" w:hint="eastAsia"/>
        </w:rPr>
        <w:t>规定了</w:t>
      </w:r>
      <w:r>
        <w:rPr>
          <w:rFonts w:ascii="Times New Roman"/>
        </w:rPr>
        <w:t>数据</w:t>
      </w:r>
      <w:r>
        <w:rPr>
          <w:rFonts w:ascii="Times New Roman" w:hint="eastAsia"/>
        </w:rPr>
        <w:t>传输过程，</w:t>
      </w:r>
      <w:r>
        <w:rPr>
          <w:rFonts w:ascii="Times New Roman"/>
        </w:rPr>
        <w:t>采用的</w:t>
      </w:r>
      <w:r>
        <w:rPr>
          <w:rFonts w:ascii="Times New Roman" w:hint="eastAsia"/>
        </w:rPr>
        <w:t>各种</w:t>
      </w:r>
      <w:r>
        <w:rPr>
          <w:rFonts w:ascii="Times New Roman"/>
        </w:rPr>
        <w:t>文件格式</w:t>
      </w:r>
      <w:r>
        <w:rPr>
          <w:rFonts w:ascii="Times New Roman" w:hint="eastAsia"/>
        </w:rPr>
        <w:t>的命名规范。</w:t>
      </w:r>
    </w:p>
    <w:p w:rsidR="009158D4" w:rsidRDefault="005311D4">
      <w:pPr>
        <w:pStyle w:val="a0"/>
        <w:numPr>
          <w:ilvl w:val="3"/>
          <w:numId w:val="2"/>
        </w:numPr>
        <w:spacing w:before="156" w:after="156"/>
      </w:pPr>
      <w:bookmarkStart w:id="59" w:name="_Toc305929619"/>
      <w:bookmarkStart w:id="60" w:name="_Toc305928150"/>
      <w:bookmarkStart w:id="61" w:name="_Toc317860731"/>
      <w:bookmarkStart w:id="62" w:name="_Toc303883970"/>
      <w:bookmarkStart w:id="63" w:name="_Toc303691584"/>
      <w:bookmarkStart w:id="64" w:name="_Toc416161653"/>
      <w:bookmarkStart w:id="65" w:name="_Toc416161271"/>
      <w:bookmarkStart w:id="66" w:name="_Toc340654579"/>
      <w:bookmarkStart w:id="67" w:name="_Toc303861306"/>
      <w:bookmarkStart w:id="68" w:name="_Toc305928177"/>
      <w:r>
        <w:rPr>
          <w:rFonts w:hint="eastAsia"/>
        </w:rPr>
        <w:t>XML格式文件命名规范</w:t>
      </w:r>
      <w:bookmarkEnd w:id="59"/>
      <w:bookmarkEnd w:id="60"/>
      <w:bookmarkEnd w:id="61"/>
      <w:bookmarkEnd w:id="62"/>
      <w:bookmarkEnd w:id="63"/>
      <w:bookmarkEnd w:id="64"/>
      <w:bookmarkEnd w:id="65"/>
      <w:bookmarkEnd w:id="66"/>
      <w:bookmarkEnd w:id="67"/>
      <w:bookmarkEnd w:id="68"/>
    </w:p>
    <w:p w:rsidR="009158D4" w:rsidRDefault="005311D4">
      <w:pPr>
        <w:pStyle w:val="afff1"/>
        <w:rPr>
          <w:rFonts w:ascii="Times New Roman"/>
        </w:rPr>
      </w:pPr>
      <w:r>
        <w:rPr>
          <w:rFonts w:hint="eastAsia"/>
        </w:rPr>
        <w:t>网络应用类型</w:t>
      </w:r>
      <w:r>
        <w:rPr>
          <w:rFonts w:ascii="Times New Roman"/>
        </w:rPr>
        <w:t>-</w:t>
      </w:r>
      <w:r>
        <w:rPr>
          <w:rFonts w:ascii="Times New Roman"/>
        </w:rPr>
        <w:t>绝对秒数时间</w:t>
      </w:r>
      <w:r>
        <w:rPr>
          <w:rFonts w:ascii="Times New Roman"/>
        </w:rPr>
        <w:t>-</w:t>
      </w:r>
      <w:r>
        <w:rPr>
          <w:rFonts w:ascii="Times New Roman"/>
        </w:rPr>
        <w:t>序列号</w:t>
      </w:r>
      <w:r>
        <w:rPr>
          <w:rFonts w:ascii="Times New Roman" w:hint="eastAsia"/>
        </w:rPr>
        <w:t>-</w:t>
      </w:r>
      <w:r>
        <w:rPr>
          <w:rFonts w:ascii="Times New Roman" w:hint="eastAsia"/>
        </w:rPr>
        <w:t>数据集代码</w:t>
      </w:r>
      <w:r>
        <w:rPr>
          <w:rFonts w:ascii="Times New Roman" w:hint="eastAsia"/>
        </w:rPr>
        <w:t>-</w:t>
      </w:r>
      <w:r>
        <w:rPr>
          <w:rFonts w:ascii="Times New Roman" w:hint="eastAsia"/>
        </w:rPr>
        <w:t>结构化</w:t>
      </w:r>
      <w:r>
        <w:rPr>
          <w:rFonts w:ascii="Times New Roman" w:hint="eastAsia"/>
        </w:rPr>
        <w:t>/</w:t>
      </w:r>
      <w:r>
        <w:rPr>
          <w:rFonts w:ascii="Times New Roman" w:hint="eastAsia"/>
        </w:rPr>
        <w:t>非结构化标识</w:t>
      </w:r>
      <w:r>
        <w:rPr>
          <w:rFonts w:ascii="Times New Roman"/>
        </w:rPr>
        <w:t>.xml</w:t>
      </w:r>
    </w:p>
    <w:tbl>
      <w:tblPr>
        <w:tblW w:w="84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5"/>
        <w:gridCol w:w="6509"/>
      </w:tblGrid>
      <w:tr w:rsidR="009158D4">
        <w:trPr>
          <w:jc w:val="center"/>
        </w:trPr>
        <w:tc>
          <w:tcPr>
            <w:tcW w:w="1905" w:type="dxa"/>
            <w:vAlign w:val="center"/>
          </w:tcPr>
          <w:p w:rsidR="009158D4" w:rsidRDefault="005311D4">
            <w:r>
              <w:rPr>
                <w:rFonts w:hint="eastAsia"/>
              </w:rPr>
              <w:lastRenderedPageBreak/>
              <w:t>网络应用类型</w:t>
            </w:r>
          </w:p>
        </w:tc>
        <w:tc>
          <w:tcPr>
            <w:tcW w:w="6509" w:type="dxa"/>
          </w:tcPr>
          <w:p w:rsidR="009158D4" w:rsidRDefault="005311D4">
            <w:r>
              <w:rPr>
                <w:rFonts w:hint="eastAsia"/>
              </w:rPr>
              <w:t>1250002</w:t>
            </w:r>
            <w:r w:rsidR="00F96496">
              <w:rPr>
                <w:rFonts w:hint="eastAsia"/>
              </w:rPr>
              <w:t>(</w:t>
            </w:r>
            <w:r w:rsidR="00F96496">
              <w:rPr>
                <w:rFonts w:hint="eastAsia"/>
              </w:rPr>
              <w:t>示例</w:t>
            </w:r>
            <w:r w:rsidR="00F96496">
              <w:rPr>
                <w:rFonts w:hint="eastAsia"/>
              </w:rPr>
              <w:t>)</w:t>
            </w:r>
          </w:p>
        </w:tc>
      </w:tr>
      <w:tr w:rsidR="009158D4">
        <w:trPr>
          <w:jc w:val="center"/>
        </w:trPr>
        <w:tc>
          <w:tcPr>
            <w:tcW w:w="1905" w:type="dxa"/>
            <w:vAlign w:val="center"/>
          </w:tcPr>
          <w:p w:rsidR="009158D4" w:rsidRDefault="005311D4">
            <w:r>
              <w:t>绝对秒数时间</w:t>
            </w:r>
          </w:p>
        </w:tc>
        <w:tc>
          <w:tcPr>
            <w:tcW w:w="6509" w:type="dxa"/>
          </w:tcPr>
          <w:p w:rsidR="009158D4" w:rsidRDefault="005311D4">
            <w:r>
              <w:t>指从</w:t>
            </w:r>
            <w:r>
              <w:t>1970</w:t>
            </w:r>
            <w:r>
              <w:t>年</w:t>
            </w:r>
            <w:r>
              <w:t>1</w:t>
            </w:r>
            <w:r>
              <w:t>月</w:t>
            </w:r>
            <w:r>
              <w:t>1</w:t>
            </w:r>
            <w:r>
              <w:t>日</w:t>
            </w:r>
            <w:r>
              <w:t>0:0:0</w:t>
            </w:r>
            <w:r>
              <w:t>开始到生成该文件的时间的秒数，在文件名中采用</w:t>
            </w:r>
            <w:r>
              <w:t>10</w:t>
            </w:r>
            <w:r>
              <w:t>位十进制数字描述</w:t>
            </w:r>
          </w:p>
        </w:tc>
      </w:tr>
      <w:tr w:rsidR="009158D4">
        <w:trPr>
          <w:jc w:val="center"/>
        </w:trPr>
        <w:tc>
          <w:tcPr>
            <w:tcW w:w="1905" w:type="dxa"/>
            <w:vAlign w:val="center"/>
          </w:tcPr>
          <w:p w:rsidR="009158D4" w:rsidRDefault="005311D4">
            <w:r>
              <w:t>序列号</w:t>
            </w:r>
          </w:p>
        </w:tc>
        <w:tc>
          <w:tcPr>
            <w:tcW w:w="6509" w:type="dxa"/>
          </w:tcPr>
          <w:p w:rsidR="009158D4" w:rsidRDefault="005311D4">
            <w:r>
              <w:t>5</w:t>
            </w:r>
            <w:r>
              <w:t>位自增序列号。</w:t>
            </w:r>
          </w:p>
        </w:tc>
      </w:tr>
      <w:tr w:rsidR="009158D4">
        <w:trPr>
          <w:jc w:val="center"/>
        </w:trPr>
        <w:tc>
          <w:tcPr>
            <w:tcW w:w="1905" w:type="dxa"/>
            <w:vAlign w:val="center"/>
          </w:tcPr>
          <w:p w:rsidR="009158D4" w:rsidRDefault="005311D4">
            <w:r>
              <w:rPr>
                <w:rFonts w:hint="eastAsia"/>
              </w:rPr>
              <w:t>数据集代码</w:t>
            </w:r>
          </w:p>
        </w:tc>
        <w:tc>
          <w:tcPr>
            <w:tcW w:w="6509" w:type="dxa"/>
          </w:tcPr>
          <w:p w:rsidR="009158D4" w:rsidRDefault="005311D4">
            <w:r>
              <w:t>每个</w:t>
            </w:r>
            <w:r>
              <w:rPr>
                <w:rFonts w:hint="eastAsia"/>
              </w:rPr>
              <w:t>XML</w:t>
            </w:r>
            <w:r>
              <w:t>文件只能存储同一数据集数据。</w:t>
            </w:r>
            <w:r>
              <w:rPr>
                <w:rFonts w:hint="eastAsia"/>
              </w:rPr>
              <w:t>例如：“</w:t>
            </w:r>
            <w:r>
              <w:rPr>
                <w:rFonts w:hint="eastAsia"/>
              </w:rPr>
              <w:t>WA_SOURCE_0024</w:t>
            </w:r>
            <w:r>
              <w:rPr>
                <w:rFonts w:hint="eastAsia"/>
              </w:rPr>
              <w:t>”表示数据中的搜索信息；“</w:t>
            </w:r>
            <w:r>
              <w:t>WA_BASIC_0009</w:t>
            </w:r>
            <w:r>
              <w:rPr>
                <w:rFonts w:hint="eastAsia"/>
              </w:rPr>
              <w:t>”表示用户注册信息。</w:t>
            </w:r>
          </w:p>
          <w:p w:rsidR="009158D4" w:rsidRDefault="005311D4">
            <w:r>
              <w:t>若对数据格式有特殊要求，交互双方可在此处使用特殊自定义编号。</w:t>
            </w:r>
          </w:p>
        </w:tc>
      </w:tr>
      <w:tr w:rsidR="009158D4">
        <w:trPr>
          <w:jc w:val="center"/>
        </w:trPr>
        <w:tc>
          <w:tcPr>
            <w:tcW w:w="1905" w:type="dxa"/>
            <w:vAlign w:val="center"/>
          </w:tcPr>
          <w:p w:rsidR="009158D4" w:rsidRDefault="005311D4">
            <w:r>
              <w:rPr>
                <w:rFonts w:hint="eastAsia"/>
              </w:rPr>
              <w:t>结构化</w:t>
            </w:r>
            <w:r>
              <w:rPr>
                <w:rFonts w:hint="eastAsia"/>
              </w:rPr>
              <w:t>/</w:t>
            </w:r>
            <w:r>
              <w:rPr>
                <w:rFonts w:hint="eastAsia"/>
              </w:rPr>
              <w:t>非结构化标识</w:t>
            </w:r>
          </w:p>
        </w:tc>
        <w:tc>
          <w:tcPr>
            <w:tcW w:w="6509" w:type="dxa"/>
          </w:tcPr>
          <w:p w:rsidR="009158D4" w:rsidRDefault="005311D4">
            <w:r>
              <w:rPr>
                <w:rFonts w:hint="eastAsia"/>
              </w:rPr>
              <w:t>传输数据时，用于标识当前文件中传输的数据是结构化数据，还是非结构化数据</w:t>
            </w:r>
            <w:r>
              <w:rPr>
                <w:rFonts w:hint="eastAsia"/>
              </w:rPr>
              <w:t>(</w:t>
            </w:r>
            <w:r>
              <w:rPr>
                <w:rFonts w:hint="eastAsia"/>
              </w:rPr>
              <w:t>全文</w:t>
            </w:r>
            <w:r>
              <w:rPr>
                <w:rFonts w:hint="eastAsia"/>
              </w:rPr>
              <w:t>)</w:t>
            </w:r>
            <w:r>
              <w:rPr>
                <w:rFonts w:hint="eastAsia"/>
              </w:rPr>
              <w:t>，接收方可根据此标识来决定数据是存入结构化库、还是非结构化库。</w:t>
            </w:r>
          </w:p>
          <w:p w:rsidR="009158D4" w:rsidRDefault="005311D4">
            <w:r>
              <w:rPr>
                <w:rFonts w:hint="eastAsia"/>
              </w:rPr>
              <w:t>0</w:t>
            </w:r>
            <w:r>
              <w:rPr>
                <w:rFonts w:hint="eastAsia"/>
              </w:rPr>
              <w:t>表示结构化数据（默认）</w:t>
            </w:r>
          </w:p>
          <w:p w:rsidR="009158D4" w:rsidRDefault="005311D4">
            <w:r>
              <w:rPr>
                <w:rFonts w:hint="eastAsia"/>
              </w:rPr>
              <w:t>1</w:t>
            </w:r>
            <w:r>
              <w:rPr>
                <w:rFonts w:hint="eastAsia"/>
              </w:rPr>
              <w:t>表示非结构化数据</w:t>
            </w:r>
            <w:r>
              <w:rPr>
                <w:rFonts w:hint="eastAsia"/>
              </w:rPr>
              <w:t>.</w:t>
            </w:r>
          </w:p>
          <w:p w:rsidR="009158D4" w:rsidRDefault="009158D4"/>
        </w:tc>
      </w:tr>
    </w:tbl>
    <w:p w:rsidR="009158D4" w:rsidRDefault="005311D4">
      <w:pPr>
        <w:pStyle w:val="afff1"/>
        <w:rPr>
          <w:rFonts w:ascii="Times New Roman"/>
        </w:rPr>
      </w:pPr>
      <w:r>
        <w:rPr>
          <w:rFonts w:ascii="Times New Roman"/>
        </w:rPr>
        <w:t>例如：</w:t>
      </w:r>
      <w:r>
        <w:rPr>
          <w:rFonts w:hint="eastAsia"/>
        </w:rPr>
        <w:t>1250002</w:t>
      </w:r>
      <w:r>
        <w:rPr>
          <w:rFonts w:ascii="Times New Roman" w:hint="eastAsia"/>
        </w:rPr>
        <w:t>-1419868800</w:t>
      </w:r>
      <w:r>
        <w:rPr>
          <w:rFonts w:ascii="Times New Roman"/>
        </w:rPr>
        <w:t>-12345</w:t>
      </w:r>
      <w:r>
        <w:rPr>
          <w:rFonts w:ascii="Times New Roman" w:hint="eastAsia"/>
        </w:rPr>
        <w:t>-WA_SOURCE_0005-0</w:t>
      </w:r>
      <w:r>
        <w:rPr>
          <w:rFonts w:ascii="Times New Roman"/>
        </w:rPr>
        <w:t>.xml</w:t>
      </w:r>
      <w:bookmarkStart w:id="69" w:name="_Toc303883971"/>
      <w:bookmarkStart w:id="70" w:name="_Toc305928178"/>
      <w:bookmarkStart w:id="71" w:name="_Toc303861307"/>
      <w:bookmarkStart w:id="72" w:name="_Toc416161272"/>
      <w:bookmarkStart w:id="73" w:name="_Toc340654580"/>
      <w:bookmarkStart w:id="74" w:name="_Toc305929620"/>
      <w:bookmarkStart w:id="75" w:name="_Toc305928151"/>
      <w:bookmarkStart w:id="76" w:name="_Toc317860732"/>
      <w:bookmarkStart w:id="77" w:name="_Toc416161654"/>
      <w:bookmarkStart w:id="78" w:name="_Toc303691585"/>
      <w:r>
        <w:rPr>
          <w:rFonts w:ascii="Times New Roman" w:hint="eastAsia"/>
        </w:rPr>
        <w:t>。</w:t>
      </w:r>
    </w:p>
    <w:p w:rsidR="009158D4" w:rsidRDefault="005311D4">
      <w:pPr>
        <w:pStyle w:val="a0"/>
        <w:numPr>
          <w:ilvl w:val="3"/>
          <w:numId w:val="2"/>
        </w:numPr>
        <w:spacing w:before="156" w:after="156"/>
      </w:pPr>
      <w:r>
        <w:rPr>
          <w:rFonts w:hint="eastAsia"/>
        </w:rPr>
        <w:t>BCP格式文件命名规范</w:t>
      </w:r>
      <w:bookmarkEnd w:id="69"/>
      <w:bookmarkEnd w:id="70"/>
      <w:bookmarkEnd w:id="71"/>
      <w:bookmarkEnd w:id="72"/>
      <w:bookmarkEnd w:id="73"/>
      <w:bookmarkEnd w:id="74"/>
      <w:bookmarkEnd w:id="75"/>
      <w:bookmarkEnd w:id="76"/>
      <w:bookmarkEnd w:id="77"/>
      <w:bookmarkEnd w:id="78"/>
    </w:p>
    <w:p w:rsidR="009158D4" w:rsidRDefault="005311D4">
      <w:pPr>
        <w:pStyle w:val="afff1"/>
        <w:rPr>
          <w:rFonts w:ascii="Times New Roman"/>
        </w:rPr>
      </w:pPr>
      <w:r>
        <w:rPr>
          <w:rFonts w:hint="eastAsia"/>
        </w:rPr>
        <w:t>网络应用类型</w:t>
      </w:r>
      <w:r>
        <w:rPr>
          <w:rFonts w:ascii="Times New Roman"/>
        </w:rPr>
        <w:t>-</w:t>
      </w:r>
      <w:r>
        <w:rPr>
          <w:rFonts w:ascii="Times New Roman" w:hint="eastAsia"/>
        </w:rPr>
        <w:t>绝对秒数时间</w:t>
      </w:r>
      <w:r>
        <w:rPr>
          <w:rFonts w:ascii="Times New Roman" w:hint="eastAsia"/>
        </w:rPr>
        <w:t>-</w:t>
      </w:r>
      <w:r>
        <w:rPr>
          <w:rFonts w:ascii="Times New Roman" w:hint="eastAsia"/>
        </w:rPr>
        <w:t>序列号</w:t>
      </w:r>
      <w:r>
        <w:rPr>
          <w:rFonts w:ascii="Times New Roman" w:hint="eastAsia"/>
        </w:rPr>
        <w:t>-</w:t>
      </w:r>
      <w:r>
        <w:rPr>
          <w:rFonts w:ascii="Times New Roman" w:hint="eastAsia"/>
        </w:rPr>
        <w:t>数据集代码</w:t>
      </w:r>
      <w:r>
        <w:rPr>
          <w:rFonts w:ascii="Times New Roman" w:hint="eastAsia"/>
        </w:rPr>
        <w:t>-</w:t>
      </w:r>
      <w:r>
        <w:rPr>
          <w:rFonts w:ascii="Times New Roman" w:hint="eastAsia"/>
        </w:rPr>
        <w:t>结构化</w:t>
      </w:r>
      <w:r>
        <w:rPr>
          <w:rFonts w:ascii="Times New Roman" w:hint="eastAsia"/>
        </w:rPr>
        <w:t>/</w:t>
      </w:r>
      <w:r>
        <w:rPr>
          <w:rFonts w:ascii="Times New Roman" w:hint="eastAsia"/>
        </w:rPr>
        <w:t>非结构化标识</w:t>
      </w:r>
      <w:r>
        <w:rPr>
          <w:rFonts w:ascii="Times New Roman" w:hint="eastAsia"/>
        </w:rPr>
        <w:t>.bcp</w:t>
      </w:r>
    </w:p>
    <w:tbl>
      <w:tblPr>
        <w:tblW w:w="84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5"/>
        <w:gridCol w:w="6509"/>
      </w:tblGrid>
      <w:tr w:rsidR="009158D4">
        <w:trPr>
          <w:jc w:val="center"/>
        </w:trPr>
        <w:tc>
          <w:tcPr>
            <w:tcW w:w="1905" w:type="dxa"/>
            <w:vAlign w:val="center"/>
          </w:tcPr>
          <w:p w:rsidR="009158D4" w:rsidRDefault="005311D4">
            <w:r>
              <w:rPr>
                <w:rFonts w:hint="eastAsia"/>
              </w:rPr>
              <w:t>网络应用类型</w:t>
            </w:r>
          </w:p>
        </w:tc>
        <w:tc>
          <w:tcPr>
            <w:tcW w:w="6509" w:type="dxa"/>
          </w:tcPr>
          <w:p w:rsidR="009158D4" w:rsidRDefault="005311D4">
            <w:r>
              <w:rPr>
                <w:rFonts w:hint="eastAsia"/>
              </w:rPr>
              <w:t>1250002</w:t>
            </w:r>
            <w:r w:rsidR="00F96496">
              <w:rPr>
                <w:rFonts w:hint="eastAsia"/>
              </w:rPr>
              <w:t>(</w:t>
            </w:r>
            <w:r w:rsidR="00F96496">
              <w:rPr>
                <w:rFonts w:hint="eastAsia"/>
              </w:rPr>
              <w:t>示例</w:t>
            </w:r>
            <w:r w:rsidR="00F96496">
              <w:rPr>
                <w:rFonts w:hint="eastAsia"/>
              </w:rPr>
              <w:t>)</w:t>
            </w:r>
          </w:p>
        </w:tc>
      </w:tr>
      <w:tr w:rsidR="009158D4">
        <w:trPr>
          <w:jc w:val="center"/>
        </w:trPr>
        <w:tc>
          <w:tcPr>
            <w:tcW w:w="1905" w:type="dxa"/>
            <w:vAlign w:val="center"/>
          </w:tcPr>
          <w:p w:rsidR="009158D4" w:rsidRDefault="005311D4">
            <w:r>
              <w:t>绝对秒数时间</w:t>
            </w:r>
          </w:p>
        </w:tc>
        <w:tc>
          <w:tcPr>
            <w:tcW w:w="6509" w:type="dxa"/>
          </w:tcPr>
          <w:p w:rsidR="009158D4" w:rsidRDefault="005311D4">
            <w:r>
              <w:t>指从</w:t>
            </w:r>
            <w:r>
              <w:t>1970</w:t>
            </w:r>
            <w:r>
              <w:t>年</w:t>
            </w:r>
            <w:r>
              <w:t>1</w:t>
            </w:r>
            <w:r>
              <w:t>月</w:t>
            </w:r>
            <w:r>
              <w:t>1</w:t>
            </w:r>
            <w:r>
              <w:t>日</w:t>
            </w:r>
            <w:r>
              <w:t>0:0:0</w:t>
            </w:r>
            <w:r>
              <w:t>开始到生成该文件的时间的秒数，在文件名中采用</w:t>
            </w:r>
            <w:r>
              <w:t>10</w:t>
            </w:r>
            <w:r>
              <w:t>位十进制数字描述</w:t>
            </w:r>
          </w:p>
        </w:tc>
      </w:tr>
      <w:tr w:rsidR="009158D4">
        <w:trPr>
          <w:jc w:val="center"/>
        </w:trPr>
        <w:tc>
          <w:tcPr>
            <w:tcW w:w="1905" w:type="dxa"/>
            <w:vAlign w:val="center"/>
          </w:tcPr>
          <w:p w:rsidR="009158D4" w:rsidRDefault="005311D4">
            <w:r>
              <w:t>序列号</w:t>
            </w:r>
          </w:p>
        </w:tc>
        <w:tc>
          <w:tcPr>
            <w:tcW w:w="6509" w:type="dxa"/>
          </w:tcPr>
          <w:p w:rsidR="009158D4" w:rsidRDefault="005311D4">
            <w:r>
              <w:t>5</w:t>
            </w:r>
            <w:r>
              <w:t>位自增序列号。</w:t>
            </w:r>
          </w:p>
        </w:tc>
      </w:tr>
      <w:tr w:rsidR="009158D4">
        <w:trPr>
          <w:jc w:val="center"/>
        </w:trPr>
        <w:tc>
          <w:tcPr>
            <w:tcW w:w="1905" w:type="dxa"/>
            <w:vAlign w:val="center"/>
          </w:tcPr>
          <w:p w:rsidR="009158D4" w:rsidRDefault="005311D4">
            <w:r>
              <w:rPr>
                <w:rFonts w:hint="eastAsia"/>
              </w:rPr>
              <w:t>数据集代码</w:t>
            </w:r>
          </w:p>
        </w:tc>
        <w:tc>
          <w:tcPr>
            <w:tcW w:w="6509" w:type="dxa"/>
          </w:tcPr>
          <w:p w:rsidR="009158D4" w:rsidRDefault="005311D4">
            <w:r>
              <w:t>每个</w:t>
            </w:r>
            <w:r>
              <w:rPr>
                <w:rFonts w:hint="eastAsia"/>
              </w:rPr>
              <w:t>bcp</w:t>
            </w:r>
            <w:r>
              <w:t>文件只能存储同一数据集数据。</w:t>
            </w:r>
            <w:r>
              <w:rPr>
                <w:rFonts w:hint="eastAsia"/>
              </w:rPr>
              <w:t>例如：“</w:t>
            </w:r>
            <w:r>
              <w:rPr>
                <w:rFonts w:hint="eastAsia"/>
              </w:rPr>
              <w:t>WA_SOURCE_0005</w:t>
            </w:r>
            <w:r>
              <w:rPr>
                <w:rFonts w:hint="eastAsia"/>
              </w:rPr>
              <w:t>”表示数据中的私信信息；“</w:t>
            </w:r>
            <w:r>
              <w:t>WA_BASIC_0009</w:t>
            </w:r>
            <w:r>
              <w:rPr>
                <w:rFonts w:hint="eastAsia"/>
              </w:rPr>
              <w:t>”表示用户注册信息。</w:t>
            </w:r>
          </w:p>
          <w:p w:rsidR="009158D4" w:rsidRDefault="005311D4">
            <w:r>
              <w:t>若对数据格式有特殊要求，交互双方可在此处使用特殊自定义编号。</w:t>
            </w:r>
          </w:p>
        </w:tc>
      </w:tr>
      <w:tr w:rsidR="009158D4">
        <w:trPr>
          <w:jc w:val="center"/>
        </w:trPr>
        <w:tc>
          <w:tcPr>
            <w:tcW w:w="1905" w:type="dxa"/>
            <w:vAlign w:val="center"/>
          </w:tcPr>
          <w:p w:rsidR="009158D4" w:rsidRDefault="005311D4">
            <w:r>
              <w:rPr>
                <w:rFonts w:hint="eastAsia"/>
              </w:rPr>
              <w:t>结构化</w:t>
            </w:r>
            <w:r>
              <w:rPr>
                <w:rFonts w:hint="eastAsia"/>
              </w:rPr>
              <w:t>/</w:t>
            </w:r>
            <w:r>
              <w:rPr>
                <w:rFonts w:hint="eastAsia"/>
              </w:rPr>
              <w:t>非结构化标识</w:t>
            </w:r>
          </w:p>
        </w:tc>
        <w:tc>
          <w:tcPr>
            <w:tcW w:w="6509" w:type="dxa"/>
          </w:tcPr>
          <w:p w:rsidR="009158D4" w:rsidRDefault="005311D4">
            <w:r>
              <w:rPr>
                <w:rFonts w:hint="eastAsia"/>
              </w:rPr>
              <w:t>传输数据时，用于标识当前文件中传输的数据是结构化数据，还是非结构化数据</w:t>
            </w:r>
            <w:r>
              <w:rPr>
                <w:rFonts w:hint="eastAsia"/>
              </w:rPr>
              <w:t>(</w:t>
            </w:r>
            <w:r>
              <w:rPr>
                <w:rFonts w:hint="eastAsia"/>
              </w:rPr>
              <w:t>全文</w:t>
            </w:r>
            <w:r>
              <w:rPr>
                <w:rFonts w:hint="eastAsia"/>
              </w:rPr>
              <w:t>)</w:t>
            </w:r>
            <w:r>
              <w:rPr>
                <w:rFonts w:hint="eastAsia"/>
              </w:rPr>
              <w:t>，接收方可根据此标识来决定数据是存入结构化库、还是非结构化库。</w:t>
            </w:r>
          </w:p>
          <w:p w:rsidR="009158D4" w:rsidRDefault="005311D4">
            <w:r>
              <w:rPr>
                <w:rFonts w:hint="eastAsia"/>
              </w:rPr>
              <w:t>0</w:t>
            </w:r>
            <w:r>
              <w:rPr>
                <w:rFonts w:hint="eastAsia"/>
              </w:rPr>
              <w:t>表示结构化数据（默认）</w:t>
            </w:r>
          </w:p>
          <w:p w:rsidR="009158D4" w:rsidRDefault="005311D4">
            <w:r>
              <w:rPr>
                <w:rFonts w:hint="eastAsia"/>
              </w:rPr>
              <w:t>1</w:t>
            </w:r>
            <w:r>
              <w:rPr>
                <w:rFonts w:hint="eastAsia"/>
              </w:rPr>
              <w:t>表示非结构化数据</w:t>
            </w:r>
            <w:r>
              <w:rPr>
                <w:rFonts w:hint="eastAsia"/>
              </w:rPr>
              <w:t>.</w:t>
            </w:r>
          </w:p>
          <w:p w:rsidR="009158D4" w:rsidRDefault="009158D4"/>
        </w:tc>
      </w:tr>
    </w:tbl>
    <w:p w:rsidR="009158D4" w:rsidRDefault="005311D4">
      <w:pPr>
        <w:pStyle w:val="afff1"/>
        <w:rPr>
          <w:rFonts w:ascii="Times New Roman"/>
        </w:rPr>
      </w:pPr>
      <w:r>
        <w:rPr>
          <w:rFonts w:ascii="Times New Roman"/>
        </w:rPr>
        <w:t>例如：</w:t>
      </w:r>
      <w:r>
        <w:rPr>
          <w:rFonts w:ascii="Times New Roman" w:hint="eastAsia"/>
        </w:rPr>
        <w:t>1250002-1419868800-00232-WA_SOURCE_0005-0</w:t>
      </w:r>
      <w:r>
        <w:rPr>
          <w:rFonts w:ascii="Times New Roman"/>
        </w:rPr>
        <w:t>.bcp</w:t>
      </w:r>
      <w:r>
        <w:rPr>
          <w:rFonts w:ascii="Times New Roman" w:hint="eastAsia"/>
        </w:rPr>
        <w:t>.</w:t>
      </w:r>
    </w:p>
    <w:p w:rsidR="009158D4" w:rsidRDefault="005311D4">
      <w:pPr>
        <w:pStyle w:val="afff1"/>
        <w:rPr>
          <w:rFonts w:ascii="Times New Roman"/>
        </w:rPr>
      </w:pPr>
      <w:r>
        <w:rPr>
          <w:rFonts w:ascii="Times New Roman" w:hint="eastAsia"/>
        </w:rPr>
        <w:t>BCP</w:t>
      </w:r>
      <w:r>
        <w:rPr>
          <w:rFonts w:ascii="Times New Roman" w:hint="eastAsia"/>
        </w:rPr>
        <w:t>文件名应使用</w:t>
      </w:r>
      <w:r>
        <w:rPr>
          <w:rFonts w:ascii="Times New Roman" w:hint="eastAsia"/>
        </w:rPr>
        <w:t>ASCII</w:t>
      </w:r>
      <w:r>
        <w:rPr>
          <w:rFonts w:ascii="Times New Roman" w:hint="eastAsia"/>
        </w:rPr>
        <w:t>字符。</w:t>
      </w:r>
    </w:p>
    <w:p w:rsidR="009158D4" w:rsidRDefault="005311D4">
      <w:pPr>
        <w:pStyle w:val="a0"/>
        <w:numPr>
          <w:ilvl w:val="3"/>
          <w:numId w:val="2"/>
        </w:numPr>
        <w:spacing w:before="156" w:after="156"/>
      </w:pPr>
      <w:bookmarkStart w:id="79" w:name="_Toc318459059"/>
      <w:bookmarkStart w:id="80" w:name="_Toc303861308"/>
      <w:bookmarkStart w:id="81" w:name="_Toc317860733"/>
      <w:bookmarkStart w:id="82" w:name="_Toc305928179"/>
      <w:bookmarkStart w:id="83" w:name="_Toc416161655"/>
      <w:bookmarkStart w:id="84" w:name="_Toc340654581"/>
      <w:bookmarkStart w:id="85" w:name="_Toc416161273"/>
      <w:bookmarkStart w:id="86" w:name="_Toc305928152"/>
      <w:bookmarkStart w:id="87" w:name="_Toc305929621"/>
      <w:bookmarkStart w:id="88" w:name="_Toc303883972"/>
      <w:bookmarkStart w:id="89" w:name="_Toc303691586"/>
      <w:bookmarkEnd w:id="79"/>
      <w:r>
        <w:rPr>
          <w:rFonts w:hint="eastAsia"/>
        </w:rPr>
        <w:t>多媒体文件传输结构规范</w:t>
      </w:r>
    </w:p>
    <w:p w:rsidR="009158D4" w:rsidRDefault="005311D4">
      <w:pPr>
        <w:pStyle w:val="afff1"/>
      </w:pPr>
      <w:r>
        <w:rPr>
          <w:rFonts w:hint="eastAsia"/>
        </w:rPr>
        <w:t>多媒体文件是指注册信息或消息内容中的图片、音视频信息，可采用两种传输规范：</w:t>
      </w:r>
    </w:p>
    <w:p w:rsidR="009158D4" w:rsidRDefault="005311D4">
      <w:pPr>
        <w:pStyle w:val="afff1"/>
        <w:jc w:val="left"/>
      </w:pPr>
      <w:r>
        <w:rPr>
          <w:rFonts w:hint="eastAsia"/>
        </w:rPr>
        <w:t>一是多媒体文件与bcp文件同时打包回传，多媒体文件用bcp中对应</w:t>
      </w:r>
      <w:proofErr w:type="gramStart"/>
      <w:r>
        <w:rPr>
          <w:rFonts w:hint="eastAsia"/>
        </w:rPr>
        <w:t>主记录</w:t>
      </w:r>
      <w:proofErr w:type="gramEnd"/>
      <w:r>
        <w:rPr>
          <w:rFonts w:hint="eastAsia"/>
        </w:rPr>
        <w:t>的messageid（或userid）+url进行命名。其中url用UrlEncode进行特殊字符转义。（如1828399+</w:t>
      </w:r>
      <w:r>
        <w:t>http%3a%2f%2ffiles.jb51.net%2fupload%2f201112%2f20111206010519868.png</w:t>
      </w:r>
      <w:r>
        <w:rPr>
          <w:rFonts w:hint="eastAsia"/>
        </w:rPr>
        <w:t>）</w:t>
      </w:r>
    </w:p>
    <w:p w:rsidR="009158D4" w:rsidRDefault="005311D4">
      <w:pPr>
        <w:pStyle w:val="afff1"/>
      </w:pPr>
      <w:r>
        <w:rPr>
          <w:rFonts w:hint="eastAsia"/>
        </w:rPr>
        <w:t>二是由网站将多媒体文件对应的url及实体文件通过CDN技术</w:t>
      </w:r>
      <w:proofErr w:type="gramStart"/>
      <w:r>
        <w:rPr>
          <w:rFonts w:hint="eastAsia"/>
        </w:rPr>
        <w:t>向网安接口</w:t>
      </w:r>
      <w:proofErr w:type="gramEnd"/>
      <w:r>
        <w:rPr>
          <w:rFonts w:hint="eastAsia"/>
        </w:rPr>
        <w:t>机提供直接下载。</w:t>
      </w:r>
    </w:p>
    <w:p w:rsidR="009158D4" w:rsidRDefault="005311D4">
      <w:pPr>
        <w:pStyle w:val="afff1"/>
      </w:pPr>
      <w:r>
        <w:rPr>
          <w:rFonts w:hint="eastAsia"/>
        </w:rPr>
        <w:t>建议采用第二种传输模式。</w:t>
      </w:r>
      <w:bookmarkStart w:id="90" w:name="_GoBack"/>
      <w:bookmarkEnd w:id="90"/>
    </w:p>
    <w:p w:rsidR="009158D4" w:rsidRDefault="009158D4">
      <w:pPr>
        <w:pStyle w:val="afff1"/>
      </w:pPr>
    </w:p>
    <w:p w:rsidR="009158D4" w:rsidRDefault="005311D4">
      <w:pPr>
        <w:pStyle w:val="a0"/>
        <w:numPr>
          <w:ilvl w:val="3"/>
          <w:numId w:val="2"/>
        </w:numPr>
        <w:spacing w:before="156" w:after="156"/>
      </w:pPr>
      <w:r>
        <w:rPr>
          <w:rFonts w:hint="eastAsia"/>
        </w:rPr>
        <w:t>ZIP格式文件命名规范</w:t>
      </w:r>
      <w:bookmarkEnd w:id="80"/>
      <w:bookmarkEnd w:id="81"/>
      <w:bookmarkEnd w:id="82"/>
      <w:bookmarkEnd w:id="83"/>
      <w:bookmarkEnd w:id="84"/>
      <w:bookmarkEnd w:id="85"/>
      <w:bookmarkEnd w:id="86"/>
      <w:bookmarkEnd w:id="87"/>
      <w:bookmarkEnd w:id="88"/>
      <w:bookmarkEnd w:id="89"/>
    </w:p>
    <w:p w:rsidR="009158D4" w:rsidRDefault="005311D4">
      <w:pPr>
        <w:pStyle w:val="afff1"/>
        <w:rPr>
          <w:rFonts w:ascii="Times New Roman"/>
        </w:rPr>
      </w:pPr>
      <w:r>
        <w:rPr>
          <w:rFonts w:hint="eastAsia"/>
        </w:rPr>
        <w:t>网络应用类型</w:t>
      </w:r>
      <w:r>
        <w:rPr>
          <w:rFonts w:ascii="Times New Roman"/>
        </w:rPr>
        <w:t>-</w:t>
      </w:r>
      <w:r>
        <w:rPr>
          <w:rFonts w:ascii="Times New Roman"/>
        </w:rPr>
        <w:t>绝对秒数时间</w:t>
      </w:r>
      <w:r>
        <w:rPr>
          <w:rFonts w:ascii="Times New Roman"/>
        </w:rPr>
        <w:t>-</w:t>
      </w:r>
      <w:r>
        <w:rPr>
          <w:rFonts w:ascii="Times New Roman" w:hint="eastAsia"/>
        </w:rPr>
        <w:t>数据包类型</w:t>
      </w:r>
      <w:r>
        <w:rPr>
          <w:rFonts w:ascii="Times New Roman" w:hint="eastAsia"/>
        </w:rPr>
        <w:t>-</w:t>
      </w:r>
      <w:r>
        <w:rPr>
          <w:rFonts w:ascii="Times New Roman" w:hint="eastAsia"/>
        </w:rPr>
        <w:t>机器编号</w:t>
      </w:r>
      <w:r>
        <w:rPr>
          <w:rFonts w:ascii="Times New Roman" w:hint="eastAsia"/>
        </w:rPr>
        <w:t>-</w:t>
      </w:r>
      <w:r>
        <w:rPr>
          <w:rFonts w:ascii="Times New Roman"/>
        </w:rPr>
        <w:t>序列号</w:t>
      </w:r>
      <w:r>
        <w:rPr>
          <w:rFonts w:ascii="Times New Roman"/>
        </w:rPr>
        <w:t>.zip</w:t>
      </w:r>
    </w:p>
    <w:tbl>
      <w:tblPr>
        <w:tblW w:w="84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1"/>
        <w:gridCol w:w="6513"/>
      </w:tblGrid>
      <w:tr w:rsidR="009158D4">
        <w:trPr>
          <w:jc w:val="center"/>
        </w:trPr>
        <w:tc>
          <w:tcPr>
            <w:tcW w:w="1901" w:type="dxa"/>
            <w:tcBorders>
              <w:top w:val="single" w:sz="4" w:space="0" w:color="000000"/>
              <w:left w:val="single" w:sz="4" w:space="0" w:color="000000"/>
              <w:bottom w:val="single" w:sz="4" w:space="0" w:color="000000"/>
              <w:right w:val="single" w:sz="4" w:space="0" w:color="000000"/>
            </w:tcBorders>
            <w:vAlign w:val="center"/>
          </w:tcPr>
          <w:p w:rsidR="009158D4" w:rsidRDefault="005311D4">
            <w:r>
              <w:rPr>
                <w:rFonts w:hint="eastAsia"/>
              </w:rPr>
              <w:t>网络应用类型</w:t>
            </w:r>
          </w:p>
        </w:tc>
        <w:tc>
          <w:tcPr>
            <w:tcW w:w="6513" w:type="dxa"/>
            <w:tcBorders>
              <w:top w:val="single" w:sz="4" w:space="0" w:color="000000"/>
              <w:left w:val="single" w:sz="4" w:space="0" w:color="000000"/>
              <w:bottom w:val="single" w:sz="4" w:space="0" w:color="000000"/>
              <w:right w:val="single" w:sz="4" w:space="0" w:color="000000"/>
            </w:tcBorders>
          </w:tcPr>
          <w:p w:rsidR="009158D4" w:rsidRDefault="005311D4">
            <w:r>
              <w:rPr>
                <w:rFonts w:hint="eastAsia"/>
              </w:rPr>
              <w:t>1250002</w:t>
            </w:r>
          </w:p>
        </w:tc>
      </w:tr>
      <w:tr w:rsidR="009158D4">
        <w:trPr>
          <w:trHeight w:val="90"/>
          <w:jc w:val="center"/>
        </w:trPr>
        <w:tc>
          <w:tcPr>
            <w:tcW w:w="1901" w:type="dxa"/>
            <w:tcBorders>
              <w:top w:val="single" w:sz="4" w:space="0" w:color="000000"/>
              <w:left w:val="single" w:sz="4" w:space="0" w:color="000000"/>
              <w:bottom w:val="single" w:sz="4" w:space="0" w:color="000000"/>
              <w:right w:val="single" w:sz="4" w:space="0" w:color="000000"/>
            </w:tcBorders>
            <w:vAlign w:val="center"/>
          </w:tcPr>
          <w:p w:rsidR="009158D4" w:rsidRDefault="005311D4">
            <w:r>
              <w:lastRenderedPageBreak/>
              <w:t>绝对秒数时间</w:t>
            </w:r>
          </w:p>
        </w:tc>
        <w:tc>
          <w:tcPr>
            <w:tcW w:w="6513" w:type="dxa"/>
            <w:tcBorders>
              <w:top w:val="single" w:sz="4" w:space="0" w:color="000000"/>
              <w:left w:val="single" w:sz="4" w:space="0" w:color="000000"/>
              <w:bottom w:val="single" w:sz="4" w:space="0" w:color="000000"/>
              <w:right w:val="single" w:sz="4" w:space="0" w:color="000000"/>
            </w:tcBorders>
          </w:tcPr>
          <w:p w:rsidR="009158D4" w:rsidRDefault="005311D4">
            <w:r>
              <w:t>指从</w:t>
            </w:r>
            <w:r>
              <w:t>1970</w:t>
            </w:r>
            <w:r>
              <w:t>年</w:t>
            </w:r>
            <w:r>
              <w:t>1</w:t>
            </w:r>
            <w:r>
              <w:t>月</w:t>
            </w:r>
            <w:r>
              <w:t>1</w:t>
            </w:r>
            <w:r>
              <w:t>日</w:t>
            </w:r>
            <w:r>
              <w:t>0:0:0</w:t>
            </w:r>
            <w:r>
              <w:t>开始到生成该文件的时间的秒数，在文件名中采用</w:t>
            </w:r>
            <w:r>
              <w:t>10</w:t>
            </w:r>
            <w:r>
              <w:t>位十进制数字描述</w:t>
            </w:r>
          </w:p>
        </w:tc>
      </w:tr>
      <w:tr w:rsidR="009158D4">
        <w:trPr>
          <w:trHeight w:val="90"/>
          <w:jc w:val="center"/>
        </w:trPr>
        <w:tc>
          <w:tcPr>
            <w:tcW w:w="1901" w:type="dxa"/>
            <w:tcBorders>
              <w:top w:val="single" w:sz="4" w:space="0" w:color="000000"/>
              <w:left w:val="single" w:sz="4" w:space="0" w:color="000000"/>
              <w:bottom w:val="single" w:sz="4" w:space="0" w:color="000000"/>
              <w:right w:val="single" w:sz="4" w:space="0" w:color="000000"/>
            </w:tcBorders>
            <w:vAlign w:val="center"/>
          </w:tcPr>
          <w:p w:rsidR="009158D4" w:rsidRDefault="005311D4">
            <w:r>
              <w:rPr>
                <w:rFonts w:hint="eastAsia"/>
              </w:rPr>
              <w:t>数据包类型</w:t>
            </w:r>
          </w:p>
        </w:tc>
        <w:tc>
          <w:tcPr>
            <w:tcW w:w="6513" w:type="dxa"/>
            <w:tcBorders>
              <w:top w:val="single" w:sz="4" w:space="0" w:color="000000"/>
              <w:left w:val="single" w:sz="4" w:space="0" w:color="000000"/>
              <w:bottom w:val="single" w:sz="4" w:space="0" w:color="000000"/>
              <w:right w:val="single" w:sz="4" w:space="0" w:color="000000"/>
            </w:tcBorders>
          </w:tcPr>
          <w:p w:rsidR="009158D4" w:rsidRDefault="005311D4">
            <w:r>
              <w:rPr>
                <w:rFonts w:hint="eastAsia"/>
              </w:rPr>
              <w:t>两位编号，详见</w:t>
            </w:r>
            <w:r>
              <w:rPr>
                <w:rFonts w:hint="eastAsia"/>
              </w:rPr>
              <w:t>14.2-Zip</w:t>
            </w:r>
            <w:r>
              <w:rPr>
                <w:rFonts w:hint="eastAsia"/>
              </w:rPr>
              <w:t>数据包类型</w:t>
            </w:r>
          </w:p>
          <w:p w:rsidR="009158D4" w:rsidRDefault="005311D4">
            <w:r>
              <w:rPr>
                <w:rFonts w:hint="eastAsia"/>
              </w:rPr>
              <w:t>11</w:t>
            </w:r>
            <w:r>
              <w:rPr>
                <w:rFonts w:hint="eastAsia"/>
              </w:rPr>
              <w:t>：正常上报数据包</w:t>
            </w:r>
          </w:p>
          <w:p w:rsidR="009158D4" w:rsidRDefault="005311D4">
            <w:r>
              <w:t>21</w:t>
            </w:r>
            <w:r>
              <w:rPr>
                <w:rFonts w:hint="eastAsia"/>
              </w:rPr>
              <w:t>：正常上报补偿数据包</w:t>
            </w:r>
          </w:p>
          <w:p w:rsidR="009158D4" w:rsidRDefault="005311D4">
            <w:r>
              <w:rPr>
                <w:rFonts w:hint="eastAsia"/>
              </w:rPr>
              <w:t>31</w:t>
            </w:r>
            <w:r>
              <w:rPr>
                <w:rFonts w:hint="eastAsia"/>
              </w:rPr>
              <w:t>：上报历史数据包</w:t>
            </w:r>
          </w:p>
          <w:p w:rsidR="009158D4" w:rsidRDefault="005311D4">
            <w:r>
              <w:rPr>
                <w:rFonts w:hint="eastAsia"/>
              </w:rPr>
              <w:t>1</w:t>
            </w:r>
            <w:r>
              <w:t>2</w:t>
            </w:r>
            <w:r>
              <w:rPr>
                <w:rFonts w:hint="eastAsia"/>
              </w:rPr>
              <w:t>：数据查询反馈结果数据包</w:t>
            </w:r>
          </w:p>
          <w:p w:rsidR="009158D4" w:rsidRDefault="005311D4">
            <w:r>
              <w:t>22</w:t>
            </w:r>
            <w:r>
              <w:rPr>
                <w:rFonts w:hint="eastAsia"/>
              </w:rPr>
              <w:t>：数据查询反馈结果补偿数据包</w:t>
            </w:r>
          </w:p>
          <w:p w:rsidR="009158D4" w:rsidRDefault="005311D4">
            <w:r>
              <w:t>13</w:t>
            </w:r>
            <w:r>
              <w:rPr>
                <w:rFonts w:hint="eastAsia"/>
              </w:rPr>
              <w:t>：对象布控反馈结果数据包</w:t>
            </w:r>
          </w:p>
          <w:p w:rsidR="009158D4" w:rsidRDefault="005311D4">
            <w:r>
              <w:t>23</w:t>
            </w:r>
            <w:r>
              <w:rPr>
                <w:rFonts w:hint="eastAsia"/>
              </w:rPr>
              <w:t>：对象布控反馈结果补偿数据包</w:t>
            </w:r>
          </w:p>
          <w:p w:rsidR="009158D4" w:rsidRDefault="005311D4">
            <w:r>
              <w:rPr>
                <w:rFonts w:hint="eastAsia"/>
              </w:rPr>
              <w:t>1</w:t>
            </w:r>
            <w:r>
              <w:t>4</w:t>
            </w:r>
            <w:r>
              <w:rPr>
                <w:rFonts w:hint="eastAsia"/>
              </w:rPr>
              <w:t>：管</w:t>
            </w:r>
            <w:proofErr w:type="gramStart"/>
            <w:r>
              <w:rPr>
                <w:rFonts w:hint="eastAsia"/>
              </w:rPr>
              <w:t>控</w:t>
            </w:r>
            <w:r>
              <w:t>结果</w:t>
            </w:r>
            <w:proofErr w:type="gramEnd"/>
            <w:r>
              <w:t>信息数据</w:t>
            </w:r>
          </w:p>
          <w:p w:rsidR="009158D4" w:rsidRDefault="005311D4">
            <w:r>
              <w:rPr>
                <w:rFonts w:hint="eastAsia"/>
              </w:rPr>
              <w:t>1</w:t>
            </w:r>
            <w:r>
              <w:t>5</w:t>
            </w:r>
            <w:r>
              <w:rPr>
                <w:rFonts w:hint="eastAsia"/>
              </w:rPr>
              <w:t>：过滤</w:t>
            </w:r>
            <w:r>
              <w:t>、删除、屏蔽数据包</w:t>
            </w:r>
          </w:p>
          <w:p w:rsidR="009158D4" w:rsidRDefault="005311D4">
            <w:r>
              <w:t>25</w:t>
            </w:r>
            <w:r>
              <w:rPr>
                <w:rFonts w:hint="eastAsia"/>
              </w:rPr>
              <w:t>：过滤</w:t>
            </w:r>
            <w:r>
              <w:t>、删除、屏蔽数据包</w:t>
            </w:r>
            <w:r>
              <w:rPr>
                <w:rFonts w:hint="eastAsia"/>
              </w:rPr>
              <w:t>补偿数据包</w:t>
            </w:r>
          </w:p>
        </w:tc>
      </w:tr>
      <w:tr w:rsidR="009158D4">
        <w:trPr>
          <w:trHeight w:val="90"/>
          <w:jc w:val="center"/>
        </w:trPr>
        <w:tc>
          <w:tcPr>
            <w:tcW w:w="1901" w:type="dxa"/>
            <w:tcBorders>
              <w:top w:val="single" w:sz="4" w:space="0" w:color="000000"/>
              <w:left w:val="single" w:sz="4" w:space="0" w:color="000000"/>
              <w:bottom w:val="single" w:sz="4" w:space="0" w:color="000000"/>
              <w:right w:val="single" w:sz="4" w:space="0" w:color="000000"/>
            </w:tcBorders>
            <w:vAlign w:val="center"/>
          </w:tcPr>
          <w:p w:rsidR="009158D4" w:rsidRDefault="005311D4">
            <w:r>
              <w:rPr>
                <w:rFonts w:hint="eastAsia"/>
              </w:rPr>
              <w:t>机器号</w:t>
            </w:r>
          </w:p>
        </w:tc>
        <w:tc>
          <w:tcPr>
            <w:tcW w:w="6513" w:type="dxa"/>
            <w:tcBorders>
              <w:top w:val="single" w:sz="4" w:space="0" w:color="000000"/>
              <w:left w:val="single" w:sz="4" w:space="0" w:color="000000"/>
              <w:bottom w:val="single" w:sz="4" w:space="0" w:color="000000"/>
              <w:right w:val="single" w:sz="4" w:space="0" w:color="000000"/>
            </w:tcBorders>
          </w:tcPr>
          <w:p w:rsidR="009158D4" w:rsidRDefault="005311D4">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p>
        </w:tc>
      </w:tr>
      <w:tr w:rsidR="009158D4">
        <w:trPr>
          <w:jc w:val="center"/>
        </w:trPr>
        <w:tc>
          <w:tcPr>
            <w:tcW w:w="1901" w:type="dxa"/>
            <w:tcBorders>
              <w:top w:val="single" w:sz="4" w:space="0" w:color="000000"/>
              <w:left w:val="single" w:sz="4" w:space="0" w:color="000000"/>
              <w:bottom w:val="single" w:sz="4" w:space="0" w:color="000000"/>
              <w:right w:val="single" w:sz="4" w:space="0" w:color="000000"/>
            </w:tcBorders>
            <w:vAlign w:val="center"/>
          </w:tcPr>
          <w:p w:rsidR="009158D4" w:rsidRDefault="005311D4">
            <w:r>
              <w:t>序列号</w:t>
            </w:r>
          </w:p>
        </w:tc>
        <w:tc>
          <w:tcPr>
            <w:tcW w:w="6513" w:type="dxa"/>
            <w:tcBorders>
              <w:top w:val="single" w:sz="4" w:space="0" w:color="000000"/>
              <w:left w:val="single" w:sz="4" w:space="0" w:color="000000"/>
              <w:bottom w:val="single" w:sz="4" w:space="0" w:color="000000"/>
              <w:right w:val="single" w:sz="4" w:space="0" w:color="000000"/>
            </w:tcBorders>
          </w:tcPr>
          <w:p w:rsidR="009158D4" w:rsidRDefault="005311D4">
            <w:pPr>
              <w:rPr>
                <w:b/>
              </w:rPr>
            </w:pPr>
            <w:r>
              <w:rPr>
                <w:bCs/>
              </w:rPr>
              <w:t>5</w:t>
            </w:r>
            <w:r>
              <w:rPr>
                <w:bCs/>
              </w:rPr>
              <w:t>位自增序列号。</w:t>
            </w:r>
          </w:p>
        </w:tc>
      </w:tr>
    </w:tbl>
    <w:p w:rsidR="009158D4" w:rsidRDefault="005311D4">
      <w:pPr>
        <w:tabs>
          <w:tab w:val="left" w:pos="360"/>
        </w:tabs>
        <w:ind w:firstLineChars="200" w:firstLine="420"/>
      </w:pPr>
      <w:r>
        <w:t>例如：</w:t>
      </w:r>
      <w:r>
        <w:rPr>
          <w:rFonts w:hint="eastAsia"/>
        </w:rPr>
        <w:t>1250002-1419868800-11-2-12345.zip</w:t>
      </w:r>
    </w:p>
    <w:p w:rsidR="009158D4" w:rsidRDefault="005311D4">
      <w:pPr>
        <w:pStyle w:val="a0"/>
        <w:numPr>
          <w:ilvl w:val="3"/>
          <w:numId w:val="2"/>
        </w:numPr>
        <w:spacing w:before="156" w:after="156"/>
      </w:pPr>
      <w:bookmarkStart w:id="91" w:name="_Toc416161656"/>
      <w:bookmarkStart w:id="92" w:name="_Toc416161274"/>
      <w:r>
        <w:rPr>
          <w:rFonts w:hint="eastAsia"/>
        </w:rPr>
        <w:t>索引文件命名规范</w:t>
      </w:r>
      <w:bookmarkEnd w:id="91"/>
      <w:bookmarkEnd w:id="92"/>
    </w:p>
    <w:p w:rsidR="009158D4" w:rsidRDefault="005311D4">
      <w:pPr>
        <w:pStyle w:val="afff1"/>
        <w:rPr>
          <w:rFonts w:ascii="Times New Roman"/>
        </w:rPr>
      </w:pPr>
      <w:r>
        <w:rPr>
          <w:rFonts w:ascii="Times New Roman" w:hint="eastAsia"/>
        </w:rPr>
        <w:t>索引文件有两个作用：一个是描述</w:t>
      </w:r>
      <w:r>
        <w:rPr>
          <w:rFonts w:ascii="Times New Roman" w:hint="eastAsia"/>
        </w:rPr>
        <w:t>zip</w:t>
      </w:r>
      <w:r>
        <w:rPr>
          <w:rFonts w:ascii="Times New Roman" w:hint="eastAsia"/>
        </w:rPr>
        <w:t>包内有哪些文件；另一个是描述</w:t>
      </w:r>
      <w:r>
        <w:rPr>
          <w:rFonts w:ascii="Times New Roman" w:hint="eastAsia"/>
        </w:rPr>
        <w:t>zip</w:t>
      </w:r>
      <w:r>
        <w:rPr>
          <w:rFonts w:ascii="Times New Roman" w:hint="eastAsia"/>
        </w:rPr>
        <w:t>包内的</w:t>
      </w:r>
      <w:r>
        <w:rPr>
          <w:rFonts w:ascii="Times New Roman" w:hint="eastAsia"/>
        </w:rPr>
        <w:t>bcp</w:t>
      </w:r>
      <w:r>
        <w:rPr>
          <w:rFonts w:ascii="Times New Roman" w:hint="eastAsia"/>
        </w:rPr>
        <w:t>文件。</w:t>
      </w:r>
    </w:p>
    <w:p w:rsidR="009158D4" w:rsidRDefault="005311D4">
      <w:pPr>
        <w:pStyle w:val="afff1"/>
        <w:rPr>
          <w:rFonts w:ascii="Times New Roman"/>
        </w:rPr>
      </w:pPr>
      <w:r>
        <w:rPr>
          <w:rFonts w:ascii="Times New Roman" w:hint="eastAsia"/>
        </w:rPr>
        <w:t>索引文件的文件名固定为</w:t>
      </w:r>
      <w:r>
        <w:rPr>
          <w:rFonts w:ascii="Times New Roman" w:hint="eastAsia"/>
        </w:rPr>
        <w:t xml:space="preserve"> GAB_ZIP_INDEX.xml</w:t>
      </w:r>
      <w:r>
        <w:rPr>
          <w:rFonts w:ascii="Times New Roman" w:hint="eastAsia"/>
        </w:rPr>
        <w:t>。</w:t>
      </w:r>
    </w:p>
    <w:p w:rsidR="009158D4" w:rsidRDefault="005311D4">
      <w:pPr>
        <w:pStyle w:val="a"/>
        <w:numPr>
          <w:ilvl w:val="2"/>
          <w:numId w:val="2"/>
        </w:numPr>
        <w:rPr>
          <w:rFonts w:ascii="Times New Roman"/>
        </w:rPr>
      </w:pPr>
      <w:bookmarkStart w:id="93" w:name="_Toc318459188"/>
      <w:bookmarkStart w:id="94" w:name="_Toc318459190"/>
      <w:bookmarkStart w:id="95" w:name="_Toc318459191"/>
      <w:bookmarkStart w:id="96" w:name="_Toc318459193"/>
      <w:bookmarkStart w:id="97" w:name="_Toc318459194"/>
      <w:bookmarkStart w:id="98" w:name="_Toc318459064"/>
      <w:bookmarkStart w:id="99" w:name="_Toc318459195"/>
      <w:bookmarkStart w:id="100" w:name="_Toc318459189"/>
      <w:bookmarkStart w:id="101" w:name="_Toc318459061"/>
      <w:bookmarkStart w:id="102" w:name="_Toc318459065"/>
      <w:bookmarkStart w:id="103" w:name="_Toc318459187"/>
      <w:bookmarkStart w:id="104" w:name="_Toc318459066"/>
      <w:bookmarkStart w:id="105" w:name="_Toc318459192"/>
      <w:bookmarkStart w:id="106" w:name="_Toc318459063"/>
      <w:bookmarkStart w:id="107" w:name="_Toc317860738"/>
      <w:bookmarkStart w:id="108" w:name="_Toc293049297"/>
      <w:bookmarkStart w:id="109" w:name="_Toc303861313"/>
      <w:bookmarkStart w:id="110" w:name="_Toc303883977"/>
      <w:bookmarkStart w:id="111" w:name="_Toc416161657"/>
      <w:bookmarkStart w:id="112" w:name="_Toc340654582"/>
      <w:bookmarkStart w:id="113" w:name="_Toc441159948"/>
      <w:bookmarkStart w:id="114" w:name="_Toc416161275"/>
      <w:bookmarkStart w:id="115" w:name="_Toc505247894"/>
      <w:bookmarkEnd w:id="93"/>
      <w:bookmarkEnd w:id="94"/>
      <w:bookmarkEnd w:id="95"/>
      <w:bookmarkEnd w:id="96"/>
      <w:bookmarkEnd w:id="97"/>
      <w:bookmarkEnd w:id="98"/>
      <w:bookmarkEnd w:id="99"/>
      <w:bookmarkEnd w:id="100"/>
      <w:bookmarkEnd w:id="101"/>
      <w:bookmarkEnd w:id="102"/>
      <w:bookmarkEnd w:id="103"/>
      <w:bookmarkEnd w:id="104"/>
      <w:bookmarkEnd w:id="105"/>
      <w:bookmarkEnd w:id="106"/>
      <w:r>
        <w:rPr>
          <w:rFonts w:ascii="Times New Roman" w:hint="eastAsia"/>
        </w:rPr>
        <w:t>文件格式</w:t>
      </w:r>
      <w:bookmarkEnd w:id="107"/>
      <w:bookmarkEnd w:id="108"/>
      <w:bookmarkEnd w:id="109"/>
      <w:bookmarkEnd w:id="110"/>
      <w:r>
        <w:rPr>
          <w:rFonts w:ascii="Times New Roman" w:hint="eastAsia"/>
        </w:rPr>
        <w:t>约定</w:t>
      </w:r>
      <w:bookmarkEnd w:id="111"/>
      <w:bookmarkEnd w:id="112"/>
      <w:bookmarkEnd w:id="113"/>
      <w:bookmarkEnd w:id="114"/>
      <w:bookmarkEnd w:id="115"/>
    </w:p>
    <w:p w:rsidR="009158D4" w:rsidRDefault="005311D4">
      <w:pPr>
        <w:pStyle w:val="a0"/>
        <w:numPr>
          <w:ilvl w:val="3"/>
          <w:numId w:val="2"/>
        </w:numPr>
        <w:spacing w:before="156" w:after="156"/>
      </w:pPr>
      <w:bookmarkStart w:id="116" w:name="_Toc416161279"/>
      <w:bookmarkStart w:id="117" w:name="_Toc416161661"/>
      <w:r>
        <w:rPr>
          <w:rFonts w:hint="eastAsia"/>
        </w:rPr>
        <w:t>索引文件格式定义</w:t>
      </w:r>
      <w:bookmarkEnd w:id="116"/>
      <w:bookmarkEnd w:id="117"/>
    </w:p>
    <w:p w:rsidR="009158D4" w:rsidRDefault="005311D4">
      <w:pPr>
        <w:pStyle w:val="afff1"/>
        <w:rPr>
          <w:rFonts w:ascii="Times New Roman"/>
        </w:rPr>
      </w:pPr>
      <w:r>
        <w:rPr>
          <w:rFonts w:ascii="Times New Roman" w:hint="eastAsia"/>
        </w:rPr>
        <w:t>GAB_ZIP_INDEX.xml</w:t>
      </w:r>
      <w:r>
        <w:rPr>
          <w:rFonts w:ascii="Times New Roman" w:hint="eastAsia"/>
        </w:rPr>
        <w:t>文件的</w:t>
      </w:r>
      <w:r>
        <w:rPr>
          <w:rFonts w:ascii="Times New Roman" w:hint="eastAsia"/>
        </w:rPr>
        <w:t>xml</w:t>
      </w:r>
      <w:r>
        <w:rPr>
          <w:rFonts w:ascii="Times New Roman" w:hint="eastAsia"/>
        </w:rPr>
        <w:t>内容符合统一</w:t>
      </w:r>
      <w:r>
        <w:rPr>
          <w:rFonts w:ascii="Times New Roman" w:hint="eastAsia"/>
        </w:rPr>
        <w:t>schema</w:t>
      </w:r>
      <w:r>
        <w:rPr>
          <w:rFonts w:ascii="Times New Roman" w:hint="eastAsia"/>
        </w:rPr>
        <w:t>定义。</w:t>
      </w:r>
      <w:r>
        <w:rPr>
          <w:rFonts w:ascii="Times New Roman" w:hint="eastAsia"/>
        </w:rPr>
        <w:t>xml</w:t>
      </w:r>
      <w:r>
        <w:rPr>
          <w:rFonts w:ascii="Times New Roman" w:hint="eastAsia"/>
        </w:rPr>
        <w:t>格式定义如下：</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6"/>
        <w:gridCol w:w="2268"/>
        <w:gridCol w:w="2268"/>
        <w:gridCol w:w="1276"/>
        <w:gridCol w:w="1418"/>
      </w:tblGrid>
      <w:tr w:rsidR="009158D4">
        <w:trPr>
          <w:trHeight w:val="595"/>
        </w:trPr>
        <w:tc>
          <w:tcPr>
            <w:tcW w:w="2376" w:type="dxa"/>
            <w:tcBorders>
              <w:top w:val="single" w:sz="4" w:space="0" w:color="000000"/>
              <w:left w:val="single" w:sz="4" w:space="0" w:color="000000"/>
              <w:bottom w:val="single" w:sz="4" w:space="0" w:color="000000"/>
              <w:right w:val="single" w:sz="4" w:space="0" w:color="000000"/>
            </w:tcBorders>
            <w:shd w:val="clear" w:color="auto" w:fill="7F7F7F"/>
          </w:tcPr>
          <w:p w:rsidR="009158D4" w:rsidRDefault="005311D4">
            <w:pPr>
              <w:spacing w:line="360" w:lineRule="auto"/>
              <w:rPr>
                <w:sz w:val="18"/>
                <w:szCs w:val="18"/>
              </w:rPr>
            </w:pPr>
            <w:r>
              <w:rPr>
                <w:rFonts w:hint="eastAsia"/>
                <w:sz w:val="18"/>
                <w:szCs w:val="18"/>
              </w:rPr>
              <w:t>数据集名</w:t>
            </w:r>
          </w:p>
        </w:tc>
        <w:tc>
          <w:tcPr>
            <w:tcW w:w="2268" w:type="dxa"/>
            <w:tcBorders>
              <w:top w:val="single" w:sz="4" w:space="0" w:color="000000"/>
              <w:left w:val="single" w:sz="4" w:space="0" w:color="000000"/>
              <w:bottom w:val="single" w:sz="4" w:space="0" w:color="000000"/>
              <w:right w:val="single" w:sz="4" w:space="0" w:color="000000"/>
            </w:tcBorders>
            <w:shd w:val="clear" w:color="auto" w:fill="7F7F7F"/>
          </w:tcPr>
          <w:p w:rsidR="009158D4" w:rsidRDefault="005311D4">
            <w:pPr>
              <w:spacing w:line="360" w:lineRule="auto"/>
              <w:rPr>
                <w:sz w:val="18"/>
                <w:szCs w:val="18"/>
              </w:rPr>
            </w:pPr>
            <w:r>
              <w:rPr>
                <w:rFonts w:hint="eastAsia"/>
                <w:sz w:val="18"/>
                <w:szCs w:val="18"/>
              </w:rPr>
              <w:t>描述</w:t>
            </w:r>
          </w:p>
        </w:tc>
        <w:tc>
          <w:tcPr>
            <w:tcW w:w="2268" w:type="dxa"/>
            <w:tcBorders>
              <w:top w:val="single" w:sz="4" w:space="0" w:color="000000"/>
              <w:left w:val="single" w:sz="4" w:space="0" w:color="000000"/>
              <w:bottom w:val="single" w:sz="4" w:space="0" w:color="000000"/>
              <w:right w:val="single" w:sz="4" w:space="0" w:color="000000"/>
            </w:tcBorders>
            <w:shd w:val="clear" w:color="auto" w:fill="7F7F7F"/>
          </w:tcPr>
          <w:p w:rsidR="009158D4" w:rsidRDefault="005311D4">
            <w:pPr>
              <w:spacing w:line="360" w:lineRule="auto"/>
              <w:rPr>
                <w:sz w:val="18"/>
                <w:szCs w:val="18"/>
              </w:rPr>
            </w:pPr>
            <w:proofErr w:type="gramStart"/>
            <w:r>
              <w:rPr>
                <w:rFonts w:hint="eastAsia"/>
                <w:sz w:val="18"/>
                <w:szCs w:val="18"/>
              </w:rPr>
              <w:t>父数据</w:t>
            </w:r>
            <w:proofErr w:type="gramEnd"/>
            <w:r>
              <w:rPr>
                <w:rFonts w:hint="eastAsia"/>
                <w:sz w:val="18"/>
                <w:szCs w:val="18"/>
              </w:rPr>
              <w:t>集名</w:t>
            </w:r>
          </w:p>
        </w:tc>
        <w:tc>
          <w:tcPr>
            <w:tcW w:w="1276" w:type="dxa"/>
            <w:tcBorders>
              <w:top w:val="single" w:sz="4" w:space="0" w:color="000000"/>
              <w:left w:val="single" w:sz="4" w:space="0" w:color="000000"/>
              <w:bottom w:val="single" w:sz="4" w:space="0" w:color="000000"/>
              <w:right w:val="single" w:sz="4" w:space="0" w:color="000000"/>
            </w:tcBorders>
            <w:shd w:val="clear" w:color="auto" w:fill="7F7F7F"/>
          </w:tcPr>
          <w:p w:rsidR="009158D4" w:rsidRDefault="005311D4">
            <w:pPr>
              <w:spacing w:line="360" w:lineRule="auto"/>
              <w:rPr>
                <w:sz w:val="18"/>
                <w:szCs w:val="18"/>
              </w:rPr>
            </w:pPr>
            <w:r>
              <w:rPr>
                <w:rFonts w:hint="eastAsia"/>
                <w:sz w:val="18"/>
                <w:szCs w:val="18"/>
              </w:rPr>
              <w:t>子数据集名</w:t>
            </w:r>
          </w:p>
        </w:tc>
        <w:tc>
          <w:tcPr>
            <w:tcW w:w="1418" w:type="dxa"/>
            <w:tcBorders>
              <w:top w:val="single" w:sz="4" w:space="0" w:color="000000"/>
              <w:left w:val="single" w:sz="4" w:space="0" w:color="000000"/>
              <w:bottom w:val="single" w:sz="4" w:space="0" w:color="000000"/>
              <w:right w:val="single" w:sz="4" w:space="0" w:color="000000"/>
            </w:tcBorders>
            <w:shd w:val="clear" w:color="auto" w:fill="7F7F7F"/>
          </w:tcPr>
          <w:p w:rsidR="009158D4" w:rsidRDefault="005311D4">
            <w:pPr>
              <w:spacing w:line="360" w:lineRule="auto"/>
              <w:rPr>
                <w:sz w:val="18"/>
                <w:szCs w:val="18"/>
              </w:rPr>
            </w:pPr>
            <w:r>
              <w:rPr>
                <w:rFonts w:hint="eastAsia"/>
                <w:sz w:val="18"/>
                <w:szCs w:val="18"/>
              </w:rPr>
              <w:t>级数</w:t>
            </w:r>
          </w:p>
        </w:tc>
      </w:tr>
      <w:tr w:rsidR="009158D4">
        <w:tc>
          <w:tcPr>
            <w:tcW w:w="2376" w:type="dxa"/>
            <w:tcBorders>
              <w:top w:val="single" w:sz="4" w:space="0" w:color="000000"/>
              <w:left w:val="single" w:sz="4" w:space="0" w:color="000000"/>
              <w:bottom w:val="single" w:sz="4" w:space="0" w:color="000000"/>
              <w:right w:val="single" w:sz="4" w:space="0" w:color="000000"/>
            </w:tcBorders>
          </w:tcPr>
          <w:p w:rsidR="009158D4" w:rsidRDefault="005311D4">
            <w:pPr>
              <w:spacing w:line="360" w:lineRule="auto"/>
              <w:rPr>
                <w:sz w:val="18"/>
                <w:szCs w:val="18"/>
              </w:rPr>
            </w:pPr>
            <w:r>
              <w:rPr>
                <w:sz w:val="18"/>
                <w:szCs w:val="18"/>
              </w:rPr>
              <w:t>WA_COMMON_0100</w:t>
            </w:r>
            <w:r>
              <w:rPr>
                <w:rFonts w:hint="eastAsia"/>
                <w:sz w:val="18"/>
                <w:szCs w:val="18"/>
              </w:rPr>
              <w:t>17</w:t>
            </w:r>
          </w:p>
        </w:tc>
        <w:tc>
          <w:tcPr>
            <w:tcW w:w="2268" w:type="dxa"/>
            <w:tcBorders>
              <w:top w:val="single" w:sz="4" w:space="0" w:color="000000"/>
              <w:left w:val="single" w:sz="4" w:space="0" w:color="000000"/>
              <w:bottom w:val="single" w:sz="4" w:space="0" w:color="000000"/>
              <w:right w:val="single" w:sz="4" w:space="0" w:color="000000"/>
            </w:tcBorders>
          </w:tcPr>
          <w:p w:rsidR="009158D4" w:rsidRDefault="005311D4">
            <w:pPr>
              <w:spacing w:line="360" w:lineRule="auto"/>
              <w:rPr>
                <w:sz w:val="18"/>
                <w:szCs w:val="18"/>
              </w:rPr>
            </w:pPr>
            <w:r>
              <w:rPr>
                <w:rFonts w:hint="eastAsia"/>
                <w:sz w:val="18"/>
                <w:szCs w:val="18"/>
              </w:rPr>
              <w:t>数据文件索引信息</w:t>
            </w:r>
          </w:p>
        </w:tc>
        <w:tc>
          <w:tcPr>
            <w:tcW w:w="2268" w:type="dxa"/>
            <w:tcBorders>
              <w:top w:val="single" w:sz="4" w:space="0" w:color="000000"/>
              <w:left w:val="single" w:sz="4" w:space="0" w:color="000000"/>
              <w:bottom w:val="single" w:sz="4" w:space="0" w:color="000000"/>
              <w:right w:val="single" w:sz="4" w:space="0" w:color="000000"/>
            </w:tcBorders>
          </w:tcPr>
          <w:p w:rsidR="009158D4" w:rsidRDefault="005311D4">
            <w:pPr>
              <w:spacing w:line="360" w:lineRule="auto"/>
              <w:rPr>
                <w:sz w:val="18"/>
                <w:szCs w:val="18"/>
              </w:rPr>
            </w:pPr>
            <w:r>
              <w:rPr>
                <w:rFonts w:hint="eastAsia"/>
                <w:sz w:val="18"/>
                <w:szCs w:val="18"/>
              </w:rPr>
              <w:t>无</w:t>
            </w:r>
          </w:p>
        </w:tc>
        <w:tc>
          <w:tcPr>
            <w:tcW w:w="1276" w:type="dxa"/>
            <w:tcBorders>
              <w:top w:val="single" w:sz="4" w:space="0" w:color="000000"/>
              <w:left w:val="single" w:sz="4" w:space="0" w:color="000000"/>
              <w:bottom w:val="single" w:sz="4" w:space="0" w:color="000000"/>
              <w:right w:val="single" w:sz="4" w:space="0" w:color="000000"/>
            </w:tcBorders>
          </w:tcPr>
          <w:p w:rsidR="009158D4" w:rsidRDefault="005311D4">
            <w:pPr>
              <w:spacing w:line="360" w:lineRule="auto"/>
              <w:rPr>
                <w:sz w:val="18"/>
                <w:szCs w:val="18"/>
              </w:rPr>
            </w:pPr>
            <w:r>
              <w:rPr>
                <w:rFonts w:hint="eastAsia"/>
                <w:sz w:val="18"/>
                <w:szCs w:val="18"/>
              </w:rPr>
              <w:t>无</w:t>
            </w:r>
          </w:p>
        </w:tc>
        <w:tc>
          <w:tcPr>
            <w:tcW w:w="1418" w:type="dxa"/>
            <w:tcBorders>
              <w:top w:val="single" w:sz="4" w:space="0" w:color="000000"/>
              <w:left w:val="single" w:sz="4" w:space="0" w:color="000000"/>
              <w:bottom w:val="single" w:sz="4" w:space="0" w:color="000000"/>
              <w:right w:val="single" w:sz="4" w:space="0" w:color="000000"/>
            </w:tcBorders>
          </w:tcPr>
          <w:p w:rsidR="009158D4" w:rsidRDefault="005311D4">
            <w:pPr>
              <w:spacing w:line="360" w:lineRule="auto"/>
              <w:rPr>
                <w:sz w:val="18"/>
                <w:szCs w:val="18"/>
              </w:rPr>
            </w:pPr>
            <w:r>
              <w:rPr>
                <w:sz w:val="18"/>
                <w:szCs w:val="18"/>
              </w:rPr>
              <w:t>1</w:t>
            </w:r>
          </w:p>
        </w:tc>
      </w:tr>
      <w:tr w:rsidR="009158D4">
        <w:tc>
          <w:tcPr>
            <w:tcW w:w="2376" w:type="dxa"/>
            <w:tcBorders>
              <w:top w:val="single" w:sz="4" w:space="0" w:color="000000"/>
              <w:left w:val="single" w:sz="4" w:space="0" w:color="000000"/>
              <w:bottom w:val="single" w:sz="4" w:space="0" w:color="000000"/>
              <w:right w:val="single" w:sz="4" w:space="0" w:color="000000"/>
            </w:tcBorders>
          </w:tcPr>
          <w:p w:rsidR="009158D4" w:rsidRDefault="005311D4">
            <w:pPr>
              <w:spacing w:line="360" w:lineRule="auto"/>
              <w:rPr>
                <w:sz w:val="18"/>
                <w:szCs w:val="18"/>
              </w:rPr>
            </w:pPr>
            <w:r>
              <w:rPr>
                <w:sz w:val="18"/>
                <w:szCs w:val="18"/>
              </w:rPr>
              <w:t>WA_COMMON_0100</w:t>
            </w:r>
            <w:r>
              <w:rPr>
                <w:rFonts w:hint="eastAsia"/>
                <w:sz w:val="18"/>
                <w:szCs w:val="18"/>
              </w:rPr>
              <w:t>13</w:t>
            </w:r>
          </w:p>
        </w:tc>
        <w:tc>
          <w:tcPr>
            <w:tcW w:w="2268" w:type="dxa"/>
            <w:tcBorders>
              <w:top w:val="single" w:sz="4" w:space="0" w:color="000000"/>
              <w:left w:val="single" w:sz="4" w:space="0" w:color="000000"/>
              <w:bottom w:val="single" w:sz="4" w:space="0" w:color="000000"/>
              <w:right w:val="single" w:sz="4" w:space="0" w:color="000000"/>
            </w:tcBorders>
          </w:tcPr>
          <w:p w:rsidR="009158D4" w:rsidRDefault="005311D4">
            <w:pPr>
              <w:spacing w:line="360" w:lineRule="auto"/>
              <w:rPr>
                <w:sz w:val="18"/>
                <w:szCs w:val="18"/>
              </w:rPr>
            </w:pPr>
            <w:r>
              <w:rPr>
                <w:rFonts w:hint="eastAsia"/>
                <w:sz w:val="18"/>
                <w:szCs w:val="18"/>
              </w:rPr>
              <w:t>BCP</w:t>
            </w:r>
            <w:r>
              <w:rPr>
                <w:rFonts w:hint="eastAsia"/>
                <w:sz w:val="18"/>
                <w:szCs w:val="18"/>
              </w:rPr>
              <w:t>文件格式信息</w:t>
            </w:r>
          </w:p>
        </w:tc>
        <w:tc>
          <w:tcPr>
            <w:tcW w:w="2268" w:type="dxa"/>
            <w:tcBorders>
              <w:top w:val="single" w:sz="4" w:space="0" w:color="000000"/>
              <w:left w:val="single" w:sz="4" w:space="0" w:color="000000"/>
              <w:bottom w:val="single" w:sz="4" w:space="0" w:color="000000"/>
              <w:right w:val="single" w:sz="4" w:space="0" w:color="000000"/>
            </w:tcBorders>
          </w:tcPr>
          <w:p w:rsidR="009158D4" w:rsidRDefault="005311D4">
            <w:pPr>
              <w:spacing w:line="360" w:lineRule="auto"/>
              <w:rPr>
                <w:sz w:val="18"/>
                <w:szCs w:val="18"/>
              </w:rPr>
            </w:pPr>
            <w:r>
              <w:rPr>
                <w:sz w:val="18"/>
                <w:szCs w:val="18"/>
              </w:rPr>
              <w:t>WA_COMMON_0100</w:t>
            </w:r>
            <w:r>
              <w:rPr>
                <w:rFonts w:hint="eastAsia"/>
                <w:sz w:val="18"/>
                <w:szCs w:val="18"/>
              </w:rPr>
              <w:t>17</w:t>
            </w:r>
          </w:p>
        </w:tc>
        <w:tc>
          <w:tcPr>
            <w:tcW w:w="1276" w:type="dxa"/>
            <w:tcBorders>
              <w:top w:val="single" w:sz="4" w:space="0" w:color="000000"/>
              <w:left w:val="single" w:sz="4" w:space="0" w:color="000000"/>
              <w:bottom w:val="single" w:sz="4" w:space="0" w:color="000000"/>
              <w:right w:val="single" w:sz="4" w:space="0" w:color="000000"/>
            </w:tcBorders>
          </w:tcPr>
          <w:p w:rsidR="009158D4" w:rsidRDefault="005311D4">
            <w:pPr>
              <w:spacing w:line="360" w:lineRule="auto"/>
              <w:rPr>
                <w:sz w:val="18"/>
                <w:szCs w:val="18"/>
              </w:rPr>
            </w:pPr>
            <w:r>
              <w:rPr>
                <w:rFonts w:hint="eastAsia"/>
                <w:sz w:val="18"/>
                <w:szCs w:val="18"/>
              </w:rPr>
              <w:t>多个</w:t>
            </w:r>
          </w:p>
        </w:tc>
        <w:tc>
          <w:tcPr>
            <w:tcW w:w="1418" w:type="dxa"/>
            <w:tcBorders>
              <w:top w:val="single" w:sz="4" w:space="0" w:color="000000"/>
              <w:left w:val="single" w:sz="4" w:space="0" w:color="000000"/>
              <w:bottom w:val="single" w:sz="4" w:space="0" w:color="000000"/>
              <w:right w:val="single" w:sz="4" w:space="0" w:color="000000"/>
            </w:tcBorders>
          </w:tcPr>
          <w:p w:rsidR="009158D4" w:rsidRDefault="005311D4">
            <w:pPr>
              <w:spacing w:line="360" w:lineRule="auto"/>
              <w:rPr>
                <w:sz w:val="18"/>
                <w:szCs w:val="18"/>
              </w:rPr>
            </w:pPr>
            <w:r>
              <w:rPr>
                <w:sz w:val="18"/>
                <w:szCs w:val="18"/>
              </w:rPr>
              <w:t>2</w:t>
            </w:r>
          </w:p>
        </w:tc>
      </w:tr>
      <w:tr w:rsidR="009158D4">
        <w:tc>
          <w:tcPr>
            <w:tcW w:w="2376" w:type="dxa"/>
            <w:tcBorders>
              <w:top w:val="single" w:sz="4" w:space="0" w:color="000000"/>
              <w:left w:val="single" w:sz="4" w:space="0" w:color="000000"/>
              <w:bottom w:val="single" w:sz="4" w:space="0" w:color="000000"/>
              <w:right w:val="single" w:sz="4" w:space="0" w:color="000000"/>
            </w:tcBorders>
          </w:tcPr>
          <w:p w:rsidR="009158D4" w:rsidRDefault="005311D4">
            <w:pPr>
              <w:spacing w:line="360" w:lineRule="auto"/>
              <w:rPr>
                <w:sz w:val="18"/>
                <w:szCs w:val="18"/>
              </w:rPr>
            </w:pPr>
            <w:r>
              <w:rPr>
                <w:sz w:val="18"/>
                <w:szCs w:val="18"/>
              </w:rPr>
              <w:t>WA_COMMON_0100</w:t>
            </w:r>
            <w:r>
              <w:rPr>
                <w:rFonts w:hint="eastAsia"/>
                <w:sz w:val="18"/>
                <w:szCs w:val="18"/>
              </w:rPr>
              <w:t>14</w:t>
            </w:r>
          </w:p>
        </w:tc>
        <w:tc>
          <w:tcPr>
            <w:tcW w:w="2268" w:type="dxa"/>
            <w:tcBorders>
              <w:top w:val="single" w:sz="4" w:space="0" w:color="000000"/>
              <w:left w:val="single" w:sz="4" w:space="0" w:color="000000"/>
              <w:bottom w:val="single" w:sz="4" w:space="0" w:color="000000"/>
              <w:right w:val="single" w:sz="4" w:space="0" w:color="000000"/>
            </w:tcBorders>
          </w:tcPr>
          <w:p w:rsidR="009158D4" w:rsidRDefault="005311D4">
            <w:pPr>
              <w:spacing w:line="360" w:lineRule="auto"/>
              <w:rPr>
                <w:sz w:val="18"/>
                <w:szCs w:val="18"/>
              </w:rPr>
            </w:pPr>
            <w:r>
              <w:rPr>
                <w:rFonts w:hint="eastAsia"/>
                <w:sz w:val="18"/>
                <w:szCs w:val="18"/>
              </w:rPr>
              <w:t>BCP</w:t>
            </w:r>
            <w:r>
              <w:rPr>
                <w:rFonts w:hint="eastAsia"/>
                <w:sz w:val="18"/>
                <w:szCs w:val="18"/>
              </w:rPr>
              <w:t>数据文件信息</w:t>
            </w:r>
          </w:p>
        </w:tc>
        <w:tc>
          <w:tcPr>
            <w:tcW w:w="2268" w:type="dxa"/>
            <w:tcBorders>
              <w:top w:val="single" w:sz="4" w:space="0" w:color="000000"/>
              <w:left w:val="single" w:sz="4" w:space="0" w:color="000000"/>
              <w:bottom w:val="single" w:sz="4" w:space="0" w:color="000000"/>
              <w:right w:val="single" w:sz="4" w:space="0" w:color="000000"/>
            </w:tcBorders>
          </w:tcPr>
          <w:p w:rsidR="009158D4" w:rsidRDefault="005311D4">
            <w:pPr>
              <w:spacing w:line="360" w:lineRule="auto"/>
              <w:rPr>
                <w:sz w:val="18"/>
                <w:szCs w:val="18"/>
              </w:rPr>
            </w:pPr>
            <w:r>
              <w:rPr>
                <w:sz w:val="18"/>
                <w:szCs w:val="18"/>
              </w:rPr>
              <w:t>WA_COMMON_0100</w:t>
            </w:r>
            <w:r>
              <w:rPr>
                <w:rFonts w:hint="eastAsia"/>
                <w:sz w:val="18"/>
                <w:szCs w:val="18"/>
              </w:rPr>
              <w:t>13</w:t>
            </w:r>
          </w:p>
        </w:tc>
        <w:tc>
          <w:tcPr>
            <w:tcW w:w="1276" w:type="dxa"/>
            <w:tcBorders>
              <w:top w:val="single" w:sz="4" w:space="0" w:color="000000"/>
              <w:left w:val="single" w:sz="4" w:space="0" w:color="000000"/>
              <w:bottom w:val="single" w:sz="4" w:space="0" w:color="000000"/>
              <w:right w:val="single" w:sz="4" w:space="0" w:color="000000"/>
            </w:tcBorders>
          </w:tcPr>
          <w:p w:rsidR="009158D4" w:rsidRDefault="005311D4">
            <w:pPr>
              <w:spacing w:line="360" w:lineRule="auto"/>
              <w:rPr>
                <w:sz w:val="18"/>
                <w:szCs w:val="18"/>
              </w:rPr>
            </w:pPr>
            <w:r>
              <w:rPr>
                <w:rFonts w:hint="eastAsia"/>
                <w:sz w:val="18"/>
                <w:szCs w:val="18"/>
              </w:rPr>
              <w:t>无</w:t>
            </w:r>
          </w:p>
        </w:tc>
        <w:tc>
          <w:tcPr>
            <w:tcW w:w="1418" w:type="dxa"/>
            <w:tcBorders>
              <w:top w:val="single" w:sz="4" w:space="0" w:color="000000"/>
              <w:left w:val="single" w:sz="4" w:space="0" w:color="000000"/>
              <w:bottom w:val="single" w:sz="4" w:space="0" w:color="000000"/>
              <w:right w:val="single" w:sz="4" w:space="0" w:color="000000"/>
            </w:tcBorders>
          </w:tcPr>
          <w:p w:rsidR="009158D4" w:rsidRDefault="005311D4">
            <w:pPr>
              <w:spacing w:line="360" w:lineRule="auto"/>
              <w:rPr>
                <w:sz w:val="18"/>
                <w:szCs w:val="18"/>
              </w:rPr>
            </w:pPr>
            <w:r>
              <w:rPr>
                <w:rFonts w:hint="eastAsia"/>
                <w:sz w:val="18"/>
                <w:szCs w:val="18"/>
              </w:rPr>
              <w:t>3</w:t>
            </w:r>
          </w:p>
        </w:tc>
      </w:tr>
      <w:tr w:rsidR="009158D4">
        <w:tc>
          <w:tcPr>
            <w:tcW w:w="2376" w:type="dxa"/>
            <w:tcBorders>
              <w:top w:val="single" w:sz="4" w:space="0" w:color="000000"/>
              <w:left w:val="single" w:sz="4" w:space="0" w:color="000000"/>
              <w:bottom w:val="single" w:sz="4" w:space="0" w:color="000000"/>
              <w:right w:val="single" w:sz="4" w:space="0" w:color="000000"/>
            </w:tcBorders>
          </w:tcPr>
          <w:p w:rsidR="009158D4" w:rsidRDefault="005311D4">
            <w:pPr>
              <w:spacing w:line="360" w:lineRule="auto"/>
              <w:rPr>
                <w:sz w:val="18"/>
                <w:szCs w:val="18"/>
              </w:rPr>
            </w:pPr>
            <w:r>
              <w:rPr>
                <w:sz w:val="18"/>
                <w:szCs w:val="18"/>
              </w:rPr>
              <w:t>WA_COMMON_0100</w:t>
            </w:r>
            <w:r>
              <w:rPr>
                <w:rFonts w:hint="eastAsia"/>
                <w:sz w:val="18"/>
                <w:szCs w:val="18"/>
              </w:rPr>
              <w:t>15</w:t>
            </w:r>
          </w:p>
        </w:tc>
        <w:tc>
          <w:tcPr>
            <w:tcW w:w="2268" w:type="dxa"/>
            <w:tcBorders>
              <w:top w:val="single" w:sz="4" w:space="0" w:color="000000"/>
              <w:left w:val="single" w:sz="4" w:space="0" w:color="000000"/>
              <w:bottom w:val="single" w:sz="4" w:space="0" w:color="000000"/>
              <w:right w:val="single" w:sz="4" w:space="0" w:color="000000"/>
            </w:tcBorders>
          </w:tcPr>
          <w:p w:rsidR="009158D4" w:rsidRDefault="005311D4">
            <w:pPr>
              <w:spacing w:line="360" w:lineRule="auto"/>
              <w:rPr>
                <w:sz w:val="18"/>
                <w:szCs w:val="18"/>
              </w:rPr>
            </w:pPr>
            <w:r>
              <w:rPr>
                <w:rFonts w:hint="eastAsia"/>
                <w:sz w:val="18"/>
                <w:szCs w:val="18"/>
              </w:rPr>
              <w:t>BCP</w:t>
            </w:r>
            <w:r>
              <w:rPr>
                <w:rFonts w:hint="eastAsia"/>
                <w:sz w:val="18"/>
                <w:szCs w:val="18"/>
              </w:rPr>
              <w:t>文件结构信息</w:t>
            </w:r>
          </w:p>
        </w:tc>
        <w:tc>
          <w:tcPr>
            <w:tcW w:w="2268" w:type="dxa"/>
            <w:tcBorders>
              <w:top w:val="single" w:sz="4" w:space="0" w:color="000000"/>
              <w:left w:val="single" w:sz="4" w:space="0" w:color="000000"/>
              <w:bottom w:val="single" w:sz="4" w:space="0" w:color="000000"/>
              <w:right w:val="single" w:sz="4" w:space="0" w:color="000000"/>
            </w:tcBorders>
          </w:tcPr>
          <w:p w:rsidR="009158D4" w:rsidRDefault="005311D4">
            <w:pPr>
              <w:spacing w:line="360" w:lineRule="auto"/>
              <w:rPr>
                <w:sz w:val="18"/>
                <w:szCs w:val="18"/>
              </w:rPr>
            </w:pPr>
            <w:r>
              <w:rPr>
                <w:sz w:val="18"/>
                <w:szCs w:val="18"/>
              </w:rPr>
              <w:t>WA_COMMON_0100</w:t>
            </w:r>
            <w:r>
              <w:rPr>
                <w:rFonts w:hint="eastAsia"/>
                <w:sz w:val="18"/>
                <w:szCs w:val="18"/>
              </w:rPr>
              <w:t>13</w:t>
            </w:r>
          </w:p>
        </w:tc>
        <w:tc>
          <w:tcPr>
            <w:tcW w:w="1276" w:type="dxa"/>
            <w:tcBorders>
              <w:top w:val="single" w:sz="4" w:space="0" w:color="000000"/>
              <w:left w:val="single" w:sz="4" w:space="0" w:color="000000"/>
              <w:bottom w:val="single" w:sz="4" w:space="0" w:color="000000"/>
              <w:right w:val="single" w:sz="4" w:space="0" w:color="000000"/>
            </w:tcBorders>
          </w:tcPr>
          <w:p w:rsidR="009158D4" w:rsidRDefault="005311D4">
            <w:pPr>
              <w:spacing w:line="360" w:lineRule="auto"/>
              <w:rPr>
                <w:sz w:val="18"/>
                <w:szCs w:val="18"/>
              </w:rPr>
            </w:pPr>
            <w:r>
              <w:rPr>
                <w:rFonts w:hint="eastAsia"/>
                <w:sz w:val="18"/>
                <w:szCs w:val="18"/>
              </w:rPr>
              <w:t>无</w:t>
            </w:r>
          </w:p>
        </w:tc>
        <w:tc>
          <w:tcPr>
            <w:tcW w:w="1418" w:type="dxa"/>
            <w:tcBorders>
              <w:top w:val="single" w:sz="4" w:space="0" w:color="000000"/>
              <w:left w:val="single" w:sz="4" w:space="0" w:color="000000"/>
              <w:bottom w:val="single" w:sz="4" w:space="0" w:color="000000"/>
              <w:right w:val="single" w:sz="4" w:space="0" w:color="000000"/>
            </w:tcBorders>
          </w:tcPr>
          <w:p w:rsidR="009158D4" w:rsidRDefault="005311D4">
            <w:pPr>
              <w:spacing w:line="360" w:lineRule="auto"/>
              <w:rPr>
                <w:sz w:val="18"/>
                <w:szCs w:val="18"/>
              </w:rPr>
            </w:pPr>
            <w:r>
              <w:rPr>
                <w:rFonts w:hint="eastAsia"/>
                <w:sz w:val="18"/>
                <w:szCs w:val="18"/>
              </w:rPr>
              <w:t>3</w:t>
            </w:r>
          </w:p>
        </w:tc>
      </w:tr>
    </w:tbl>
    <w:p w:rsidR="009158D4" w:rsidRDefault="005311D4">
      <w:pPr>
        <w:pStyle w:val="afff1"/>
        <w:rPr>
          <w:rFonts w:ascii="Times New Roman"/>
        </w:rPr>
      </w:pPr>
      <w:r>
        <w:rPr>
          <w:rFonts w:ascii="Times New Roman" w:hint="eastAsia"/>
        </w:rPr>
        <w:t>比如，传递数据集</w:t>
      </w:r>
      <w:r>
        <w:rPr>
          <w:rFonts w:ascii="Times New Roman" w:hint="eastAsia"/>
        </w:rPr>
        <w:t>WA_SOURCE_0024</w:t>
      </w:r>
      <w:r>
        <w:rPr>
          <w:rFonts w:ascii="Times New Roman" w:hint="eastAsia"/>
        </w:rPr>
        <w:t>时的</w:t>
      </w:r>
      <w:r>
        <w:rPr>
          <w:rFonts w:ascii="Times New Roman" w:hint="eastAsia"/>
        </w:rPr>
        <w:t>GAB_ZIP_INDEX.xml</w:t>
      </w:r>
      <w:r>
        <w:rPr>
          <w:rFonts w:ascii="Times New Roman" w:hint="eastAsia"/>
        </w:rPr>
        <w:t>文件</w:t>
      </w:r>
      <w:proofErr w:type="gramStart"/>
      <w:r>
        <w:rPr>
          <w:rFonts w:ascii="Times New Roman" w:hint="eastAsia"/>
        </w:rPr>
        <w:t>样例如</w:t>
      </w:r>
      <w:proofErr w:type="gramEnd"/>
      <w:r>
        <w:rPr>
          <w:rFonts w:ascii="Times New Roman" w:hint="eastAsia"/>
        </w:rPr>
        <w:t>下</w:t>
      </w:r>
      <w:r>
        <w:rPr>
          <w:rFonts w:ascii="Times New Roman" w:hint="eastAsia"/>
        </w:rPr>
        <w:t>(</w:t>
      </w:r>
      <w:r>
        <w:rPr>
          <w:rFonts w:ascii="Times New Roman" w:hint="eastAsia"/>
        </w:rPr>
        <w:t>可参照附件</w:t>
      </w:r>
      <w:r>
        <w:rPr>
          <w:rFonts w:ascii="Times New Roman" w:hint="eastAsia"/>
        </w:rPr>
        <w:t>)</w:t>
      </w:r>
      <w:r>
        <w:rPr>
          <w:rFonts w:ascii="Times New Roman" w:hint="eastAsia"/>
        </w:rPr>
        <w:t>：</w:t>
      </w:r>
    </w:p>
    <w:p w:rsidR="009158D4" w:rsidRDefault="009158D4">
      <w:pPr>
        <w:pStyle w:val="afff1"/>
        <w:rPr>
          <w:rFonts w:ascii="Times New Roman"/>
        </w:rPr>
      </w:pPr>
    </w:p>
    <w:tbl>
      <w:tblPr>
        <w:tblW w:w="9606"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9606"/>
      </w:tblGrid>
      <w:tr w:rsidR="009158D4">
        <w:tc>
          <w:tcPr>
            <w:tcW w:w="9606" w:type="dxa"/>
          </w:tcPr>
          <w:p w:rsidR="000719E4" w:rsidRPr="000719E4" w:rsidRDefault="000719E4" w:rsidP="000719E4">
            <w:pPr>
              <w:autoSpaceDE w:val="0"/>
              <w:autoSpaceDN w:val="0"/>
              <w:adjustRightInd w:val="0"/>
              <w:spacing w:line="280" w:lineRule="exact"/>
              <w:jc w:val="left"/>
              <w:rPr>
                <w:ins w:id="118" w:author="陈祖毅" w:date="2018-03-01T10:15:00Z"/>
                <w:rFonts w:ascii="宋体" w:hAnsi="宋体" w:cs="仿宋"/>
                <w:color w:val="008080"/>
                <w:kern w:val="0"/>
                <w:sz w:val="20"/>
                <w:szCs w:val="20"/>
              </w:rPr>
            </w:pPr>
            <w:proofErr w:type="gramStart"/>
            <w:ins w:id="119" w:author="陈祖毅" w:date="2018-03-01T10:15:00Z">
              <w:r w:rsidRPr="000719E4">
                <w:rPr>
                  <w:rFonts w:ascii="宋体" w:hAnsi="宋体" w:cs="仿宋"/>
                  <w:color w:val="008080"/>
                  <w:kern w:val="0"/>
                  <w:sz w:val="20"/>
                  <w:szCs w:val="20"/>
                </w:rPr>
                <w:t>&lt;?xml</w:t>
              </w:r>
              <w:proofErr w:type="gramEnd"/>
              <w:r w:rsidRPr="000719E4">
                <w:rPr>
                  <w:rFonts w:ascii="宋体" w:hAnsi="宋体" w:cs="仿宋"/>
                  <w:color w:val="008080"/>
                  <w:kern w:val="0"/>
                  <w:sz w:val="20"/>
                  <w:szCs w:val="20"/>
                </w:rPr>
                <w:t xml:space="preserve"> version="1.0" encoding="UTF-8"?&gt;</w:t>
              </w:r>
            </w:ins>
          </w:p>
          <w:p w:rsidR="000719E4" w:rsidRPr="000719E4" w:rsidRDefault="000719E4" w:rsidP="000719E4">
            <w:pPr>
              <w:autoSpaceDE w:val="0"/>
              <w:autoSpaceDN w:val="0"/>
              <w:adjustRightInd w:val="0"/>
              <w:spacing w:line="280" w:lineRule="exact"/>
              <w:jc w:val="left"/>
              <w:rPr>
                <w:ins w:id="120" w:author="陈祖毅" w:date="2018-03-01T10:15:00Z"/>
                <w:rFonts w:ascii="宋体" w:hAnsi="宋体" w:cs="仿宋"/>
                <w:color w:val="008080"/>
                <w:kern w:val="0"/>
                <w:sz w:val="20"/>
                <w:szCs w:val="20"/>
              </w:rPr>
            </w:pPr>
            <w:ins w:id="121" w:author="陈祖毅" w:date="2018-03-01T10:15:00Z">
              <w:r w:rsidRPr="000719E4">
                <w:rPr>
                  <w:rFonts w:ascii="宋体" w:hAnsi="宋体" w:cs="仿宋"/>
                  <w:color w:val="008080"/>
                  <w:kern w:val="0"/>
                  <w:sz w:val="20"/>
                  <w:szCs w:val="20"/>
                </w:rPr>
                <w:t>&lt;MESSAGE&gt;</w:t>
              </w:r>
            </w:ins>
          </w:p>
          <w:p w:rsidR="000719E4" w:rsidRPr="000719E4" w:rsidRDefault="000719E4" w:rsidP="000719E4">
            <w:pPr>
              <w:autoSpaceDE w:val="0"/>
              <w:autoSpaceDN w:val="0"/>
              <w:adjustRightInd w:val="0"/>
              <w:spacing w:line="280" w:lineRule="exact"/>
              <w:jc w:val="left"/>
              <w:rPr>
                <w:ins w:id="122" w:author="陈祖毅" w:date="2018-03-01T10:15:00Z"/>
                <w:rFonts w:ascii="宋体" w:hAnsi="宋体" w:cs="仿宋"/>
                <w:color w:val="008080"/>
                <w:kern w:val="0"/>
                <w:sz w:val="20"/>
                <w:szCs w:val="20"/>
              </w:rPr>
            </w:pPr>
            <w:ins w:id="123" w:author="陈祖毅" w:date="2018-03-01T10:15:00Z">
              <w:r w:rsidRPr="000719E4">
                <w:rPr>
                  <w:rFonts w:ascii="宋体" w:hAnsi="宋体" w:cs="仿宋" w:hint="eastAsia"/>
                  <w:color w:val="008080"/>
                  <w:kern w:val="0"/>
                  <w:sz w:val="20"/>
                  <w:szCs w:val="20"/>
                </w:rPr>
                <w:tab/>
                <w:t>&lt;DATASET name="WA_COMMON_010000" rmk="数据交互通用信息"&gt;</w:t>
              </w:r>
            </w:ins>
          </w:p>
          <w:p w:rsidR="000719E4" w:rsidRPr="000719E4" w:rsidRDefault="000719E4" w:rsidP="000719E4">
            <w:pPr>
              <w:autoSpaceDE w:val="0"/>
              <w:autoSpaceDN w:val="0"/>
              <w:adjustRightInd w:val="0"/>
              <w:spacing w:line="280" w:lineRule="exact"/>
              <w:jc w:val="left"/>
              <w:rPr>
                <w:ins w:id="124" w:author="陈祖毅" w:date="2018-03-01T10:15:00Z"/>
                <w:rFonts w:ascii="宋体" w:hAnsi="宋体" w:cs="仿宋"/>
                <w:color w:val="008080"/>
                <w:kern w:val="0"/>
                <w:sz w:val="20"/>
                <w:szCs w:val="20"/>
              </w:rPr>
            </w:pPr>
            <w:ins w:id="125" w:author="陈祖毅" w:date="2018-03-01T10:15:00Z">
              <w:r w:rsidRPr="000719E4">
                <w:rPr>
                  <w:rFonts w:ascii="宋体" w:hAnsi="宋体" w:cs="仿宋"/>
                  <w:color w:val="008080"/>
                  <w:kern w:val="0"/>
                  <w:sz w:val="20"/>
                  <w:szCs w:val="20"/>
                </w:rPr>
                <w:tab/>
              </w:r>
              <w:r w:rsidRPr="000719E4">
                <w:rPr>
                  <w:rFonts w:ascii="宋体" w:hAnsi="宋体" w:cs="仿宋"/>
                  <w:color w:val="008080"/>
                  <w:kern w:val="0"/>
                  <w:sz w:val="20"/>
                  <w:szCs w:val="20"/>
                </w:rPr>
                <w:tab/>
                <w:t>&lt;DATA&gt;</w:t>
              </w:r>
            </w:ins>
          </w:p>
          <w:p w:rsidR="000719E4" w:rsidRPr="000719E4" w:rsidRDefault="000719E4" w:rsidP="000719E4">
            <w:pPr>
              <w:autoSpaceDE w:val="0"/>
              <w:autoSpaceDN w:val="0"/>
              <w:adjustRightInd w:val="0"/>
              <w:spacing w:line="280" w:lineRule="exact"/>
              <w:jc w:val="left"/>
              <w:rPr>
                <w:ins w:id="126" w:author="陈祖毅" w:date="2018-03-01T10:15:00Z"/>
                <w:rFonts w:ascii="宋体" w:hAnsi="宋体" w:cs="仿宋"/>
                <w:color w:val="008080"/>
                <w:kern w:val="0"/>
                <w:sz w:val="20"/>
                <w:szCs w:val="20"/>
              </w:rPr>
            </w:pPr>
            <w:ins w:id="127"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key="CLUE_SRC_SYS" val="110100" eng="FROM" chn="发起节点的标识" rmk="北京市海淀区"/&gt;</w:t>
              </w:r>
            </w:ins>
          </w:p>
          <w:p w:rsidR="000719E4" w:rsidRPr="000719E4" w:rsidRDefault="000719E4" w:rsidP="000719E4">
            <w:pPr>
              <w:autoSpaceDE w:val="0"/>
              <w:autoSpaceDN w:val="0"/>
              <w:adjustRightInd w:val="0"/>
              <w:spacing w:line="280" w:lineRule="exact"/>
              <w:jc w:val="left"/>
              <w:rPr>
                <w:ins w:id="128" w:author="陈祖毅" w:date="2018-03-01T10:15:00Z"/>
                <w:rFonts w:ascii="宋体" w:hAnsi="宋体" w:cs="仿宋"/>
                <w:color w:val="008080"/>
                <w:kern w:val="0"/>
                <w:sz w:val="20"/>
                <w:szCs w:val="20"/>
              </w:rPr>
            </w:pPr>
            <w:ins w:id="129"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key="CLUE_DST_SYS" val="110000" eng="TO" chn="目的节点的标识" rmk="北京市局"/&gt;</w:t>
              </w:r>
            </w:ins>
          </w:p>
          <w:p w:rsidR="000719E4" w:rsidRPr="000719E4" w:rsidRDefault="000719E4" w:rsidP="000719E4">
            <w:pPr>
              <w:autoSpaceDE w:val="0"/>
              <w:autoSpaceDN w:val="0"/>
              <w:adjustRightInd w:val="0"/>
              <w:spacing w:line="280" w:lineRule="exact"/>
              <w:jc w:val="left"/>
              <w:rPr>
                <w:ins w:id="130" w:author="陈祖毅" w:date="2018-03-01T10:15:00Z"/>
                <w:rFonts w:ascii="宋体" w:hAnsi="宋体" w:cs="仿宋"/>
                <w:color w:val="008080"/>
                <w:kern w:val="0"/>
                <w:sz w:val="20"/>
                <w:szCs w:val="20"/>
              </w:rPr>
            </w:pPr>
            <w:ins w:id="131"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key="BUSINESS_SERVER_TYPE" val="03" eng="BUSINESS_SERVER_TYPE" chn="业务服务类型" rmk="主动上报类"/&gt;</w:t>
              </w:r>
            </w:ins>
          </w:p>
          <w:p w:rsidR="000719E4" w:rsidRPr="000719E4" w:rsidRDefault="000719E4" w:rsidP="000719E4">
            <w:pPr>
              <w:autoSpaceDE w:val="0"/>
              <w:autoSpaceDN w:val="0"/>
              <w:adjustRightInd w:val="0"/>
              <w:spacing w:line="280" w:lineRule="exact"/>
              <w:jc w:val="left"/>
              <w:rPr>
                <w:ins w:id="132" w:author="陈祖毅" w:date="2018-03-01T10:15:00Z"/>
                <w:rFonts w:ascii="宋体" w:hAnsi="宋体" w:cs="仿宋"/>
                <w:color w:val="008080"/>
                <w:kern w:val="0"/>
                <w:sz w:val="20"/>
                <w:szCs w:val="20"/>
              </w:rPr>
            </w:pPr>
            <w:ins w:id="133" w:author="陈祖毅" w:date="2018-03-01T10:15:00Z">
              <w:r w:rsidRPr="000719E4">
                <w:rPr>
                  <w:rFonts w:ascii="宋体" w:hAnsi="宋体" w:cs="仿宋"/>
                  <w:color w:val="008080"/>
                  <w:kern w:val="0"/>
                  <w:sz w:val="20"/>
                  <w:szCs w:val="20"/>
                </w:rPr>
                <w:tab/>
              </w:r>
              <w:r w:rsidRPr="000719E4">
                <w:rPr>
                  <w:rFonts w:ascii="宋体" w:hAnsi="宋体" w:cs="仿宋"/>
                  <w:color w:val="008080"/>
                  <w:kern w:val="0"/>
                  <w:sz w:val="20"/>
                  <w:szCs w:val="20"/>
                </w:rPr>
                <w:tab/>
                <w:t>&lt;/DATA&gt;</w:t>
              </w:r>
            </w:ins>
          </w:p>
          <w:p w:rsidR="000719E4" w:rsidRPr="000719E4" w:rsidRDefault="000719E4" w:rsidP="000719E4">
            <w:pPr>
              <w:autoSpaceDE w:val="0"/>
              <w:autoSpaceDN w:val="0"/>
              <w:adjustRightInd w:val="0"/>
              <w:spacing w:line="280" w:lineRule="exact"/>
              <w:jc w:val="left"/>
              <w:rPr>
                <w:ins w:id="134" w:author="陈祖毅" w:date="2018-03-01T10:15:00Z"/>
                <w:rFonts w:ascii="宋体" w:hAnsi="宋体" w:cs="仿宋"/>
                <w:color w:val="008080"/>
                <w:kern w:val="0"/>
                <w:sz w:val="20"/>
                <w:szCs w:val="20"/>
              </w:rPr>
            </w:pPr>
            <w:ins w:id="135" w:author="陈祖毅" w:date="2018-03-01T10:15:00Z">
              <w:r w:rsidRPr="000719E4">
                <w:rPr>
                  <w:rFonts w:ascii="宋体" w:hAnsi="宋体" w:cs="仿宋"/>
                  <w:color w:val="008080"/>
                  <w:kern w:val="0"/>
                  <w:sz w:val="20"/>
                  <w:szCs w:val="20"/>
                </w:rPr>
                <w:lastRenderedPageBreak/>
                <w:tab/>
                <w:t>&lt;/DATASET&gt;</w:t>
              </w:r>
            </w:ins>
          </w:p>
          <w:p w:rsidR="000719E4" w:rsidRPr="000719E4" w:rsidRDefault="000719E4" w:rsidP="000719E4">
            <w:pPr>
              <w:autoSpaceDE w:val="0"/>
              <w:autoSpaceDN w:val="0"/>
              <w:adjustRightInd w:val="0"/>
              <w:spacing w:line="280" w:lineRule="exact"/>
              <w:jc w:val="left"/>
              <w:rPr>
                <w:ins w:id="136" w:author="陈祖毅" w:date="2018-03-01T10:15:00Z"/>
                <w:rFonts w:ascii="宋体" w:hAnsi="宋体" w:cs="仿宋"/>
                <w:color w:val="008080"/>
                <w:kern w:val="0"/>
                <w:sz w:val="20"/>
                <w:szCs w:val="20"/>
              </w:rPr>
            </w:pPr>
            <w:ins w:id="137" w:author="陈祖毅" w:date="2018-03-01T10:15:00Z">
              <w:r w:rsidRPr="000719E4">
                <w:rPr>
                  <w:rFonts w:ascii="宋体" w:hAnsi="宋体" w:cs="仿宋" w:hint="eastAsia"/>
                  <w:color w:val="008080"/>
                  <w:kern w:val="0"/>
                  <w:sz w:val="20"/>
                  <w:szCs w:val="20"/>
                </w:rPr>
                <w:tab/>
                <w:t>&lt;DATASET name="WA_COMMON_010017" ver="1.0" rmk="数据文件索引信息"&gt;</w:t>
              </w:r>
            </w:ins>
          </w:p>
          <w:p w:rsidR="000719E4" w:rsidRPr="000719E4" w:rsidRDefault="000719E4" w:rsidP="000719E4">
            <w:pPr>
              <w:autoSpaceDE w:val="0"/>
              <w:autoSpaceDN w:val="0"/>
              <w:adjustRightInd w:val="0"/>
              <w:spacing w:line="280" w:lineRule="exact"/>
              <w:jc w:val="left"/>
              <w:rPr>
                <w:ins w:id="138" w:author="陈祖毅" w:date="2018-03-01T10:15:00Z"/>
                <w:rFonts w:ascii="宋体" w:hAnsi="宋体" w:cs="仿宋"/>
                <w:color w:val="008080"/>
                <w:kern w:val="0"/>
                <w:sz w:val="20"/>
                <w:szCs w:val="20"/>
              </w:rPr>
            </w:pPr>
            <w:ins w:id="139" w:author="陈祖毅" w:date="2018-03-01T10:15:00Z">
              <w:r w:rsidRPr="000719E4">
                <w:rPr>
                  <w:rFonts w:ascii="宋体" w:hAnsi="宋体" w:cs="仿宋"/>
                  <w:color w:val="008080"/>
                  <w:kern w:val="0"/>
                  <w:sz w:val="20"/>
                  <w:szCs w:val="20"/>
                </w:rPr>
                <w:tab/>
              </w:r>
              <w:r w:rsidRPr="000719E4">
                <w:rPr>
                  <w:rFonts w:ascii="宋体" w:hAnsi="宋体" w:cs="仿宋"/>
                  <w:color w:val="008080"/>
                  <w:kern w:val="0"/>
                  <w:sz w:val="20"/>
                  <w:szCs w:val="20"/>
                </w:rPr>
                <w:tab/>
                <w:t>&lt;DATA&gt;</w:t>
              </w:r>
            </w:ins>
          </w:p>
          <w:p w:rsidR="000719E4" w:rsidRPr="000719E4" w:rsidRDefault="000719E4" w:rsidP="000719E4">
            <w:pPr>
              <w:autoSpaceDE w:val="0"/>
              <w:autoSpaceDN w:val="0"/>
              <w:adjustRightInd w:val="0"/>
              <w:spacing w:line="280" w:lineRule="exact"/>
              <w:jc w:val="left"/>
              <w:rPr>
                <w:ins w:id="140" w:author="陈祖毅" w:date="2018-03-01T10:15:00Z"/>
                <w:rFonts w:ascii="宋体" w:hAnsi="宋体" w:cs="仿宋"/>
                <w:color w:val="008080"/>
                <w:kern w:val="0"/>
                <w:sz w:val="20"/>
                <w:szCs w:val="20"/>
              </w:rPr>
            </w:pPr>
            <w:ins w:id="141"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&lt;DATASET name="WA_COMMON_010013" rmk="BCP文件描述信息"&gt;</w:t>
              </w:r>
            </w:ins>
          </w:p>
          <w:p w:rsidR="000719E4" w:rsidRPr="000719E4" w:rsidRDefault="000719E4" w:rsidP="000719E4">
            <w:pPr>
              <w:autoSpaceDE w:val="0"/>
              <w:autoSpaceDN w:val="0"/>
              <w:adjustRightInd w:val="0"/>
              <w:spacing w:line="280" w:lineRule="exact"/>
              <w:jc w:val="left"/>
              <w:rPr>
                <w:ins w:id="142" w:author="陈祖毅" w:date="2018-03-01T10:15:00Z"/>
                <w:rFonts w:ascii="宋体" w:hAnsi="宋体" w:cs="仿宋"/>
                <w:color w:val="008080"/>
                <w:kern w:val="0"/>
                <w:sz w:val="20"/>
                <w:szCs w:val="20"/>
              </w:rPr>
            </w:pPr>
            <w:ins w:id="143" w:author="陈祖毅" w:date="2018-03-01T10:15:00Z">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t>&lt;DATA&gt;</w:t>
              </w:r>
            </w:ins>
          </w:p>
          <w:p w:rsidR="000719E4" w:rsidRPr="000719E4" w:rsidRDefault="000719E4" w:rsidP="000719E4">
            <w:pPr>
              <w:autoSpaceDE w:val="0"/>
              <w:autoSpaceDN w:val="0"/>
              <w:adjustRightInd w:val="0"/>
              <w:spacing w:line="280" w:lineRule="exact"/>
              <w:jc w:val="left"/>
              <w:rPr>
                <w:ins w:id="144" w:author="陈祖毅" w:date="2018-03-01T10:15:00Z"/>
                <w:rFonts w:ascii="宋体" w:hAnsi="宋体" w:cs="仿宋"/>
                <w:color w:val="008080"/>
                <w:kern w:val="0"/>
                <w:sz w:val="20"/>
                <w:szCs w:val="20"/>
              </w:rPr>
            </w:pPr>
            <w:ins w:id="145"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key="COLUMN_SPLIT" val="" rmk="列分隔符（</w:t>
              </w:r>
              <w:proofErr w:type="gramStart"/>
              <w:r w:rsidRPr="000719E4">
                <w:rPr>
                  <w:rFonts w:ascii="宋体" w:hAnsi="宋体" w:cs="仿宋" w:hint="eastAsia"/>
                  <w:color w:val="008080"/>
                  <w:kern w:val="0"/>
                  <w:sz w:val="20"/>
                  <w:szCs w:val="20"/>
                </w:rPr>
                <w:t>缺少值</w:t>
              </w:r>
              <w:proofErr w:type="gramEnd"/>
              <w:r w:rsidRPr="000719E4">
                <w:rPr>
                  <w:rFonts w:ascii="宋体" w:hAnsi="宋体" w:cs="仿宋" w:hint="eastAsia"/>
                  <w:color w:val="008080"/>
                  <w:kern w:val="0"/>
                  <w:sz w:val="20"/>
                  <w:szCs w:val="20"/>
                </w:rPr>
                <w:t>时默认为制表符\t）" /&gt;</w:t>
              </w:r>
            </w:ins>
          </w:p>
          <w:p w:rsidR="000719E4" w:rsidRPr="000719E4" w:rsidRDefault="000719E4" w:rsidP="000719E4">
            <w:pPr>
              <w:autoSpaceDE w:val="0"/>
              <w:autoSpaceDN w:val="0"/>
              <w:adjustRightInd w:val="0"/>
              <w:spacing w:line="280" w:lineRule="exact"/>
              <w:jc w:val="left"/>
              <w:rPr>
                <w:ins w:id="146" w:author="陈祖毅" w:date="2018-03-01T10:15:00Z"/>
                <w:rFonts w:ascii="宋体" w:hAnsi="宋体" w:cs="仿宋"/>
                <w:color w:val="008080"/>
                <w:kern w:val="0"/>
                <w:sz w:val="20"/>
                <w:szCs w:val="20"/>
              </w:rPr>
            </w:pPr>
            <w:ins w:id="147"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key="ROW_SPLIT" val="" rmk="行分隔符（</w:t>
              </w:r>
              <w:proofErr w:type="gramStart"/>
              <w:r w:rsidRPr="000719E4">
                <w:rPr>
                  <w:rFonts w:ascii="宋体" w:hAnsi="宋体" w:cs="仿宋" w:hint="eastAsia"/>
                  <w:color w:val="008080"/>
                  <w:kern w:val="0"/>
                  <w:sz w:val="20"/>
                  <w:szCs w:val="20"/>
                </w:rPr>
                <w:t>缺少值</w:t>
              </w:r>
              <w:proofErr w:type="gramEnd"/>
              <w:r w:rsidRPr="000719E4">
                <w:rPr>
                  <w:rFonts w:ascii="宋体" w:hAnsi="宋体" w:cs="仿宋" w:hint="eastAsia"/>
                  <w:color w:val="008080"/>
                  <w:kern w:val="0"/>
                  <w:sz w:val="20"/>
                  <w:szCs w:val="20"/>
                </w:rPr>
                <w:t>时默认为换行符\n）" /&gt;</w:t>
              </w:r>
            </w:ins>
          </w:p>
          <w:p w:rsidR="000719E4" w:rsidRPr="000719E4" w:rsidRDefault="000719E4" w:rsidP="000719E4">
            <w:pPr>
              <w:autoSpaceDE w:val="0"/>
              <w:autoSpaceDN w:val="0"/>
              <w:adjustRightInd w:val="0"/>
              <w:spacing w:line="280" w:lineRule="exact"/>
              <w:jc w:val="left"/>
              <w:rPr>
                <w:ins w:id="148" w:author="陈祖毅" w:date="2018-03-01T10:15:00Z"/>
                <w:rFonts w:ascii="宋体" w:hAnsi="宋体" w:cs="仿宋"/>
                <w:color w:val="008080"/>
                <w:kern w:val="0"/>
                <w:sz w:val="20"/>
                <w:szCs w:val="20"/>
              </w:rPr>
            </w:pPr>
            <w:ins w:id="149"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key="DATA_SOURCE" val="151" rmk="数据来源" /&gt;</w:t>
              </w:r>
            </w:ins>
          </w:p>
          <w:p w:rsidR="000719E4" w:rsidRPr="000719E4" w:rsidRDefault="000719E4" w:rsidP="000719E4">
            <w:pPr>
              <w:autoSpaceDE w:val="0"/>
              <w:autoSpaceDN w:val="0"/>
              <w:adjustRightInd w:val="0"/>
              <w:spacing w:line="280" w:lineRule="exact"/>
              <w:jc w:val="left"/>
              <w:rPr>
                <w:ins w:id="150" w:author="陈祖毅" w:date="2018-03-01T10:15:00Z"/>
                <w:rFonts w:ascii="宋体" w:hAnsi="宋体" w:cs="仿宋"/>
                <w:color w:val="008080"/>
                <w:kern w:val="0"/>
                <w:sz w:val="20"/>
                <w:szCs w:val="20"/>
              </w:rPr>
            </w:pPr>
            <w:ins w:id="151"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key="SECURITY_SOFTWARE_ORGCODE" val="746736751" rmk="厂家组织机构代码" /&gt;</w:t>
              </w:r>
            </w:ins>
          </w:p>
          <w:p w:rsidR="000719E4" w:rsidRPr="000719E4" w:rsidRDefault="000719E4" w:rsidP="000719E4">
            <w:pPr>
              <w:autoSpaceDE w:val="0"/>
              <w:autoSpaceDN w:val="0"/>
              <w:adjustRightInd w:val="0"/>
              <w:spacing w:line="280" w:lineRule="exact"/>
              <w:jc w:val="left"/>
              <w:rPr>
                <w:ins w:id="152" w:author="陈祖毅" w:date="2018-03-01T10:15:00Z"/>
                <w:rFonts w:ascii="宋体" w:hAnsi="宋体" w:cs="仿宋"/>
                <w:color w:val="008080"/>
                <w:kern w:val="0"/>
                <w:sz w:val="20"/>
                <w:szCs w:val="20"/>
              </w:rPr>
            </w:pPr>
            <w:ins w:id="153"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key="COLLECT_PLACE" val="110100" rmk="数据采集地" /&gt;</w:t>
              </w:r>
            </w:ins>
          </w:p>
          <w:p w:rsidR="000719E4" w:rsidRPr="000719E4" w:rsidRDefault="000719E4" w:rsidP="000719E4">
            <w:pPr>
              <w:autoSpaceDE w:val="0"/>
              <w:autoSpaceDN w:val="0"/>
              <w:adjustRightInd w:val="0"/>
              <w:spacing w:line="280" w:lineRule="exact"/>
              <w:jc w:val="left"/>
              <w:rPr>
                <w:ins w:id="154" w:author="陈祖毅" w:date="2018-03-01T10:15:00Z"/>
                <w:rFonts w:ascii="宋体" w:hAnsi="宋体" w:cs="仿宋"/>
                <w:color w:val="008080"/>
                <w:kern w:val="0"/>
                <w:sz w:val="20"/>
                <w:szCs w:val="20"/>
              </w:rPr>
            </w:pPr>
            <w:ins w:id="155"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key="CALLBACK_SEQUENCE" val="1" rmk="数据起始行，可选项，不填写默认为第１行" /&gt;</w:t>
              </w:r>
            </w:ins>
          </w:p>
          <w:p w:rsidR="000719E4" w:rsidRPr="000719E4" w:rsidRDefault="000719E4" w:rsidP="000719E4">
            <w:pPr>
              <w:autoSpaceDE w:val="0"/>
              <w:autoSpaceDN w:val="0"/>
              <w:adjustRightInd w:val="0"/>
              <w:spacing w:line="280" w:lineRule="exact"/>
              <w:jc w:val="left"/>
              <w:rPr>
                <w:ins w:id="156" w:author="陈祖毅" w:date="2018-03-01T10:15:00Z"/>
                <w:rFonts w:ascii="宋体" w:hAnsi="宋体" w:cs="仿宋"/>
                <w:color w:val="008080"/>
                <w:kern w:val="0"/>
                <w:sz w:val="20"/>
                <w:szCs w:val="20"/>
              </w:rPr>
            </w:pPr>
            <w:ins w:id="157"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key="CALLBACK_RECORDS" val="UTF-8" rmk="可选项，默认为UTF-８，BCP文件编码格式（采用不带格式的编码方式，如：UTF-８无BOM）" /&gt;</w:t>
              </w:r>
            </w:ins>
          </w:p>
          <w:p w:rsidR="000719E4" w:rsidRPr="000719E4" w:rsidRDefault="000719E4" w:rsidP="000719E4">
            <w:pPr>
              <w:autoSpaceDE w:val="0"/>
              <w:autoSpaceDN w:val="0"/>
              <w:adjustRightInd w:val="0"/>
              <w:spacing w:line="280" w:lineRule="exact"/>
              <w:jc w:val="left"/>
              <w:rPr>
                <w:ins w:id="158" w:author="陈祖毅" w:date="2018-03-01T10:15:00Z"/>
                <w:rFonts w:ascii="宋体" w:hAnsi="宋体" w:cs="仿宋"/>
                <w:color w:val="008080"/>
                <w:kern w:val="0"/>
                <w:sz w:val="20"/>
                <w:szCs w:val="20"/>
              </w:rPr>
            </w:pPr>
            <w:ins w:id="159"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key="DATA_SET" val="WA_SOURCE_0024" rmk="数据集代码" /&gt;&lt;!--根据数据集编码不同，动态变化--&gt;</w:t>
              </w:r>
            </w:ins>
          </w:p>
          <w:p w:rsidR="000719E4" w:rsidRPr="000719E4" w:rsidRDefault="000719E4" w:rsidP="000719E4">
            <w:pPr>
              <w:autoSpaceDE w:val="0"/>
              <w:autoSpaceDN w:val="0"/>
              <w:adjustRightInd w:val="0"/>
              <w:spacing w:line="280" w:lineRule="exact"/>
              <w:jc w:val="left"/>
              <w:rPr>
                <w:ins w:id="160" w:author="陈祖毅" w:date="2018-03-01T10:15:00Z"/>
                <w:rFonts w:ascii="宋体" w:hAnsi="宋体" w:cs="仿宋"/>
                <w:color w:val="008080"/>
                <w:kern w:val="0"/>
                <w:sz w:val="20"/>
                <w:szCs w:val="20"/>
              </w:rPr>
            </w:pPr>
            <w:ins w:id="161"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proofErr w:type="gramStart"/>
              <w:r w:rsidRPr="000719E4">
                <w:rPr>
                  <w:rFonts w:ascii="宋体" w:hAnsi="宋体" w:cs="仿宋" w:hint="eastAsia"/>
                  <w:color w:val="008080"/>
                  <w:kern w:val="0"/>
                  <w:sz w:val="20"/>
                  <w:szCs w:val="20"/>
                </w:rPr>
                <w:t>&lt;!--</w:t>
              </w:r>
              <w:proofErr w:type="gramEnd"/>
              <w:r w:rsidRPr="000719E4">
                <w:rPr>
                  <w:rFonts w:ascii="宋体" w:hAnsi="宋体" w:cs="仿宋" w:hint="eastAsia"/>
                  <w:color w:val="008080"/>
                  <w:kern w:val="0"/>
                  <w:sz w:val="20"/>
                  <w:szCs w:val="20"/>
                </w:rPr>
                <w:t xml:space="preserve"> 下面指定表示有两个文件使用这个格式 --&gt;</w:t>
              </w:r>
            </w:ins>
          </w:p>
          <w:p w:rsidR="000719E4" w:rsidRPr="000719E4" w:rsidRDefault="000719E4" w:rsidP="000719E4">
            <w:pPr>
              <w:autoSpaceDE w:val="0"/>
              <w:autoSpaceDN w:val="0"/>
              <w:adjustRightInd w:val="0"/>
              <w:spacing w:line="280" w:lineRule="exact"/>
              <w:jc w:val="left"/>
              <w:rPr>
                <w:ins w:id="162" w:author="陈祖毅" w:date="2018-03-01T10:15:00Z"/>
                <w:rFonts w:ascii="宋体" w:hAnsi="宋体" w:cs="仿宋"/>
                <w:color w:val="008080"/>
                <w:kern w:val="0"/>
                <w:sz w:val="20"/>
                <w:szCs w:val="20"/>
              </w:rPr>
            </w:pPr>
            <w:ins w:id="163"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&lt;DATASET name="WA_COMMON_010014" rmk="BCP数据文件信息"&gt;</w:t>
              </w:r>
            </w:ins>
          </w:p>
          <w:p w:rsidR="000719E4" w:rsidRPr="000719E4" w:rsidRDefault="000719E4" w:rsidP="000719E4">
            <w:pPr>
              <w:autoSpaceDE w:val="0"/>
              <w:autoSpaceDN w:val="0"/>
              <w:adjustRightInd w:val="0"/>
              <w:spacing w:line="280" w:lineRule="exact"/>
              <w:jc w:val="left"/>
              <w:rPr>
                <w:ins w:id="164" w:author="陈祖毅" w:date="2018-03-01T10:15:00Z"/>
                <w:rFonts w:ascii="宋体" w:hAnsi="宋体" w:cs="仿宋"/>
                <w:color w:val="008080"/>
                <w:kern w:val="0"/>
                <w:sz w:val="20"/>
                <w:szCs w:val="20"/>
              </w:rPr>
            </w:pPr>
            <w:ins w:id="165" w:author="陈祖毅" w:date="2018-03-01T10:15:00Z">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t>&lt;DATA&gt;</w:t>
              </w:r>
            </w:ins>
          </w:p>
          <w:p w:rsidR="000719E4" w:rsidRPr="000719E4" w:rsidRDefault="000719E4" w:rsidP="000719E4">
            <w:pPr>
              <w:autoSpaceDE w:val="0"/>
              <w:autoSpaceDN w:val="0"/>
              <w:adjustRightInd w:val="0"/>
              <w:spacing w:line="280" w:lineRule="exact"/>
              <w:jc w:val="left"/>
              <w:rPr>
                <w:ins w:id="166" w:author="陈祖毅" w:date="2018-03-01T10:15:00Z"/>
                <w:rFonts w:ascii="宋体" w:hAnsi="宋体" w:cs="仿宋"/>
                <w:color w:val="008080"/>
                <w:kern w:val="0"/>
                <w:sz w:val="20"/>
                <w:szCs w:val="20"/>
              </w:rPr>
            </w:pPr>
            <w:ins w:id="167"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key="TRANSFILE" val="WA_SOURCE_0024" rmk="文件路径" /&gt;</w:t>
              </w:r>
            </w:ins>
          </w:p>
          <w:p w:rsidR="000719E4" w:rsidRPr="000719E4" w:rsidRDefault="000719E4" w:rsidP="000719E4">
            <w:pPr>
              <w:autoSpaceDE w:val="0"/>
              <w:autoSpaceDN w:val="0"/>
              <w:adjustRightInd w:val="0"/>
              <w:spacing w:line="280" w:lineRule="exact"/>
              <w:jc w:val="left"/>
              <w:rPr>
                <w:ins w:id="168" w:author="陈祖毅" w:date="2018-03-01T10:15:00Z"/>
                <w:rFonts w:ascii="宋体" w:hAnsi="宋体" w:cs="仿宋"/>
                <w:color w:val="008080"/>
                <w:kern w:val="0"/>
                <w:sz w:val="20"/>
                <w:szCs w:val="20"/>
              </w:rPr>
            </w:pPr>
            <w:ins w:id="169"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key="FILE_NAME" val="1250002-1419868800-00232-WA_SOURCE_0024-0.bcp" rmk="文件名" /&gt;</w:t>
              </w:r>
            </w:ins>
          </w:p>
          <w:p w:rsidR="000719E4" w:rsidRPr="000719E4" w:rsidRDefault="000719E4" w:rsidP="000719E4">
            <w:pPr>
              <w:autoSpaceDE w:val="0"/>
              <w:autoSpaceDN w:val="0"/>
              <w:adjustRightInd w:val="0"/>
              <w:spacing w:line="280" w:lineRule="exact"/>
              <w:jc w:val="left"/>
              <w:rPr>
                <w:ins w:id="170" w:author="陈祖毅" w:date="2018-03-01T10:15:00Z"/>
                <w:rFonts w:ascii="宋体" w:hAnsi="宋体" w:cs="仿宋"/>
                <w:color w:val="008080"/>
                <w:kern w:val="0"/>
                <w:sz w:val="20"/>
                <w:szCs w:val="20"/>
              </w:rPr>
            </w:pPr>
            <w:ins w:id="171"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key="TEXT_FORMAT" val="5000" rmk="记录行数" /&gt;</w:t>
              </w:r>
            </w:ins>
          </w:p>
          <w:p w:rsidR="000719E4" w:rsidRPr="000719E4" w:rsidRDefault="000719E4" w:rsidP="000719E4">
            <w:pPr>
              <w:autoSpaceDE w:val="0"/>
              <w:autoSpaceDN w:val="0"/>
              <w:adjustRightInd w:val="0"/>
              <w:spacing w:line="280" w:lineRule="exact"/>
              <w:jc w:val="left"/>
              <w:rPr>
                <w:ins w:id="172" w:author="陈祖毅" w:date="2018-03-01T10:15:00Z"/>
                <w:rFonts w:ascii="宋体" w:hAnsi="宋体" w:cs="仿宋"/>
                <w:color w:val="008080"/>
                <w:kern w:val="0"/>
                <w:sz w:val="20"/>
                <w:szCs w:val="20"/>
              </w:rPr>
            </w:pPr>
            <w:ins w:id="173" w:author="陈祖毅" w:date="2018-03-01T10:15:00Z">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t>&lt;/DATA&gt;</w:t>
              </w:r>
            </w:ins>
          </w:p>
          <w:p w:rsidR="000719E4" w:rsidRPr="000719E4" w:rsidRDefault="000719E4" w:rsidP="000719E4">
            <w:pPr>
              <w:autoSpaceDE w:val="0"/>
              <w:autoSpaceDN w:val="0"/>
              <w:adjustRightInd w:val="0"/>
              <w:spacing w:line="280" w:lineRule="exact"/>
              <w:jc w:val="left"/>
              <w:rPr>
                <w:ins w:id="174" w:author="陈祖毅" w:date="2018-03-01T10:15:00Z"/>
                <w:rFonts w:ascii="宋体" w:hAnsi="宋体" w:cs="仿宋"/>
                <w:color w:val="008080"/>
                <w:kern w:val="0"/>
                <w:sz w:val="20"/>
                <w:szCs w:val="20"/>
              </w:rPr>
            </w:pPr>
            <w:ins w:id="175" w:author="陈祖毅" w:date="2018-03-01T10:15:00Z">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t>&lt;DATA&gt;</w:t>
              </w:r>
            </w:ins>
          </w:p>
          <w:p w:rsidR="000719E4" w:rsidRPr="000719E4" w:rsidRDefault="000719E4" w:rsidP="000719E4">
            <w:pPr>
              <w:autoSpaceDE w:val="0"/>
              <w:autoSpaceDN w:val="0"/>
              <w:adjustRightInd w:val="0"/>
              <w:spacing w:line="280" w:lineRule="exact"/>
              <w:jc w:val="left"/>
              <w:rPr>
                <w:ins w:id="176" w:author="陈祖毅" w:date="2018-03-01T10:15:00Z"/>
                <w:rFonts w:ascii="宋体" w:hAnsi="宋体" w:cs="仿宋"/>
                <w:color w:val="008080"/>
                <w:kern w:val="0"/>
                <w:sz w:val="20"/>
                <w:szCs w:val="20"/>
              </w:rPr>
            </w:pPr>
            <w:ins w:id="177"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key="TRANSFILE" val="WA_SOUCE_0024" rmk="文件路径" /&gt;</w:t>
              </w:r>
            </w:ins>
          </w:p>
          <w:p w:rsidR="000719E4" w:rsidRPr="000719E4" w:rsidRDefault="000719E4" w:rsidP="000719E4">
            <w:pPr>
              <w:autoSpaceDE w:val="0"/>
              <w:autoSpaceDN w:val="0"/>
              <w:adjustRightInd w:val="0"/>
              <w:spacing w:line="280" w:lineRule="exact"/>
              <w:jc w:val="left"/>
              <w:rPr>
                <w:ins w:id="178" w:author="陈祖毅" w:date="2018-03-01T10:15:00Z"/>
                <w:rFonts w:ascii="宋体" w:hAnsi="宋体" w:cs="仿宋"/>
                <w:color w:val="008080"/>
                <w:kern w:val="0"/>
                <w:sz w:val="20"/>
                <w:szCs w:val="20"/>
              </w:rPr>
            </w:pPr>
            <w:ins w:id="179"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key="FILE_NAME" val="1250002-1419868800-00232-WA_SOURCE_0024_1-1.bcp" rmk="文件名" /&gt;</w:t>
              </w:r>
            </w:ins>
          </w:p>
          <w:p w:rsidR="000719E4" w:rsidRPr="000719E4" w:rsidRDefault="000719E4" w:rsidP="000719E4">
            <w:pPr>
              <w:autoSpaceDE w:val="0"/>
              <w:autoSpaceDN w:val="0"/>
              <w:adjustRightInd w:val="0"/>
              <w:spacing w:line="280" w:lineRule="exact"/>
              <w:jc w:val="left"/>
              <w:rPr>
                <w:ins w:id="180" w:author="陈祖毅" w:date="2018-03-01T10:15:00Z"/>
                <w:rFonts w:ascii="宋体" w:hAnsi="宋体" w:cs="仿宋"/>
                <w:color w:val="008080"/>
                <w:kern w:val="0"/>
                <w:sz w:val="20"/>
                <w:szCs w:val="20"/>
              </w:rPr>
            </w:pPr>
            <w:ins w:id="181"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key="TEXT_FORMAT" val="5000" rmk="记录行数" /&gt;</w:t>
              </w:r>
            </w:ins>
          </w:p>
          <w:p w:rsidR="000719E4" w:rsidRPr="000719E4" w:rsidRDefault="000719E4" w:rsidP="000719E4">
            <w:pPr>
              <w:autoSpaceDE w:val="0"/>
              <w:autoSpaceDN w:val="0"/>
              <w:adjustRightInd w:val="0"/>
              <w:spacing w:line="280" w:lineRule="exact"/>
              <w:jc w:val="left"/>
              <w:rPr>
                <w:ins w:id="182" w:author="陈祖毅" w:date="2018-03-01T10:15:00Z"/>
                <w:rFonts w:ascii="宋体" w:hAnsi="宋体" w:cs="仿宋"/>
                <w:color w:val="008080"/>
                <w:kern w:val="0"/>
                <w:sz w:val="20"/>
                <w:szCs w:val="20"/>
              </w:rPr>
            </w:pPr>
            <w:ins w:id="183" w:author="陈祖毅" w:date="2018-03-01T10:15:00Z">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t>&lt;/DATA&gt;</w:t>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ins>
          </w:p>
          <w:p w:rsidR="000719E4" w:rsidRPr="000719E4" w:rsidRDefault="000719E4" w:rsidP="000719E4">
            <w:pPr>
              <w:autoSpaceDE w:val="0"/>
              <w:autoSpaceDN w:val="0"/>
              <w:adjustRightInd w:val="0"/>
              <w:spacing w:line="280" w:lineRule="exact"/>
              <w:jc w:val="left"/>
              <w:rPr>
                <w:ins w:id="184" w:author="陈祖毅" w:date="2018-03-01T10:15:00Z"/>
                <w:rFonts w:ascii="宋体" w:hAnsi="宋体" w:cs="仿宋"/>
                <w:color w:val="008080"/>
                <w:kern w:val="0"/>
                <w:sz w:val="20"/>
                <w:szCs w:val="20"/>
              </w:rPr>
            </w:pPr>
            <w:ins w:id="185" w:author="陈祖毅" w:date="2018-03-01T10:15:00Z">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t>&lt;/DATASET&gt;</w:t>
              </w:r>
              <w:r w:rsidRPr="000719E4">
                <w:rPr>
                  <w:rFonts w:ascii="宋体" w:hAnsi="宋体" w:cs="仿宋"/>
                  <w:color w:val="008080"/>
                  <w:kern w:val="0"/>
                  <w:sz w:val="20"/>
                  <w:szCs w:val="20"/>
                </w:rPr>
                <w:tab/>
              </w:r>
            </w:ins>
          </w:p>
          <w:p w:rsidR="000719E4" w:rsidRPr="000719E4" w:rsidRDefault="000719E4" w:rsidP="000719E4">
            <w:pPr>
              <w:autoSpaceDE w:val="0"/>
              <w:autoSpaceDN w:val="0"/>
              <w:adjustRightInd w:val="0"/>
              <w:spacing w:line="280" w:lineRule="exact"/>
              <w:jc w:val="left"/>
              <w:rPr>
                <w:ins w:id="186" w:author="陈祖毅" w:date="2018-03-01T10:15:00Z"/>
                <w:rFonts w:ascii="宋体" w:hAnsi="宋体" w:cs="仿宋"/>
                <w:color w:val="008080"/>
                <w:kern w:val="0"/>
                <w:sz w:val="20"/>
                <w:szCs w:val="20"/>
              </w:rPr>
            </w:pPr>
            <w:ins w:id="187"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proofErr w:type="gramStart"/>
              <w:r w:rsidRPr="000719E4">
                <w:rPr>
                  <w:rFonts w:ascii="宋体" w:hAnsi="宋体" w:cs="仿宋" w:hint="eastAsia"/>
                  <w:color w:val="008080"/>
                  <w:kern w:val="0"/>
                  <w:sz w:val="20"/>
                  <w:szCs w:val="20"/>
                </w:rPr>
                <w:t>&lt;!--</w:t>
              </w:r>
              <w:proofErr w:type="gramEnd"/>
              <w:r w:rsidRPr="000719E4">
                <w:rPr>
                  <w:rFonts w:ascii="宋体" w:hAnsi="宋体" w:cs="仿宋" w:hint="eastAsia"/>
                  <w:color w:val="008080"/>
                  <w:kern w:val="0"/>
                  <w:sz w:val="20"/>
                  <w:szCs w:val="20"/>
                </w:rPr>
                <w:t xml:space="preserve"> 描述BCP文件中的数据列顺序 --&gt;</w:t>
              </w:r>
            </w:ins>
          </w:p>
          <w:p w:rsidR="000719E4" w:rsidRPr="000719E4" w:rsidRDefault="000719E4" w:rsidP="000719E4">
            <w:pPr>
              <w:autoSpaceDE w:val="0"/>
              <w:autoSpaceDN w:val="0"/>
              <w:adjustRightInd w:val="0"/>
              <w:spacing w:line="280" w:lineRule="exact"/>
              <w:jc w:val="left"/>
              <w:rPr>
                <w:ins w:id="188" w:author="陈祖毅" w:date="2018-03-01T10:15:00Z"/>
                <w:rFonts w:ascii="宋体" w:hAnsi="宋体" w:cs="仿宋"/>
                <w:color w:val="008080"/>
                <w:kern w:val="0"/>
                <w:sz w:val="20"/>
                <w:szCs w:val="20"/>
              </w:rPr>
            </w:pPr>
            <w:ins w:id="189"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&lt;DATASET name="WA_COMMON_010015" rmk="BCP文件数据结构"&gt;</w:t>
              </w:r>
            </w:ins>
          </w:p>
          <w:p w:rsidR="000719E4" w:rsidRPr="000719E4" w:rsidRDefault="000719E4" w:rsidP="000719E4">
            <w:pPr>
              <w:autoSpaceDE w:val="0"/>
              <w:autoSpaceDN w:val="0"/>
              <w:adjustRightInd w:val="0"/>
              <w:spacing w:line="280" w:lineRule="exact"/>
              <w:jc w:val="left"/>
              <w:rPr>
                <w:ins w:id="190" w:author="陈祖毅" w:date="2018-03-01T10:15:00Z"/>
                <w:rFonts w:ascii="宋体" w:hAnsi="宋体" w:cs="仿宋"/>
                <w:color w:val="008080"/>
                <w:kern w:val="0"/>
                <w:sz w:val="20"/>
                <w:szCs w:val="20"/>
              </w:rPr>
            </w:pPr>
            <w:ins w:id="191" w:author="陈祖毅" w:date="2018-03-01T10:15:00Z">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t>&lt;DATA&gt;</w:t>
              </w:r>
            </w:ins>
          </w:p>
          <w:p w:rsidR="000719E4" w:rsidRPr="000719E4" w:rsidRDefault="000719E4" w:rsidP="000719E4">
            <w:pPr>
              <w:autoSpaceDE w:val="0"/>
              <w:autoSpaceDN w:val="0"/>
              <w:adjustRightInd w:val="0"/>
              <w:spacing w:line="280" w:lineRule="exact"/>
              <w:jc w:val="left"/>
              <w:rPr>
                <w:ins w:id="192" w:author="陈祖毅" w:date="2018-03-01T10:15:00Z"/>
                <w:rFonts w:ascii="宋体" w:hAnsi="宋体" w:cs="仿宋"/>
                <w:color w:val="008080"/>
                <w:kern w:val="0"/>
                <w:sz w:val="20"/>
                <w:szCs w:val="20"/>
              </w:rPr>
            </w:pPr>
            <w:ins w:id="193"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proofErr w:type="gramStart"/>
              <w:r w:rsidRPr="000719E4">
                <w:rPr>
                  <w:rFonts w:ascii="宋体" w:hAnsi="宋体" w:cs="仿宋" w:hint="eastAsia"/>
                  <w:color w:val="008080"/>
                  <w:kern w:val="0"/>
                  <w:sz w:val="20"/>
                  <w:szCs w:val="20"/>
                </w:rPr>
                <w:t>&lt;!--</w:t>
              </w:r>
              <w:proofErr w:type="gramEnd"/>
              <w:r w:rsidRPr="000719E4">
                <w:rPr>
                  <w:rFonts w:ascii="宋体" w:hAnsi="宋体" w:cs="仿宋" w:hint="eastAsia"/>
                  <w:color w:val="008080"/>
                  <w:kern w:val="0"/>
                  <w:sz w:val="20"/>
                  <w:szCs w:val="20"/>
                </w:rPr>
                <w:t xml:space="preserve"> key属性和eng属性值，依据附件”GK数据集与相关字段信息.xlsx”中对应sheet页中的数据项英文描述一列填写，rmk属性依据数据项中文名称一列填写--&gt;</w:t>
              </w:r>
            </w:ins>
          </w:p>
          <w:p w:rsidR="000719E4" w:rsidRPr="000719E4" w:rsidRDefault="000719E4" w:rsidP="000719E4">
            <w:pPr>
              <w:autoSpaceDE w:val="0"/>
              <w:autoSpaceDN w:val="0"/>
              <w:adjustRightInd w:val="0"/>
              <w:spacing w:line="280" w:lineRule="exact"/>
              <w:jc w:val="left"/>
              <w:rPr>
                <w:ins w:id="194" w:author="陈祖毅" w:date="2018-03-01T10:15:00Z"/>
                <w:rFonts w:ascii="宋体" w:hAnsi="宋体" w:cs="仿宋"/>
                <w:color w:val="008080"/>
                <w:kern w:val="0"/>
                <w:sz w:val="20"/>
                <w:szCs w:val="20"/>
              </w:rPr>
            </w:pPr>
            <w:ins w:id="195"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key="EVENT_QUERY" eng="EVENT_QUERY" rmk="搜索内容"/&gt;</w:t>
              </w:r>
            </w:ins>
          </w:p>
          <w:p w:rsidR="000719E4" w:rsidRPr="000719E4" w:rsidRDefault="000719E4" w:rsidP="000719E4">
            <w:pPr>
              <w:autoSpaceDE w:val="0"/>
              <w:autoSpaceDN w:val="0"/>
              <w:adjustRightInd w:val="0"/>
              <w:spacing w:line="280" w:lineRule="exact"/>
              <w:jc w:val="left"/>
              <w:rPr>
                <w:ins w:id="196" w:author="陈祖毅" w:date="2018-03-01T10:15:00Z"/>
                <w:rFonts w:ascii="宋体" w:hAnsi="宋体" w:cs="仿宋"/>
                <w:color w:val="008080"/>
                <w:kern w:val="0"/>
                <w:sz w:val="20"/>
                <w:szCs w:val="20"/>
              </w:rPr>
            </w:pPr>
            <w:ins w:id="197"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key="EVENT_TIME" eng="EVENT_TIME" rmk="搜索时间"/&gt;</w:t>
              </w:r>
            </w:ins>
          </w:p>
          <w:p w:rsidR="000719E4" w:rsidRPr="000719E4" w:rsidRDefault="000719E4" w:rsidP="000719E4">
            <w:pPr>
              <w:autoSpaceDE w:val="0"/>
              <w:autoSpaceDN w:val="0"/>
              <w:adjustRightInd w:val="0"/>
              <w:spacing w:line="280" w:lineRule="exact"/>
              <w:jc w:val="left"/>
              <w:rPr>
                <w:ins w:id="198" w:author="陈祖毅" w:date="2018-03-01T10:15:00Z"/>
                <w:rFonts w:ascii="宋体" w:hAnsi="宋体" w:cs="仿宋"/>
                <w:color w:val="008080"/>
                <w:kern w:val="0"/>
                <w:sz w:val="20"/>
                <w:szCs w:val="20"/>
              </w:rPr>
            </w:pPr>
            <w:ins w:id="199"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key="EVENT_IP" eng="EVENT_IP" rmk="搜索IP"/&gt;</w:t>
              </w:r>
            </w:ins>
          </w:p>
          <w:p w:rsidR="000719E4" w:rsidRPr="000719E4" w:rsidRDefault="000719E4" w:rsidP="000719E4">
            <w:pPr>
              <w:autoSpaceDE w:val="0"/>
              <w:autoSpaceDN w:val="0"/>
              <w:adjustRightInd w:val="0"/>
              <w:spacing w:line="280" w:lineRule="exact"/>
              <w:jc w:val="left"/>
              <w:rPr>
                <w:ins w:id="200" w:author="陈祖毅" w:date="2018-03-01T10:15:00Z"/>
                <w:rFonts w:ascii="宋体" w:hAnsi="宋体" w:cs="仿宋"/>
                <w:color w:val="008080"/>
                <w:kern w:val="0"/>
                <w:sz w:val="20"/>
                <w:szCs w:val="20"/>
              </w:rPr>
            </w:pPr>
            <w:ins w:id="201"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key="EVENT_USERID" eng="EVENT_USERID" rmk="用户ID"/&gt;</w:t>
              </w:r>
            </w:ins>
          </w:p>
          <w:p w:rsidR="000719E4" w:rsidRPr="000719E4" w:rsidRDefault="000719E4" w:rsidP="000719E4">
            <w:pPr>
              <w:autoSpaceDE w:val="0"/>
              <w:autoSpaceDN w:val="0"/>
              <w:adjustRightInd w:val="0"/>
              <w:spacing w:line="280" w:lineRule="exact"/>
              <w:jc w:val="left"/>
              <w:rPr>
                <w:ins w:id="202" w:author="陈祖毅" w:date="2018-03-01T10:15:00Z"/>
                <w:rFonts w:ascii="宋体" w:hAnsi="宋体" w:cs="仿宋"/>
                <w:color w:val="008080"/>
                <w:kern w:val="0"/>
                <w:sz w:val="20"/>
                <w:szCs w:val="20"/>
              </w:rPr>
            </w:pPr>
            <w:ins w:id="203" w:author="陈祖毅" w:date="2018-03-01T10:15:00Z">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t>&lt;ITEM key="EVENT_COOKIE" eng="EVENT_COOKIE" rmk="Cookie"/&gt;</w:t>
              </w:r>
            </w:ins>
          </w:p>
          <w:p w:rsidR="000719E4" w:rsidRPr="000719E4" w:rsidRDefault="000719E4" w:rsidP="000719E4">
            <w:pPr>
              <w:autoSpaceDE w:val="0"/>
              <w:autoSpaceDN w:val="0"/>
              <w:adjustRightInd w:val="0"/>
              <w:spacing w:line="280" w:lineRule="exact"/>
              <w:jc w:val="left"/>
              <w:rPr>
                <w:ins w:id="204" w:author="陈祖毅" w:date="2018-03-01T10:15:00Z"/>
                <w:rFonts w:ascii="宋体" w:hAnsi="宋体" w:cs="仿宋"/>
                <w:color w:val="008080"/>
                <w:kern w:val="0"/>
                <w:sz w:val="20"/>
                <w:szCs w:val="20"/>
              </w:rPr>
            </w:pPr>
            <w:ins w:id="205"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key="EVENT_USERNAME" eng="EVENT_USERNAME" rmk="用户名"/&gt;</w:t>
              </w:r>
            </w:ins>
          </w:p>
          <w:p w:rsidR="000719E4" w:rsidRPr="000719E4" w:rsidRDefault="000719E4" w:rsidP="000719E4">
            <w:pPr>
              <w:autoSpaceDE w:val="0"/>
              <w:autoSpaceDN w:val="0"/>
              <w:adjustRightInd w:val="0"/>
              <w:spacing w:line="280" w:lineRule="exact"/>
              <w:jc w:val="left"/>
              <w:rPr>
                <w:ins w:id="206" w:author="陈祖毅" w:date="2018-03-01T10:15:00Z"/>
                <w:rFonts w:ascii="宋体" w:hAnsi="宋体" w:cs="仿宋"/>
                <w:color w:val="008080"/>
                <w:kern w:val="0"/>
                <w:sz w:val="20"/>
                <w:szCs w:val="20"/>
              </w:rPr>
            </w:pPr>
            <w:ins w:id="207"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key="EVENT_BRAND" eng="EVENT_BRAND" rmk="手机品牌"/&gt;</w:t>
              </w:r>
            </w:ins>
          </w:p>
          <w:p w:rsidR="000719E4" w:rsidRPr="000719E4" w:rsidRDefault="000719E4" w:rsidP="000719E4">
            <w:pPr>
              <w:autoSpaceDE w:val="0"/>
              <w:autoSpaceDN w:val="0"/>
              <w:adjustRightInd w:val="0"/>
              <w:spacing w:line="280" w:lineRule="exact"/>
              <w:jc w:val="left"/>
              <w:rPr>
                <w:ins w:id="208" w:author="陈祖毅" w:date="2018-03-01T10:15:00Z"/>
                <w:rFonts w:ascii="宋体" w:hAnsi="宋体" w:cs="仿宋"/>
                <w:color w:val="008080"/>
                <w:kern w:val="0"/>
                <w:sz w:val="20"/>
                <w:szCs w:val="20"/>
              </w:rPr>
            </w:pPr>
            <w:ins w:id="209"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key="EVENT_DEVICE" eng="EVENT_DEVICE" rmk="设备名称"/&gt;</w:t>
              </w:r>
            </w:ins>
          </w:p>
          <w:p w:rsidR="000719E4" w:rsidRPr="000719E4" w:rsidRDefault="000719E4" w:rsidP="000719E4">
            <w:pPr>
              <w:autoSpaceDE w:val="0"/>
              <w:autoSpaceDN w:val="0"/>
              <w:adjustRightInd w:val="0"/>
              <w:spacing w:line="280" w:lineRule="exact"/>
              <w:jc w:val="left"/>
              <w:rPr>
                <w:ins w:id="210" w:author="陈祖毅" w:date="2018-03-01T10:15:00Z"/>
                <w:rFonts w:ascii="宋体" w:hAnsi="宋体" w:cs="仿宋"/>
                <w:color w:val="008080"/>
                <w:kern w:val="0"/>
                <w:sz w:val="20"/>
                <w:szCs w:val="20"/>
              </w:rPr>
            </w:pPr>
            <w:ins w:id="211"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key="EVENT_DEVICE_VERSION" eng="EVENT_DEVICE_VERSION" rmk="设备版本"/&gt;</w:t>
              </w:r>
            </w:ins>
          </w:p>
          <w:p w:rsidR="000719E4" w:rsidRPr="000719E4" w:rsidRDefault="000719E4" w:rsidP="000719E4">
            <w:pPr>
              <w:autoSpaceDE w:val="0"/>
              <w:autoSpaceDN w:val="0"/>
              <w:adjustRightInd w:val="0"/>
              <w:spacing w:line="280" w:lineRule="exact"/>
              <w:jc w:val="left"/>
              <w:rPr>
                <w:ins w:id="212" w:author="陈祖毅" w:date="2018-03-01T10:15:00Z"/>
                <w:rFonts w:ascii="宋体" w:hAnsi="宋体" w:cs="仿宋"/>
                <w:color w:val="008080"/>
                <w:kern w:val="0"/>
                <w:sz w:val="20"/>
                <w:szCs w:val="20"/>
              </w:rPr>
            </w:pPr>
            <w:ins w:id="213"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key="EVENT_BROWSER" eng="EVENT_BROWSER" rmk="浏览器"/&gt;</w:t>
              </w:r>
            </w:ins>
          </w:p>
          <w:p w:rsidR="000719E4" w:rsidRPr="000719E4" w:rsidRDefault="000719E4" w:rsidP="000719E4">
            <w:pPr>
              <w:autoSpaceDE w:val="0"/>
              <w:autoSpaceDN w:val="0"/>
              <w:adjustRightInd w:val="0"/>
              <w:spacing w:line="280" w:lineRule="exact"/>
              <w:jc w:val="left"/>
              <w:rPr>
                <w:ins w:id="214" w:author="陈祖毅" w:date="2018-03-01T10:15:00Z"/>
                <w:rFonts w:ascii="宋体" w:hAnsi="宋体" w:cs="仿宋"/>
                <w:color w:val="008080"/>
                <w:kern w:val="0"/>
                <w:sz w:val="20"/>
                <w:szCs w:val="20"/>
              </w:rPr>
            </w:pPr>
            <w:ins w:id="215"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key="EVENT_BROWSER_VERSION" eng="EVENT_BROWSER_VERSION" rm</w:t>
              </w:r>
              <w:r w:rsidRPr="000719E4">
                <w:rPr>
                  <w:rFonts w:ascii="宋体" w:hAnsi="宋体" w:cs="仿宋" w:hint="eastAsia"/>
                  <w:color w:val="008080"/>
                  <w:kern w:val="0"/>
                  <w:sz w:val="20"/>
                  <w:szCs w:val="20"/>
                </w:rPr>
                <w:lastRenderedPageBreak/>
                <w:t>k="浏览器版本"/&gt;</w:t>
              </w:r>
            </w:ins>
          </w:p>
          <w:p w:rsidR="000719E4" w:rsidRPr="000719E4" w:rsidRDefault="000719E4" w:rsidP="000719E4">
            <w:pPr>
              <w:autoSpaceDE w:val="0"/>
              <w:autoSpaceDN w:val="0"/>
              <w:adjustRightInd w:val="0"/>
              <w:spacing w:line="280" w:lineRule="exact"/>
              <w:jc w:val="left"/>
              <w:rPr>
                <w:ins w:id="216" w:author="陈祖毅" w:date="2018-03-01T10:15:00Z"/>
                <w:rFonts w:ascii="宋体" w:hAnsi="宋体" w:cs="仿宋"/>
                <w:color w:val="008080"/>
                <w:kern w:val="0"/>
                <w:sz w:val="20"/>
                <w:szCs w:val="20"/>
              </w:rPr>
            </w:pPr>
            <w:ins w:id="217"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key="EVENT_OS" eng="EVENT_OS" rmk="操作系统"/&gt;</w:t>
              </w:r>
            </w:ins>
          </w:p>
          <w:p w:rsidR="000719E4" w:rsidRPr="000719E4" w:rsidRDefault="000719E4" w:rsidP="000719E4">
            <w:pPr>
              <w:autoSpaceDE w:val="0"/>
              <w:autoSpaceDN w:val="0"/>
              <w:adjustRightInd w:val="0"/>
              <w:spacing w:line="280" w:lineRule="exact"/>
              <w:jc w:val="left"/>
              <w:rPr>
                <w:ins w:id="218" w:author="陈祖毅" w:date="2018-03-01T10:15:00Z"/>
                <w:rFonts w:ascii="宋体" w:hAnsi="宋体" w:cs="仿宋"/>
                <w:color w:val="008080"/>
                <w:kern w:val="0"/>
                <w:sz w:val="20"/>
                <w:szCs w:val="20"/>
              </w:rPr>
            </w:pPr>
            <w:ins w:id="219"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key="EVENT_OS_VERSION" eng="EVENT_OS_VERSION" rmk="操作系统版本"/&gt;</w:t>
              </w:r>
            </w:ins>
          </w:p>
          <w:p w:rsidR="000719E4" w:rsidRPr="000719E4" w:rsidRDefault="000719E4" w:rsidP="000719E4">
            <w:pPr>
              <w:autoSpaceDE w:val="0"/>
              <w:autoSpaceDN w:val="0"/>
              <w:adjustRightInd w:val="0"/>
              <w:spacing w:line="280" w:lineRule="exact"/>
              <w:jc w:val="left"/>
              <w:rPr>
                <w:ins w:id="220" w:author="陈祖毅" w:date="2018-03-01T10:15:00Z"/>
                <w:rFonts w:ascii="宋体" w:hAnsi="宋体" w:cs="仿宋"/>
                <w:color w:val="008080"/>
                <w:kern w:val="0"/>
                <w:sz w:val="20"/>
                <w:szCs w:val="20"/>
              </w:rPr>
            </w:pPr>
            <w:ins w:id="221"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key="LONGITUDE" eng="LONGITUDE" rmk="经度"/&gt;</w:t>
              </w:r>
            </w:ins>
          </w:p>
          <w:p w:rsidR="000719E4" w:rsidRPr="000719E4" w:rsidRDefault="000719E4" w:rsidP="000719E4">
            <w:pPr>
              <w:autoSpaceDE w:val="0"/>
              <w:autoSpaceDN w:val="0"/>
              <w:adjustRightInd w:val="0"/>
              <w:spacing w:line="280" w:lineRule="exact"/>
              <w:jc w:val="left"/>
              <w:rPr>
                <w:ins w:id="222" w:author="陈祖毅" w:date="2018-03-01T10:15:00Z"/>
                <w:rFonts w:ascii="宋体" w:hAnsi="宋体" w:cs="仿宋"/>
                <w:color w:val="008080"/>
                <w:kern w:val="0"/>
                <w:sz w:val="20"/>
                <w:szCs w:val="20"/>
              </w:rPr>
            </w:pPr>
            <w:ins w:id="223"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key="LATITUDE" eng="LATITUDE" rmk="纬度"/&gt;</w:t>
              </w:r>
            </w:ins>
          </w:p>
          <w:p w:rsidR="000719E4" w:rsidRPr="000719E4" w:rsidRDefault="000719E4" w:rsidP="000719E4">
            <w:pPr>
              <w:autoSpaceDE w:val="0"/>
              <w:autoSpaceDN w:val="0"/>
              <w:adjustRightInd w:val="0"/>
              <w:spacing w:line="280" w:lineRule="exact"/>
              <w:jc w:val="left"/>
              <w:rPr>
                <w:ins w:id="224" w:author="陈祖毅" w:date="2018-03-01T10:15:00Z"/>
                <w:rFonts w:ascii="宋体" w:hAnsi="宋体" w:cs="仿宋"/>
                <w:color w:val="008080"/>
                <w:kern w:val="0"/>
                <w:sz w:val="20"/>
                <w:szCs w:val="20"/>
              </w:rPr>
            </w:pPr>
            <w:ins w:id="225"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key="PORT" eng="PORT" rmk="端口号"/&gt;</w:t>
              </w:r>
            </w:ins>
          </w:p>
          <w:p w:rsidR="000719E4" w:rsidRPr="000719E4" w:rsidRDefault="000719E4" w:rsidP="000719E4">
            <w:pPr>
              <w:autoSpaceDE w:val="0"/>
              <w:autoSpaceDN w:val="0"/>
              <w:adjustRightInd w:val="0"/>
              <w:spacing w:line="280" w:lineRule="exact"/>
              <w:jc w:val="left"/>
              <w:rPr>
                <w:ins w:id="226" w:author="陈祖毅" w:date="2018-03-01T10:15:00Z"/>
                <w:rFonts w:ascii="宋体" w:hAnsi="宋体" w:cs="仿宋"/>
                <w:color w:val="008080"/>
                <w:kern w:val="0"/>
                <w:sz w:val="20"/>
                <w:szCs w:val="20"/>
              </w:rPr>
            </w:pPr>
            <w:ins w:id="227" w:author="陈祖毅" w:date="2018-03-01T10:15:00Z">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r>
              <w:r w:rsidRPr="000719E4">
                <w:rPr>
                  <w:rFonts w:ascii="宋体" w:hAnsi="宋体" w:cs="仿宋" w:hint="eastAsia"/>
                  <w:color w:val="008080"/>
                  <w:kern w:val="0"/>
                  <w:sz w:val="20"/>
                  <w:szCs w:val="20"/>
                </w:rPr>
                <w:tab/>
                <w:t>&lt;ITEM key="MAC" eng="MAC" rmk="MAC地址"/&gt;</w:t>
              </w:r>
            </w:ins>
          </w:p>
          <w:p w:rsidR="000719E4" w:rsidRPr="000719E4" w:rsidRDefault="000719E4" w:rsidP="000719E4">
            <w:pPr>
              <w:autoSpaceDE w:val="0"/>
              <w:autoSpaceDN w:val="0"/>
              <w:adjustRightInd w:val="0"/>
              <w:spacing w:line="280" w:lineRule="exact"/>
              <w:jc w:val="left"/>
              <w:rPr>
                <w:ins w:id="228" w:author="陈祖毅" w:date="2018-03-01T10:15:00Z"/>
                <w:rFonts w:ascii="宋体" w:hAnsi="宋体" w:cs="仿宋"/>
                <w:color w:val="008080"/>
                <w:kern w:val="0"/>
                <w:sz w:val="20"/>
                <w:szCs w:val="20"/>
              </w:rPr>
            </w:pPr>
            <w:ins w:id="229" w:author="陈祖毅" w:date="2018-03-01T10:15:00Z">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t>&lt;/DATA&gt;</w:t>
              </w:r>
            </w:ins>
          </w:p>
          <w:p w:rsidR="000719E4" w:rsidRPr="000719E4" w:rsidRDefault="000719E4" w:rsidP="000719E4">
            <w:pPr>
              <w:autoSpaceDE w:val="0"/>
              <w:autoSpaceDN w:val="0"/>
              <w:adjustRightInd w:val="0"/>
              <w:spacing w:line="280" w:lineRule="exact"/>
              <w:jc w:val="left"/>
              <w:rPr>
                <w:ins w:id="230" w:author="陈祖毅" w:date="2018-03-01T10:15:00Z"/>
                <w:rFonts w:ascii="宋体" w:hAnsi="宋体" w:cs="仿宋"/>
                <w:color w:val="008080"/>
                <w:kern w:val="0"/>
                <w:sz w:val="20"/>
                <w:szCs w:val="20"/>
              </w:rPr>
            </w:pPr>
            <w:ins w:id="231" w:author="陈祖毅" w:date="2018-03-01T10:15:00Z">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t>&lt;/DATASET&gt;</w:t>
              </w:r>
            </w:ins>
          </w:p>
          <w:p w:rsidR="000719E4" w:rsidRPr="000719E4" w:rsidRDefault="000719E4" w:rsidP="000719E4">
            <w:pPr>
              <w:autoSpaceDE w:val="0"/>
              <w:autoSpaceDN w:val="0"/>
              <w:adjustRightInd w:val="0"/>
              <w:spacing w:line="280" w:lineRule="exact"/>
              <w:jc w:val="left"/>
              <w:rPr>
                <w:ins w:id="232" w:author="陈祖毅" w:date="2018-03-01T10:15:00Z"/>
                <w:rFonts w:ascii="宋体" w:hAnsi="宋体" w:cs="仿宋"/>
                <w:color w:val="008080"/>
                <w:kern w:val="0"/>
                <w:sz w:val="20"/>
                <w:szCs w:val="20"/>
              </w:rPr>
            </w:pPr>
            <w:ins w:id="233" w:author="陈祖毅" w:date="2018-03-01T10:15:00Z">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t>&lt;/DATA&gt;</w:t>
              </w:r>
            </w:ins>
          </w:p>
          <w:p w:rsidR="000719E4" w:rsidRPr="000719E4" w:rsidRDefault="000719E4" w:rsidP="000719E4">
            <w:pPr>
              <w:autoSpaceDE w:val="0"/>
              <w:autoSpaceDN w:val="0"/>
              <w:adjustRightInd w:val="0"/>
              <w:spacing w:line="280" w:lineRule="exact"/>
              <w:jc w:val="left"/>
              <w:rPr>
                <w:ins w:id="234" w:author="陈祖毅" w:date="2018-03-01T10:15:00Z"/>
                <w:rFonts w:ascii="宋体" w:hAnsi="宋体" w:cs="仿宋"/>
                <w:color w:val="008080"/>
                <w:kern w:val="0"/>
                <w:sz w:val="20"/>
                <w:szCs w:val="20"/>
              </w:rPr>
            </w:pPr>
            <w:ins w:id="235" w:author="陈祖毅" w:date="2018-03-01T10:15:00Z">
              <w:r w:rsidRPr="000719E4">
                <w:rPr>
                  <w:rFonts w:ascii="宋体" w:hAnsi="宋体" w:cs="仿宋"/>
                  <w:color w:val="008080"/>
                  <w:kern w:val="0"/>
                  <w:sz w:val="20"/>
                  <w:szCs w:val="20"/>
                </w:rPr>
                <w:tab/>
              </w:r>
              <w:r w:rsidRPr="000719E4">
                <w:rPr>
                  <w:rFonts w:ascii="宋体" w:hAnsi="宋体" w:cs="仿宋"/>
                  <w:color w:val="008080"/>
                  <w:kern w:val="0"/>
                  <w:sz w:val="20"/>
                  <w:szCs w:val="20"/>
                </w:rPr>
                <w:tab/>
              </w:r>
              <w:r w:rsidRPr="000719E4">
                <w:rPr>
                  <w:rFonts w:ascii="宋体" w:hAnsi="宋体" w:cs="仿宋"/>
                  <w:color w:val="008080"/>
                  <w:kern w:val="0"/>
                  <w:sz w:val="20"/>
                  <w:szCs w:val="20"/>
                </w:rPr>
                <w:tab/>
                <w:t>&lt;/DATASET&gt;</w:t>
              </w:r>
            </w:ins>
          </w:p>
          <w:p w:rsidR="000719E4" w:rsidRPr="000719E4" w:rsidRDefault="000719E4" w:rsidP="000719E4">
            <w:pPr>
              <w:autoSpaceDE w:val="0"/>
              <w:autoSpaceDN w:val="0"/>
              <w:adjustRightInd w:val="0"/>
              <w:spacing w:line="280" w:lineRule="exact"/>
              <w:jc w:val="left"/>
              <w:rPr>
                <w:ins w:id="236" w:author="陈祖毅" w:date="2018-03-01T10:15:00Z"/>
                <w:rFonts w:ascii="宋体" w:hAnsi="宋体" w:cs="仿宋"/>
                <w:color w:val="008080"/>
                <w:kern w:val="0"/>
                <w:sz w:val="20"/>
                <w:szCs w:val="20"/>
              </w:rPr>
            </w:pPr>
            <w:ins w:id="237" w:author="陈祖毅" w:date="2018-03-01T10:15:00Z">
              <w:r w:rsidRPr="000719E4">
                <w:rPr>
                  <w:rFonts w:ascii="宋体" w:hAnsi="宋体" w:cs="仿宋"/>
                  <w:color w:val="008080"/>
                  <w:kern w:val="0"/>
                  <w:sz w:val="20"/>
                  <w:szCs w:val="20"/>
                </w:rPr>
                <w:tab/>
              </w:r>
              <w:r w:rsidRPr="000719E4">
                <w:rPr>
                  <w:rFonts w:ascii="宋体" w:hAnsi="宋体" w:cs="仿宋"/>
                  <w:color w:val="008080"/>
                  <w:kern w:val="0"/>
                  <w:sz w:val="20"/>
                  <w:szCs w:val="20"/>
                </w:rPr>
                <w:tab/>
                <w:t>&lt;/DATA&gt;</w:t>
              </w:r>
            </w:ins>
          </w:p>
          <w:p w:rsidR="000719E4" w:rsidRPr="000719E4" w:rsidRDefault="000719E4" w:rsidP="000719E4">
            <w:pPr>
              <w:autoSpaceDE w:val="0"/>
              <w:autoSpaceDN w:val="0"/>
              <w:adjustRightInd w:val="0"/>
              <w:spacing w:line="280" w:lineRule="exact"/>
              <w:jc w:val="left"/>
              <w:rPr>
                <w:ins w:id="238" w:author="陈祖毅" w:date="2018-03-01T10:15:00Z"/>
                <w:rFonts w:ascii="宋体" w:hAnsi="宋体" w:cs="仿宋"/>
                <w:color w:val="008080"/>
                <w:kern w:val="0"/>
                <w:sz w:val="20"/>
                <w:szCs w:val="20"/>
              </w:rPr>
            </w:pPr>
            <w:ins w:id="239" w:author="陈祖毅" w:date="2018-03-01T10:15:00Z">
              <w:r w:rsidRPr="000719E4">
                <w:rPr>
                  <w:rFonts w:ascii="宋体" w:hAnsi="宋体" w:cs="仿宋"/>
                  <w:color w:val="008080"/>
                  <w:kern w:val="0"/>
                  <w:sz w:val="20"/>
                  <w:szCs w:val="20"/>
                </w:rPr>
                <w:tab/>
                <w:t>&lt;/DATASET&gt;</w:t>
              </w:r>
            </w:ins>
          </w:p>
          <w:p w:rsidR="009158D4" w:rsidDel="000719E4" w:rsidRDefault="000719E4" w:rsidP="000719E4">
            <w:pPr>
              <w:autoSpaceDE w:val="0"/>
              <w:autoSpaceDN w:val="0"/>
              <w:adjustRightInd w:val="0"/>
              <w:spacing w:line="280" w:lineRule="exact"/>
              <w:jc w:val="left"/>
              <w:rPr>
                <w:del w:id="240" w:author="陈祖毅" w:date="2018-03-01T10:15:00Z"/>
                <w:rFonts w:ascii="宋体" w:hAnsi="宋体" w:cs="仿宋"/>
                <w:kern w:val="0"/>
                <w:sz w:val="20"/>
                <w:szCs w:val="20"/>
              </w:rPr>
            </w:pPr>
            <w:ins w:id="241" w:author="陈祖毅" w:date="2018-03-01T10:15:00Z">
              <w:r w:rsidRPr="000719E4">
                <w:rPr>
                  <w:rFonts w:ascii="宋体" w:hAnsi="宋体" w:cs="仿宋"/>
                  <w:color w:val="008080"/>
                  <w:kern w:val="0"/>
                  <w:sz w:val="20"/>
                  <w:szCs w:val="20"/>
                </w:rPr>
                <w:t>&lt;/MESSAGE&gt;</w:t>
              </w:r>
            </w:ins>
            <w:del w:id="242" w:author="陈祖毅" w:date="2018-03-01T10:15:00Z">
              <w:r w:rsidR="005311D4" w:rsidDel="000719E4">
                <w:rPr>
                  <w:rFonts w:ascii="宋体" w:hAnsi="宋体" w:cs="仿宋"/>
                  <w:color w:val="008080"/>
                  <w:kern w:val="0"/>
                  <w:sz w:val="20"/>
                  <w:szCs w:val="20"/>
                </w:rPr>
                <w:delText>&lt;?</w:delText>
              </w:r>
              <w:r w:rsidR="005311D4" w:rsidDel="000719E4">
                <w:rPr>
                  <w:rFonts w:ascii="宋体" w:hAnsi="宋体" w:cs="仿宋"/>
                  <w:color w:val="3F7F7F"/>
                  <w:kern w:val="0"/>
                  <w:sz w:val="20"/>
                  <w:szCs w:val="20"/>
                </w:rPr>
                <w:delText>xml</w:delText>
              </w:r>
              <w:r w:rsidR="005311D4" w:rsidDel="000719E4">
                <w:rPr>
                  <w:rFonts w:ascii="宋体" w:hAnsi="宋体" w:cs="仿宋"/>
                  <w:kern w:val="0"/>
                  <w:sz w:val="20"/>
                  <w:szCs w:val="20"/>
                </w:rPr>
                <w:delText xml:space="preserve"> </w:delText>
              </w:r>
              <w:r w:rsidR="005311D4" w:rsidDel="000719E4">
                <w:rPr>
                  <w:rFonts w:ascii="宋体" w:hAnsi="宋体" w:cs="仿宋"/>
                  <w:color w:val="7F007F"/>
                  <w:kern w:val="0"/>
                  <w:sz w:val="20"/>
                  <w:szCs w:val="20"/>
                </w:rPr>
                <w:delText>version</w:delText>
              </w:r>
              <w:r w:rsidR="005311D4" w:rsidDel="000719E4">
                <w:rPr>
                  <w:rFonts w:ascii="宋体" w:hAnsi="宋体" w:cs="仿宋"/>
                  <w:color w:val="000000"/>
                  <w:kern w:val="0"/>
                  <w:sz w:val="20"/>
                  <w:szCs w:val="20"/>
                </w:rPr>
                <w:delText>=</w:delText>
              </w:r>
              <w:r w:rsidR="005311D4" w:rsidDel="000719E4">
                <w:rPr>
                  <w:rFonts w:ascii="宋体" w:hAnsi="宋体" w:cs="仿宋"/>
                  <w:i/>
                  <w:iCs/>
                  <w:color w:val="2A00FF"/>
                  <w:kern w:val="0"/>
                  <w:sz w:val="20"/>
                  <w:szCs w:val="20"/>
                </w:rPr>
                <w:delText>"1.0"</w:delText>
              </w:r>
              <w:r w:rsidR="005311D4" w:rsidDel="000719E4">
                <w:rPr>
                  <w:rFonts w:ascii="宋体" w:hAnsi="宋体" w:cs="仿宋"/>
                  <w:kern w:val="0"/>
                  <w:sz w:val="20"/>
                  <w:szCs w:val="20"/>
                </w:rPr>
                <w:delText xml:space="preserve"> </w:delText>
              </w:r>
              <w:r w:rsidR="005311D4" w:rsidDel="000719E4">
                <w:rPr>
                  <w:rFonts w:ascii="宋体" w:hAnsi="宋体" w:cs="仿宋"/>
                  <w:color w:val="7F007F"/>
                  <w:kern w:val="0"/>
                  <w:sz w:val="20"/>
                  <w:szCs w:val="20"/>
                </w:rPr>
                <w:delText>encoding</w:delText>
              </w:r>
              <w:r w:rsidR="005311D4" w:rsidDel="000719E4">
                <w:rPr>
                  <w:rFonts w:ascii="宋体" w:hAnsi="宋体" w:cs="仿宋"/>
                  <w:color w:val="000000"/>
                  <w:kern w:val="0"/>
                  <w:sz w:val="20"/>
                  <w:szCs w:val="20"/>
                </w:rPr>
                <w:delText>=</w:delText>
              </w:r>
              <w:r w:rsidR="005311D4" w:rsidDel="000719E4">
                <w:rPr>
                  <w:rFonts w:ascii="宋体" w:hAnsi="宋体" w:cs="仿宋"/>
                  <w:i/>
                  <w:iCs/>
                  <w:color w:val="2A00FF"/>
                  <w:kern w:val="0"/>
                  <w:sz w:val="20"/>
                  <w:szCs w:val="20"/>
                </w:rPr>
                <w:delText>"UTF-8"</w:delText>
              </w:r>
              <w:r w:rsidR="005311D4" w:rsidDel="000719E4">
                <w:rPr>
                  <w:rFonts w:ascii="宋体" w:hAnsi="宋体" w:cs="仿宋"/>
                  <w:color w:val="008080"/>
                  <w:kern w:val="0"/>
                  <w:sz w:val="20"/>
                  <w:szCs w:val="20"/>
                </w:rPr>
                <w:delText>?&gt;</w:delText>
              </w:r>
            </w:del>
          </w:p>
          <w:p w:rsidR="009158D4" w:rsidDel="000719E4" w:rsidRDefault="005311D4">
            <w:pPr>
              <w:autoSpaceDE w:val="0"/>
              <w:autoSpaceDN w:val="0"/>
              <w:adjustRightInd w:val="0"/>
              <w:spacing w:line="280" w:lineRule="exact"/>
              <w:jc w:val="left"/>
              <w:rPr>
                <w:del w:id="243" w:author="陈祖毅" w:date="2018-03-01T10:15:00Z"/>
                <w:rFonts w:ascii="宋体" w:hAnsi="宋体" w:cs="仿宋"/>
                <w:kern w:val="0"/>
                <w:sz w:val="20"/>
                <w:szCs w:val="20"/>
              </w:rPr>
            </w:pPr>
            <w:del w:id="244" w:author="陈祖毅" w:date="2018-03-01T10:15:00Z">
              <w:r w:rsidDel="000719E4">
                <w:rPr>
                  <w:rFonts w:ascii="宋体" w:hAnsi="宋体" w:cs="仿宋"/>
                  <w:color w:val="008080"/>
                  <w:kern w:val="0"/>
                  <w:sz w:val="20"/>
                  <w:szCs w:val="20"/>
                </w:rPr>
                <w:delText>&lt;</w:delText>
              </w:r>
              <w:r w:rsidDel="000719E4">
                <w:rPr>
                  <w:rFonts w:ascii="宋体" w:hAnsi="宋体" w:cs="仿宋"/>
                  <w:color w:val="3F7F7F"/>
                  <w:kern w:val="0"/>
                  <w:sz w:val="20"/>
                  <w:szCs w:val="20"/>
                </w:rPr>
                <w:delText>MESSAGE</w:delText>
              </w:r>
              <w:r w:rsidDel="000719E4">
                <w:rPr>
                  <w:rFonts w:ascii="宋体" w:hAnsi="宋体" w:cs="仿宋"/>
                  <w:color w:val="008080"/>
                  <w:kern w:val="0"/>
                  <w:sz w:val="20"/>
                  <w:szCs w:val="20"/>
                </w:rPr>
                <w:delText>&gt;</w:delText>
              </w:r>
            </w:del>
          </w:p>
          <w:p w:rsidR="009158D4" w:rsidDel="000719E4" w:rsidRDefault="005311D4">
            <w:pPr>
              <w:wordWrap/>
              <w:autoSpaceDE w:val="0"/>
              <w:autoSpaceDN w:val="0"/>
              <w:adjustRightInd w:val="0"/>
              <w:jc w:val="left"/>
              <w:rPr>
                <w:del w:id="245" w:author="陈祖毅" w:date="2018-03-01T10:15:00Z"/>
                <w:rFonts w:ascii="宋体" w:hAnsi="宋体" w:cs="宋体"/>
                <w:color w:val="000000"/>
                <w:kern w:val="0"/>
                <w:sz w:val="20"/>
                <w:szCs w:val="20"/>
                <w:highlight w:val="white"/>
              </w:rPr>
            </w:pPr>
            <w:del w:id="246" w:author="陈祖毅" w:date="2018-03-01T10:15:00Z">
              <w:r w:rsidDel="000719E4">
                <w:rPr>
                  <w:rFonts w:ascii="宋体" w:hAnsi="宋体" w:cs="仿宋"/>
                  <w:color w:val="000000"/>
                  <w:kern w:val="0"/>
                  <w:sz w:val="20"/>
                  <w:szCs w:val="20"/>
                </w:rPr>
                <w:tab/>
              </w:r>
              <w:r w:rsidDel="000719E4">
                <w:rPr>
                  <w:rFonts w:ascii="宋体" w:hAnsi="宋体" w:cs="宋体"/>
                  <w:color w:val="0000FF"/>
                  <w:kern w:val="0"/>
                  <w:sz w:val="20"/>
                  <w:szCs w:val="20"/>
                  <w:highlight w:val="white"/>
                </w:rPr>
                <w:delText>&lt;</w:delText>
              </w:r>
              <w:r w:rsidDel="000719E4">
                <w:rPr>
                  <w:rFonts w:ascii="宋体" w:hAnsi="宋体" w:cs="宋体"/>
                  <w:color w:val="800000"/>
                  <w:kern w:val="0"/>
                  <w:sz w:val="20"/>
                  <w:szCs w:val="20"/>
                  <w:highlight w:val="white"/>
                </w:rPr>
                <w:delText>DATASET</w:delText>
              </w:r>
              <w:r w:rsidDel="000719E4">
                <w:rPr>
                  <w:rFonts w:ascii="宋体" w:hAnsi="宋体" w:cs="宋体"/>
                  <w:color w:val="FF0000"/>
                  <w:kern w:val="0"/>
                  <w:sz w:val="20"/>
                  <w:szCs w:val="20"/>
                  <w:highlight w:val="white"/>
                </w:rPr>
                <w:delText xml:space="preserve"> name</w:delText>
              </w:r>
              <w:r w:rsidDel="000719E4">
                <w:rPr>
                  <w:rFonts w:ascii="宋体" w:hAnsi="宋体" w:cs="宋体"/>
                  <w:color w:val="0000FF"/>
                  <w:kern w:val="0"/>
                  <w:sz w:val="20"/>
                  <w:szCs w:val="20"/>
                  <w:highlight w:val="white"/>
                </w:rPr>
                <w:delText>="</w:delText>
              </w:r>
              <w:r w:rsidDel="000719E4">
                <w:rPr>
                  <w:rFonts w:ascii="宋体" w:hAnsi="宋体" w:cs="宋体"/>
                  <w:color w:val="000000"/>
                  <w:kern w:val="0"/>
                  <w:sz w:val="20"/>
                  <w:szCs w:val="20"/>
                  <w:highlight w:val="white"/>
                </w:rPr>
                <w:delText>WA_COMMON_010000</w:delText>
              </w:r>
              <w:r w:rsidDel="000719E4">
                <w:rPr>
                  <w:rFonts w:ascii="宋体" w:hAnsi="宋体" w:cs="宋体"/>
                  <w:color w:val="0000FF"/>
                  <w:kern w:val="0"/>
                  <w:sz w:val="20"/>
                  <w:szCs w:val="20"/>
                  <w:highlight w:val="white"/>
                </w:rPr>
                <w:delText>"</w:delText>
              </w:r>
              <w:r w:rsidDel="000719E4">
                <w:rPr>
                  <w:rFonts w:ascii="宋体" w:hAnsi="宋体" w:cs="宋体"/>
                  <w:color w:val="FF0000"/>
                  <w:kern w:val="0"/>
                  <w:sz w:val="20"/>
                  <w:szCs w:val="20"/>
                  <w:highlight w:val="white"/>
                </w:rPr>
                <w:delText xml:space="preserve"> rmk</w:delText>
              </w:r>
              <w:r w:rsidDel="000719E4">
                <w:rPr>
                  <w:rFonts w:ascii="宋体" w:hAnsi="宋体" w:cs="宋体"/>
                  <w:color w:val="0000FF"/>
                  <w:kern w:val="0"/>
                  <w:sz w:val="20"/>
                  <w:szCs w:val="20"/>
                  <w:highlight w:val="white"/>
                </w:rPr>
                <w:delText>="</w:delText>
              </w:r>
              <w:r w:rsidDel="000719E4">
                <w:rPr>
                  <w:rFonts w:ascii="宋体" w:hAnsi="宋体" w:cs="宋体"/>
                  <w:color w:val="000000"/>
                  <w:kern w:val="0"/>
                  <w:sz w:val="20"/>
                  <w:szCs w:val="20"/>
                  <w:highlight w:val="white"/>
                </w:rPr>
                <w:delText>数据交互通用信息</w:delText>
              </w:r>
              <w:r w:rsidDel="000719E4">
                <w:rPr>
                  <w:rFonts w:ascii="宋体" w:hAnsi="宋体" w:cs="宋体"/>
                  <w:color w:val="0000FF"/>
                  <w:kern w:val="0"/>
                  <w:sz w:val="20"/>
                  <w:szCs w:val="20"/>
                  <w:highlight w:val="white"/>
                </w:rPr>
                <w:delText>"&gt;</w:delText>
              </w:r>
            </w:del>
          </w:p>
          <w:p w:rsidR="009158D4" w:rsidDel="000719E4" w:rsidRDefault="005311D4">
            <w:pPr>
              <w:wordWrap/>
              <w:autoSpaceDE w:val="0"/>
              <w:autoSpaceDN w:val="0"/>
              <w:adjustRightInd w:val="0"/>
              <w:jc w:val="left"/>
              <w:rPr>
                <w:del w:id="247" w:author="陈祖毅" w:date="2018-03-01T10:15:00Z"/>
                <w:rFonts w:ascii="宋体" w:hAnsi="宋体" w:cs="宋体"/>
                <w:color w:val="000000"/>
                <w:kern w:val="0"/>
                <w:sz w:val="20"/>
                <w:szCs w:val="20"/>
                <w:highlight w:val="white"/>
              </w:rPr>
            </w:pPr>
            <w:del w:id="248" w:author="陈祖毅" w:date="2018-03-01T10:15:00Z">
              <w:r w:rsidDel="000719E4">
                <w:rPr>
                  <w:rFonts w:ascii="宋体" w:hAnsi="宋体" w:cs="宋体"/>
                  <w:color w:val="000000"/>
                  <w:kern w:val="0"/>
                  <w:sz w:val="20"/>
                  <w:szCs w:val="20"/>
                  <w:highlight w:val="white"/>
                </w:rPr>
                <w:tab/>
              </w:r>
              <w:r w:rsidDel="000719E4">
                <w:rPr>
                  <w:rFonts w:ascii="宋体" w:hAnsi="宋体" w:cs="宋体"/>
                  <w:color w:val="000000"/>
                  <w:kern w:val="0"/>
                  <w:sz w:val="20"/>
                  <w:szCs w:val="20"/>
                  <w:highlight w:val="white"/>
                </w:rPr>
                <w:tab/>
              </w:r>
              <w:r w:rsidDel="000719E4">
                <w:rPr>
                  <w:rFonts w:ascii="宋体" w:hAnsi="宋体" w:cs="宋体"/>
                  <w:color w:val="0000FF"/>
                  <w:kern w:val="0"/>
                  <w:sz w:val="20"/>
                  <w:szCs w:val="20"/>
                  <w:highlight w:val="white"/>
                </w:rPr>
                <w:delText>&lt;</w:delText>
              </w:r>
              <w:r w:rsidDel="000719E4">
                <w:rPr>
                  <w:rFonts w:ascii="宋体" w:hAnsi="宋体" w:cs="宋体"/>
                  <w:color w:val="800000"/>
                  <w:kern w:val="0"/>
                  <w:sz w:val="20"/>
                  <w:szCs w:val="20"/>
                  <w:highlight w:val="white"/>
                </w:rPr>
                <w:delText>DATA</w:delText>
              </w:r>
              <w:r w:rsidDel="000719E4">
                <w:rPr>
                  <w:rFonts w:ascii="宋体" w:hAnsi="宋体" w:cs="宋体"/>
                  <w:color w:val="0000FF"/>
                  <w:kern w:val="0"/>
                  <w:sz w:val="20"/>
                  <w:szCs w:val="20"/>
                  <w:highlight w:val="white"/>
                </w:rPr>
                <w:delText>&gt;</w:delText>
              </w:r>
            </w:del>
          </w:p>
          <w:p w:rsidR="009158D4" w:rsidDel="000719E4" w:rsidRDefault="005311D4">
            <w:pPr>
              <w:wordWrap/>
              <w:autoSpaceDE w:val="0"/>
              <w:autoSpaceDN w:val="0"/>
              <w:adjustRightInd w:val="0"/>
              <w:jc w:val="left"/>
              <w:rPr>
                <w:del w:id="249" w:author="陈祖毅" w:date="2018-03-01T10:15:00Z"/>
                <w:rFonts w:ascii="宋体" w:hAnsi="宋体" w:cs="宋体"/>
                <w:color w:val="00B050"/>
                <w:kern w:val="0"/>
                <w:sz w:val="20"/>
                <w:szCs w:val="20"/>
                <w:highlight w:val="white"/>
              </w:rPr>
            </w:pPr>
            <w:del w:id="250" w:author="陈祖毅" w:date="2018-03-01T10:15:00Z">
              <w:r w:rsidDel="000719E4">
                <w:rPr>
                  <w:rFonts w:ascii="宋体" w:hAnsi="宋体" w:cs="宋体"/>
                  <w:color w:val="000000"/>
                  <w:kern w:val="0"/>
                  <w:sz w:val="20"/>
                  <w:szCs w:val="20"/>
                  <w:highlight w:val="white"/>
                </w:rPr>
                <w:tab/>
              </w:r>
              <w:r w:rsidDel="000719E4">
                <w:rPr>
                  <w:rFonts w:ascii="宋体" w:hAnsi="宋体" w:cs="宋体"/>
                  <w:color w:val="000000"/>
                  <w:kern w:val="0"/>
                  <w:sz w:val="20"/>
                  <w:szCs w:val="20"/>
                  <w:highlight w:val="white"/>
                </w:rPr>
                <w:tab/>
              </w:r>
              <w:r w:rsidDel="000719E4">
                <w:rPr>
                  <w:rFonts w:ascii="宋体" w:hAnsi="宋体" w:cs="宋体"/>
                  <w:color w:val="000000"/>
                  <w:kern w:val="0"/>
                  <w:sz w:val="20"/>
                  <w:szCs w:val="20"/>
                  <w:highlight w:val="white"/>
                </w:rPr>
                <w:tab/>
              </w:r>
              <w:r w:rsidDel="000719E4">
                <w:rPr>
                  <w:rFonts w:ascii="宋体" w:hAnsi="宋体" w:cs="宋体"/>
                  <w:color w:val="00B050"/>
                  <w:kern w:val="0"/>
                  <w:sz w:val="20"/>
                  <w:szCs w:val="20"/>
                  <w:highlight w:val="white"/>
                </w:rPr>
                <w:delText>&lt;ITEM key="</w:delText>
              </w:r>
              <w:r w:rsidDel="000719E4">
                <w:rPr>
                  <w:rFonts w:ascii="宋体" w:hAnsi="宋体" w:cs="宋体" w:hint="eastAsia"/>
                  <w:color w:val="00B050"/>
                  <w:kern w:val="0"/>
                  <w:sz w:val="20"/>
                  <w:szCs w:val="20"/>
                  <w:highlight w:val="white"/>
                </w:rPr>
                <w:delText>CLUE_SRC_SYS</w:delText>
              </w:r>
              <w:r w:rsidDel="000719E4">
                <w:rPr>
                  <w:rFonts w:ascii="宋体" w:hAnsi="宋体" w:cs="宋体"/>
                  <w:color w:val="00B050"/>
                  <w:kern w:val="0"/>
                  <w:sz w:val="20"/>
                  <w:szCs w:val="20"/>
                  <w:highlight w:val="white"/>
                </w:rPr>
                <w:delText>" val="</w:delText>
              </w:r>
              <w:r w:rsidDel="000719E4">
                <w:rPr>
                  <w:rFonts w:ascii="宋体" w:hAnsi="宋体" w:cs="宋体" w:hint="eastAsia"/>
                  <w:color w:val="00B050"/>
                  <w:kern w:val="0"/>
                  <w:sz w:val="20"/>
                  <w:szCs w:val="20"/>
                  <w:highlight w:val="white"/>
                </w:rPr>
                <w:delText>110100</w:delText>
              </w:r>
              <w:r w:rsidDel="000719E4">
                <w:rPr>
                  <w:rFonts w:ascii="宋体" w:hAnsi="宋体" w:cs="宋体"/>
                  <w:color w:val="00B050"/>
                  <w:kern w:val="0"/>
                  <w:sz w:val="20"/>
                  <w:szCs w:val="20"/>
                  <w:highlight w:val="white"/>
                </w:rPr>
                <w:delText>" eng="FROM" chn="发起节点的标识" rmk="</w:delText>
              </w:r>
              <w:r w:rsidDel="000719E4">
                <w:rPr>
                  <w:rFonts w:ascii="宋体" w:hAnsi="宋体" w:cs="宋体" w:hint="eastAsia"/>
                  <w:color w:val="00B050"/>
                  <w:kern w:val="0"/>
                  <w:sz w:val="20"/>
                  <w:szCs w:val="20"/>
                  <w:highlight w:val="white"/>
                </w:rPr>
                <w:delText>北京</w:delText>
              </w:r>
              <w:r w:rsidDel="000719E4">
                <w:rPr>
                  <w:rFonts w:ascii="宋体" w:hAnsi="宋体" w:cs="宋体"/>
                  <w:color w:val="00B050"/>
                  <w:kern w:val="0"/>
                  <w:sz w:val="20"/>
                  <w:szCs w:val="20"/>
                  <w:highlight w:val="white"/>
                </w:rPr>
                <w:delText>市海淀区"/&gt;</w:delText>
              </w:r>
            </w:del>
          </w:p>
          <w:p w:rsidR="009158D4" w:rsidDel="000719E4" w:rsidRDefault="005311D4">
            <w:pPr>
              <w:wordWrap/>
              <w:autoSpaceDE w:val="0"/>
              <w:autoSpaceDN w:val="0"/>
              <w:adjustRightInd w:val="0"/>
              <w:jc w:val="left"/>
              <w:rPr>
                <w:del w:id="251" w:author="陈祖毅" w:date="2018-03-01T10:15:00Z"/>
                <w:rFonts w:ascii="宋体" w:hAnsi="宋体" w:cs="宋体"/>
                <w:color w:val="00B050"/>
                <w:kern w:val="0"/>
                <w:sz w:val="20"/>
                <w:szCs w:val="20"/>
                <w:highlight w:val="white"/>
              </w:rPr>
            </w:pPr>
            <w:del w:id="252" w:author="陈祖毅" w:date="2018-03-01T10:15:00Z">
              <w:r w:rsidDel="000719E4">
                <w:rPr>
                  <w:rFonts w:ascii="宋体" w:hAnsi="宋体" w:cs="宋体"/>
                  <w:color w:val="00B050"/>
                  <w:kern w:val="0"/>
                  <w:sz w:val="20"/>
                  <w:szCs w:val="20"/>
                  <w:highlight w:val="white"/>
                </w:rPr>
                <w:tab/>
              </w:r>
              <w:r w:rsidDel="000719E4">
                <w:rPr>
                  <w:rFonts w:ascii="宋体" w:hAnsi="宋体" w:cs="宋体"/>
                  <w:color w:val="00B050"/>
                  <w:kern w:val="0"/>
                  <w:sz w:val="20"/>
                  <w:szCs w:val="20"/>
                  <w:highlight w:val="white"/>
                </w:rPr>
                <w:tab/>
              </w:r>
              <w:r w:rsidDel="000719E4">
                <w:rPr>
                  <w:rFonts w:ascii="宋体" w:hAnsi="宋体" w:cs="宋体"/>
                  <w:color w:val="00B050"/>
                  <w:kern w:val="0"/>
                  <w:sz w:val="20"/>
                  <w:szCs w:val="20"/>
                  <w:highlight w:val="white"/>
                </w:rPr>
                <w:tab/>
                <w:delText>&lt;ITEM key=“CLUE_DST_SYS” val=“</w:delText>
              </w:r>
              <w:r w:rsidDel="000719E4">
                <w:rPr>
                  <w:rFonts w:ascii="宋体" w:hAnsi="宋体" w:cs="宋体" w:hint="eastAsia"/>
                  <w:color w:val="00B050"/>
                  <w:kern w:val="0"/>
                  <w:sz w:val="20"/>
                  <w:szCs w:val="20"/>
                  <w:highlight w:val="white"/>
                </w:rPr>
                <w:delText>110000</w:delText>
              </w:r>
              <w:r w:rsidDel="000719E4">
                <w:rPr>
                  <w:rFonts w:ascii="宋体" w:hAnsi="宋体" w:cs="宋体"/>
                  <w:color w:val="00B050"/>
                  <w:kern w:val="0"/>
                  <w:sz w:val="20"/>
                  <w:szCs w:val="20"/>
                  <w:highlight w:val="white"/>
                </w:rPr>
                <w:delText>” eng="TO" chn="目的节点的标识" rmk="</w:delText>
              </w:r>
              <w:r w:rsidDel="000719E4">
                <w:rPr>
                  <w:rFonts w:ascii="宋体" w:hAnsi="宋体" w:cs="宋体" w:hint="eastAsia"/>
                  <w:color w:val="00B050"/>
                  <w:kern w:val="0"/>
                  <w:sz w:val="20"/>
                  <w:szCs w:val="20"/>
                  <w:highlight w:val="white"/>
                </w:rPr>
                <w:delText>北京市局</w:delText>
              </w:r>
              <w:r w:rsidDel="000719E4">
                <w:rPr>
                  <w:rFonts w:ascii="宋体" w:hAnsi="宋体" w:cs="宋体"/>
                  <w:color w:val="00B050"/>
                  <w:kern w:val="0"/>
                  <w:sz w:val="20"/>
                  <w:szCs w:val="20"/>
                  <w:highlight w:val="white"/>
                </w:rPr>
                <w:delText>"/&gt;</w:delText>
              </w:r>
            </w:del>
          </w:p>
          <w:p w:rsidR="009158D4" w:rsidDel="000719E4" w:rsidRDefault="005311D4">
            <w:pPr>
              <w:wordWrap/>
              <w:autoSpaceDE w:val="0"/>
              <w:autoSpaceDN w:val="0"/>
              <w:adjustRightInd w:val="0"/>
              <w:jc w:val="left"/>
              <w:rPr>
                <w:del w:id="253" w:author="陈祖毅" w:date="2018-03-01T10:15:00Z"/>
                <w:rFonts w:ascii="宋体" w:hAnsi="宋体" w:cs="宋体"/>
                <w:color w:val="00B050"/>
                <w:kern w:val="0"/>
                <w:sz w:val="20"/>
                <w:szCs w:val="20"/>
                <w:highlight w:val="white"/>
              </w:rPr>
            </w:pPr>
            <w:del w:id="254" w:author="陈祖毅" w:date="2018-03-01T10:15:00Z">
              <w:r w:rsidDel="000719E4">
                <w:rPr>
                  <w:rFonts w:ascii="宋体" w:hAnsi="宋体" w:cs="宋体"/>
                  <w:color w:val="00B050"/>
                  <w:kern w:val="0"/>
                  <w:sz w:val="20"/>
                  <w:szCs w:val="20"/>
                  <w:highlight w:val="white"/>
                </w:rPr>
                <w:tab/>
              </w:r>
              <w:r w:rsidDel="000719E4">
                <w:rPr>
                  <w:rFonts w:ascii="宋体" w:hAnsi="宋体" w:cs="宋体"/>
                  <w:color w:val="00B050"/>
                  <w:kern w:val="0"/>
                  <w:sz w:val="20"/>
                  <w:szCs w:val="20"/>
                  <w:highlight w:val="white"/>
                </w:rPr>
                <w:tab/>
              </w:r>
              <w:r w:rsidDel="000719E4">
                <w:rPr>
                  <w:rFonts w:ascii="宋体" w:hAnsi="宋体" w:cs="宋体"/>
                  <w:color w:val="00B050"/>
                  <w:kern w:val="0"/>
                  <w:sz w:val="20"/>
                  <w:szCs w:val="20"/>
                  <w:highlight w:val="white"/>
                </w:rPr>
                <w:tab/>
                <w:delText>&lt;ITEM key="</w:delText>
              </w:r>
              <w:r w:rsidDel="000719E4">
                <w:rPr>
                  <w:rFonts w:ascii="宋体" w:hAnsi="宋体" w:cs="宋体" w:hint="eastAsia"/>
                  <w:color w:val="00B050"/>
                  <w:kern w:val="0"/>
                  <w:sz w:val="20"/>
                  <w:szCs w:val="20"/>
                  <w:highlight w:val="white"/>
                </w:rPr>
                <w:delText>BUSINESS_SERVER_TYPE</w:delText>
              </w:r>
              <w:r w:rsidDel="000719E4">
                <w:rPr>
                  <w:rFonts w:ascii="宋体" w:hAnsi="宋体" w:cs="宋体"/>
                  <w:color w:val="00B050"/>
                  <w:kern w:val="0"/>
                  <w:sz w:val="20"/>
                  <w:szCs w:val="20"/>
                  <w:highlight w:val="white"/>
                </w:rPr>
                <w:delText>" val="0</w:delText>
              </w:r>
              <w:r w:rsidDel="000719E4">
                <w:rPr>
                  <w:rFonts w:ascii="宋体" w:hAnsi="宋体" w:cs="宋体" w:hint="eastAsia"/>
                  <w:color w:val="00B050"/>
                  <w:kern w:val="0"/>
                  <w:sz w:val="20"/>
                  <w:szCs w:val="20"/>
                  <w:highlight w:val="white"/>
                </w:rPr>
                <w:delText>3</w:delText>
              </w:r>
              <w:r w:rsidDel="000719E4">
                <w:rPr>
                  <w:rFonts w:ascii="宋体" w:hAnsi="宋体" w:cs="宋体"/>
                  <w:color w:val="00B050"/>
                  <w:kern w:val="0"/>
                  <w:sz w:val="20"/>
                  <w:szCs w:val="20"/>
                  <w:highlight w:val="white"/>
                </w:rPr>
                <w:delText>" eng="BUSINESS_SERVER_TYPE" chn="业务服务类型" rmk="</w:delText>
              </w:r>
              <w:r w:rsidDel="000719E4">
                <w:rPr>
                  <w:rFonts w:ascii="宋体" w:hAnsi="宋体" w:cs="宋体" w:hint="eastAsia"/>
                  <w:color w:val="00B050"/>
                  <w:kern w:val="0"/>
                  <w:sz w:val="20"/>
                  <w:szCs w:val="20"/>
                  <w:highlight w:val="white"/>
                </w:rPr>
                <w:delText>主动上报类</w:delText>
              </w:r>
              <w:r w:rsidDel="000719E4">
                <w:rPr>
                  <w:rFonts w:ascii="宋体" w:hAnsi="宋体" w:cs="宋体"/>
                  <w:color w:val="00B050"/>
                  <w:kern w:val="0"/>
                  <w:sz w:val="20"/>
                  <w:szCs w:val="20"/>
                  <w:highlight w:val="white"/>
                </w:rPr>
                <w:delText>"/&gt;</w:delText>
              </w:r>
            </w:del>
          </w:p>
          <w:p w:rsidR="009158D4" w:rsidDel="000719E4" w:rsidRDefault="005311D4">
            <w:pPr>
              <w:wordWrap/>
              <w:autoSpaceDE w:val="0"/>
              <w:autoSpaceDN w:val="0"/>
              <w:adjustRightInd w:val="0"/>
              <w:jc w:val="left"/>
              <w:rPr>
                <w:del w:id="255" w:author="陈祖毅" w:date="2018-03-01T10:15:00Z"/>
                <w:rFonts w:ascii="宋体" w:hAnsi="宋体" w:cs="宋体"/>
                <w:color w:val="000000"/>
                <w:kern w:val="0"/>
                <w:sz w:val="20"/>
                <w:szCs w:val="20"/>
                <w:highlight w:val="white"/>
              </w:rPr>
            </w:pPr>
            <w:del w:id="256" w:author="陈祖毅" w:date="2018-03-01T10:15:00Z">
              <w:r w:rsidDel="000719E4">
                <w:rPr>
                  <w:rFonts w:ascii="宋体" w:hAnsi="宋体" w:cs="宋体"/>
                  <w:color w:val="000000"/>
                  <w:kern w:val="0"/>
                  <w:sz w:val="20"/>
                  <w:szCs w:val="20"/>
                  <w:highlight w:val="white"/>
                </w:rPr>
                <w:tab/>
              </w:r>
              <w:r w:rsidDel="000719E4">
                <w:rPr>
                  <w:rFonts w:ascii="宋体" w:hAnsi="宋体" w:cs="宋体"/>
                  <w:color w:val="000000"/>
                  <w:kern w:val="0"/>
                  <w:sz w:val="20"/>
                  <w:szCs w:val="20"/>
                  <w:highlight w:val="white"/>
                </w:rPr>
                <w:tab/>
              </w:r>
              <w:r w:rsidDel="000719E4">
                <w:rPr>
                  <w:rFonts w:ascii="宋体" w:hAnsi="宋体" w:cs="宋体"/>
                  <w:color w:val="0000FF"/>
                  <w:kern w:val="0"/>
                  <w:sz w:val="20"/>
                  <w:szCs w:val="20"/>
                  <w:highlight w:val="white"/>
                </w:rPr>
                <w:delText>&lt;/</w:delText>
              </w:r>
              <w:r w:rsidDel="000719E4">
                <w:rPr>
                  <w:rFonts w:ascii="宋体" w:hAnsi="宋体" w:cs="宋体"/>
                  <w:color w:val="800000"/>
                  <w:kern w:val="0"/>
                  <w:sz w:val="20"/>
                  <w:szCs w:val="20"/>
                  <w:highlight w:val="white"/>
                </w:rPr>
                <w:delText>DATA</w:delText>
              </w:r>
              <w:r w:rsidDel="000719E4">
                <w:rPr>
                  <w:rFonts w:ascii="宋体" w:hAnsi="宋体" w:cs="宋体"/>
                  <w:color w:val="0000FF"/>
                  <w:kern w:val="0"/>
                  <w:sz w:val="20"/>
                  <w:szCs w:val="20"/>
                  <w:highlight w:val="white"/>
                </w:rPr>
                <w:delText>&gt;</w:delText>
              </w:r>
            </w:del>
          </w:p>
          <w:p w:rsidR="009158D4" w:rsidDel="000719E4" w:rsidRDefault="005311D4">
            <w:pPr>
              <w:wordWrap/>
              <w:autoSpaceDE w:val="0"/>
              <w:autoSpaceDN w:val="0"/>
              <w:adjustRightInd w:val="0"/>
              <w:jc w:val="left"/>
              <w:rPr>
                <w:del w:id="257" w:author="陈祖毅" w:date="2018-03-01T10:15:00Z"/>
                <w:rFonts w:ascii="宋体" w:hAnsi="宋体" w:cs="宋体"/>
                <w:color w:val="000000"/>
                <w:kern w:val="0"/>
                <w:sz w:val="20"/>
                <w:szCs w:val="20"/>
                <w:highlight w:val="white"/>
              </w:rPr>
            </w:pPr>
            <w:del w:id="258" w:author="陈祖毅" w:date="2018-03-01T10:15:00Z">
              <w:r w:rsidDel="000719E4">
                <w:rPr>
                  <w:rFonts w:ascii="宋体" w:hAnsi="宋体" w:cs="宋体"/>
                  <w:color w:val="000000"/>
                  <w:kern w:val="0"/>
                  <w:sz w:val="20"/>
                  <w:szCs w:val="20"/>
                  <w:highlight w:val="white"/>
                </w:rPr>
                <w:tab/>
              </w:r>
              <w:r w:rsidDel="000719E4">
                <w:rPr>
                  <w:rFonts w:ascii="宋体" w:hAnsi="宋体" w:cs="宋体"/>
                  <w:color w:val="0000FF"/>
                  <w:kern w:val="0"/>
                  <w:sz w:val="20"/>
                  <w:szCs w:val="20"/>
                  <w:highlight w:val="white"/>
                </w:rPr>
                <w:delText>&lt;/</w:delText>
              </w:r>
              <w:r w:rsidDel="000719E4">
                <w:rPr>
                  <w:rFonts w:ascii="宋体" w:hAnsi="宋体" w:cs="宋体"/>
                  <w:color w:val="800000"/>
                  <w:kern w:val="0"/>
                  <w:sz w:val="20"/>
                  <w:szCs w:val="20"/>
                  <w:highlight w:val="white"/>
                </w:rPr>
                <w:delText>DATASET</w:delText>
              </w:r>
              <w:r w:rsidDel="000719E4">
                <w:rPr>
                  <w:rFonts w:ascii="宋体" w:hAnsi="宋体" w:cs="宋体"/>
                  <w:color w:val="0000FF"/>
                  <w:kern w:val="0"/>
                  <w:sz w:val="20"/>
                  <w:szCs w:val="20"/>
                  <w:highlight w:val="white"/>
                </w:rPr>
                <w:delText>&gt;</w:delText>
              </w:r>
            </w:del>
          </w:p>
          <w:p w:rsidR="009158D4" w:rsidDel="000719E4" w:rsidRDefault="005311D4">
            <w:pPr>
              <w:autoSpaceDE w:val="0"/>
              <w:autoSpaceDN w:val="0"/>
              <w:adjustRightInd w:val="0"/>
              <w:spacing w:line="280" w:lineRule="exact"/>
              <w:ind w:firstLineChars="200" w:firstLine="400"/>
              <w:jc w:val="left"/>
              <w:rPr>
                <w:del w:id="259" w:author="陈祖毅" w:date="2018-03-01T10:15:00Z"/>
                <w:rFonts w:ascii="宋体" w:hAnsi="宋体" w:cs="仿宋"/>
                <w:kern w:val="0"/>
                <w:sz w:val="20"/>
                <w:szCs w:val="20"/>
              </w:rPr>
            </w:pPr>
            <w:del w:id="260" w:author="陈祖毅" w:date="2018-03-01T10:15:00Z">
              <w:r w:rsidDel="000719E4">
                <w:rPr>
                  <w:rFonts w:ascii="宋体" w:hAnsi="宋体" w:cs="仿宋"/>
                  <w:color w:val="008080"/>
                  <w:kern w:val="0"/>
                  <w:sz w:val="20"/>
                  <w:szCs w:val="20"/>
                </w:rPr>
                <w:delText>&lt;</w:delText>
              </w:r>
              <w:r w:rsidDel="000719E4">
                <w:rPr>
                  <w:rFonts w:ascii="宋体" w:hAnsi="宋体" w:cs="仿宋"/>
                  <w:color w:val="3F7F7F"/>
                  <w:kern w:val="0"/>
                  <w:sz w:val="20"/>
                  <w:szCs w:val="20"/>
                </w:rPr>
                <w:delText>DATASET</w:delText>
              </w:r>
              <w:r w:rsidDel="000719E4">
                <w:rPr>
                  <w:rFonts w:ascii="宋体" w:hAnsi="宋体" w:cs="仿宋"/>
                  <w:kern w:val="0"/>
                  <w:sz w:val="20"/>
                  <w:szCs w:val="20"/>
                </w:rPr>
                <w:delText xml:space="preserve"> </w:delText>
              </w:r>
              <w:r w:rsidDel="000719E4">
                <w:rPr>
                  <w:rFonts w:ascii="宋体" w:hAnsi="宋体" w:cs="仿宋"/>
                  <w:color w:val="7F007F"/>
                  <w:kern w:val="0"/>
                  <w:sz w:val="20"/>
                  <w:szCs w:val="20"/>
                </w:rPr>
                <w:delText>name</w:delText>
              </w:r>
              <w:r w:rsidDel="000719E4">
                <w:rPr>
                  <w:rFonts w:ascii="宋体" w:hAnsi="宋体" w:cs="仿宋"/>
                  <w:color w:val="000000"/>
                  <w:kern w:val="0"/>
                  <w:sz w:val="20"/>
                  <w:szCs w:val="20"/>
                </w:rPr>
                <w:delText>=</w:delText>
              </w:r>
              <w:r w:rsidDel="000719E4">
                <w:rPr>
                  <w:rFonts w:ascii="宋体" w:hAnsi="宋体" w:cs="仿宋"/>
                  <w:i/>
                  <w:iCs/>
                  <w:color w:val="2A00FF"/>
                  <w:kern w:val="0"/>
                  <w:sz w:val="20"/>
                  <w:szCs w:val="20"/>
                </w:rPr>
                <w:delText>"WA_COMMON_0100</w:delText>
              </w:r>
              <w:r w:rsidDel="000719E4">
                <w:rPr>
                  <w:rFonts w:ascii="宋体" w:hAnsi="宋体" w:cs="仿宋" w:hint="eastAsia"/>
                  <w:i/>
                  <w:iCs/>
                  <w:color w:val="2A00FF"/>
                  <w:kern w:val="0"/>
                  <w:sz w:val="20"/>
                  <w:szCs w:val="20"/>
                </w:rPr>
                <w:delText>17</w:delText>
              </w:r>
              <w:r w:rsidDel="000719E4">
                <w:rPr>
                  <w:rFonts w:ascii="宋体" w:hAnsi="宋体" w:cs="仿宋"/>
                  <w:i/>
                  <w:iCs/>
                  <w:color w:val="2A00FF"/>
                  <w:kern w:val="0"/>
                  <w:sz w:val="20"/>
                  <w:szCs w:val="20"/>
                </w:rPr>
                <w:delText>"</w:delText>
              </w:r>
              <w:r w:rsidDel="000719E4">
                <w:rPr>
                  <w:rFonts w:ascii="宋体" w:hAnsi="宋体" w:cs="仿宋"/>
                  <w:kern w:val="0"/>
                  <w:sz w:val="20"/>
                  <w:szCs w:val="20"/>
                </w:rPr>
                <w:delText xml:space="preserve"> </w:delText>
              </w:r>
              <w:r w:rsidDel="000719E4">
                <w:rPr>
                  <w:rFonts w:ascii="宋体" w:hAnsi="宋体" w:cs="仿宋" w:hint="eastAsia"/>
                  <w:kern w:val="0"/>
                  <w:sz w:val="20"/>
                  <w:szCs w:val="20"/>
                </w:rPr>
                <w:delText>ver=</w:delText>
              </w:r>
              <w:r w:rsidDel="000719E4">
                <w:rPr>
                  <w:rFonts w:ascii="宋体" w:hAnsi="宋体" w:cs="仿宋"/>
                  <w:kern w:val="0"/>
                  <w:sz w:val="20"/>
                  <w:szCs w:val="20"/>
                </w:rPr>
                <w:delText>”</w:delText>
              </w:r>
              <w:r w:rsidDel="000719E4">
                <w:rPr>
                  <w:rFonts w:ascii="宋体" w:hAnsi="宋体" w:cs="仿宋" w:hint="eastAsia"/>
                  <w:kern w:val="0"/>
                  <w:sz w:val="20"/>
                  <w:szCs w:val="20"/>
                </w:rPr>
                <w:delText>1.0</w:delText>
              </w:r>
              <w:r w:rsidDel="000719E4">
                <w:rPr>
                  <w:rFonts w:ascii="宋体" w:hAnsi="宋体" w:cs="仿宋"/>
                  <w:kern w:val="0"/>
                  <w:sz w:val="20"/>
                  <w:szCs w:val="20"/>
                </w:rPr>
                <w:delText>”</w:delText>
              </w:r>
              <w:r w:rsidDel="000719E4">
                <w:rPr>
                  <w:rFonts w:ascii="宋体" w:hAnsi="宋体" w:cs="仿宋" w:hint="eastAsia"/>
                  <w:kern w:val="0"/>
                  <w:sz w:val="20"/>
                  <w:szCs w:val="20"/>
                </w:rPr>
                <w:delText xml:space="preserve"> </w:delText>
              </w:r>
              <w:r w:rsidDel="000719E4">
                <w:rPr>
                  <w:rFonts w:ascii="宋体" w:hAnsi="宋体" w:cs="仿宋"/>
                  <w:color w:val="7F007F"/>
                  <w:kern w:val="0"/>
                  <w:sz w:val="20"/>
                  <w:szCs w:val="20"/>
                </w:rPr>
                <w:delText>rmk</w:delText>
              </w:r>
              <w:r w:rsidDel="000719E4">
                <w:rPr>
                  <w:rFonts w:ascii="宋体" w:hAnsi="宋体" w:cs="仿宋"/>
                  <w:color w:val="000000"/>
                  <w:kern w:val="0"/>
                  <w:sz w:val="20"/>
                  <w:szCs w:val="20"/>
                </w:rPr>
                <w:delText>=</w:delText>
              </w:r>
              <w:r w:rsidDel="000719E4">
                <w:rPr>
                  <w:rFonts w:ascii="宋体" w:hAnsi="宋体" w:cs="仿宋"/>
                  <w:i/>
                  <w:iCs/>
                  <w:color w:val="2A00FF"/>
                  <w:kern w:val="0"/>
                  <w:sz w:val="20"/>
                  <w:szCs w:val="20"/>
                </w:rPr>
                <w:delText>"</w:delText>
              </w:r>
              <w:r w:rsidDel="000719E4">
                <w:rPr>
                  <w:rFonts w:ascii="宋体" w:hAnsi="宋体" w:cs="仿宋" w:hint="eastAsia"/>
                  <w:i/>
                  <w:iCs/>
                  <w:color w:val="2A00FF"/>
                  <w:kern w:val="0"/>
                  <w:sz w:val="20"/>
                  <w:szCs w:val="20"/>
                </w:rPr>
                <w:delText>数据文件索引信息</w:delText>
              </w:r>
              <w:r w:rsidDel="000719E4">
                <w:rPr>
                  <w:rFonts w:ascii="宋体" w:hAnsi="宋体" w:cs="仿宋"/>
                  <w:i/>
                  <w:iCs/>
                  <w:color w:val="2A00FF"/>
                  <w:kern w:val="0"/>
                  <w:sz w:val="20"/>
                  <w:szCs w:val="20"/>
                </w:rPr>
                <w:delText>"</w:delText>
              </w:r>
              <w:r w:rsidDel="000719E4">
                <w:rPr>
                  <w:rFonts w:ascii="宋体" w:hAnsi="宋体" w:cs="仿宋"/>
                  <w:color w:val="008080"/>
                  <w:kern w:val="0"/>
                  <w:sz w:val="20"/>
                  <w:szCs w:val="20"/>
                </w:rPr>
                <w:delText>&gt;</w:delText>
              </w:r>
            </w:del>
          </w:p>
          <w:p w:rsidR="009158D4" w:rsidDel="000719E4" w:rsidRDefault="005311D4">
            <w:pPr>
              <w:autoSpaceDE w:val="0"/>
              <w:autoSpaceDN w:val="0"/>
              <w:adjustRightInd w:val="0"/>
              <w:spacing w:line="280" w:lineRule="exact"/>
              <w:ind w:firstLineChars="450" w:firstLine="900"/>
              <w:jc w:val="left"/>
              <w:rPr>
                <w:del w:id="261" w:author="陈祖毅" w:date="2018-03-01T10:15:00Z"/>
                <w:rFonts w:ascii="宋体" w:hAnsi="宋体" w:cs="仿宋"/>
                <w:color w:val="008080"/>
                <w:kern w:val="0"/>
                <w:sz w:val="20"/>
                <w:szCs w:val="20"/>
              </w:rPr>
            </w:pPr>
            <w:del w:id="262" w:author="陈祖毅" w:date="2018-03-01T10:15:00Z">
              <w:r w:rsidDel="000719E4">
                <w:rPr>
                  <w:rFonts w:ascii="宋体" w:hAnsi="宋体" w:cs="仿宋"/>
                  <w:color w:val="008080"/>
                  <w:kern w:val="0"/>
                  <w:sz w:val="20"/>
                  <w:szCs w:val="20"/>
                </w:rPr>
                <w:delText>&lt;</w:delText>
              </w:r>
              <w:r w:rsidDel="000719E4">
                <w:rPr>
                  <w:rFonts w:ascii="宋体" w:hAnsi="宋体" w:cs="仿宋"/>
                  <w:color w:val="3F7F7F"/>
                  <w:kern w:val="0"/>
                  <w:sz w:val="20"/>
                  <w:szCs w:val="20"/>
                </w:rPr>
                <w:delText>DATA</w:delText>
              </w:r>
              <w:r w:rsidDel="000719E4">
                <w:rPr>
                  <w:rFonts w:ascii="宋体" w:hAnsi="宋体" w:cs="仿宋"/>
                  <w:color w:val="008080"/>
                  <w:kern w:val="0"/>
                  <w:sz w:val="20"/>
                  <w:szCs w:val="20"/>
                </w:rPr>
                <w:delText>&gt;</w:delText>
              </w:r>
            </w:del>
          </w:p>
          <w:p w:rsidR="009158D4" w:rsidDel="000719E4" w:rsidRDefault="005311D4">
            <w:pPr>
              <w:autoSpaceDE w:val="0"/>
              <w:autoSpaceDN w:val="0"/>
              <w:adjustRightInd w:val="0"/>
              <w:spacing w:line="280" w:lineRule="exact"/>
              <w:ind w:firstLineChars="650" w:firstLine="1300"/>
              <w:jc w:val="left"/>
              <w:rPr>
                <w:del w:id="263" w:author="陈祖毅" w:date="2018-03-01T10:15:00Z"/>
                <w:rFonts w:ascii="宋体" w:hAnsi="宋体" w:cs="仿宋"/>
                <w:kern w:val="0"/>
                <w:sz w:val="20"/>
                <w:szCs w:val="20"/>
              </w:rPr>
            </w:pPr>
            <w:del w:id="264" w:author="陈祖毅" w:date="2018-03-01T10:15:00Z">
              <w:r w:rsidDel="000719E4">
                <w:rPr>
                  <w:rFonts w:ascii="宋体" w:hAnsi="宋体" w:cs="仿宋"/>
                  <w:color w:val="008080"/>
                  <w:kern w:val="0"/>
                  <w:sz w:val="20"/>
                  <w:szCs w:val="20"/>
                </w:rPr>
                <w:delText>&lt;</w:delText>
              </w:r>
              <w:r w:rsidDel="000719E4">
                <w:rPr>
                  <w:rFonts w:ascii="宋体" w:hAnsi="宋体" w:cs="仿宋"/>
                  <w:color w:val="3F7F7F"/>
                  <w:kern w:val="0"/>
                  <w:sz w:val="20"/>
                  <w:szCs w:val="20"/>
                </w:rPr>
                <w:delText>DATASET</w:delText>
              </w:r>
              <w:r w:rsidDel="000719E4">
                <w:rPr>
                  <w:rFonts w:ascii="宋体" w:hAnsi="宋体" w:cs="仿宋"/>
                  <w:kern w:val="0"/>
                  <w:sz w:val="20"/>
                  <w:szCs w:val="20"/>
                </w:rPr>
                <w:delText xml:space="preserve"> </w:delText>
              </w:r>
              <w:r w:rsidDel="000719E4">
                <w:rPr>
                  <w:rFonts w:ascii="宋体" w:hAnsi="宋体" w:cs="仿宋"/>
                  <w:color w:val="7F007F"/>
                  <w:kern w:val="0"/>
                  <w:sz w:val="20"/>
                  <w:szCs w:val="20"/>
                </w:rPr>
                <w:delText>name</w:delText>
              </w:r>
              <w:r w:rsidDel="000719E4">
                <w:rPr>
                  <w:rFonts w:ascii="宋体" w:hAnsi="宋体" w:cs="仿宋"/>
                  <w:color w:val="000000"/>
                  <w:kern w:val="0"/>
                  <w:sz w:val="20"/>
                  <w:szCs w:val="20"/>
                </w:rPr>
                <w:delText>=</w:delText>
              </w:r>
              <w:r w:rsidDel="000719E4">
                <w:rPr>
                  <w:rFonts w:ascii="宋体" w:hAnsi="宋体" w:cs="仿宋"/>
                  <w:i/>
                  <w:iCs/>
                  <w:color w:val="2A00FF"/>
                  <w:kern w:val="0"/>
                  <w:sz w:val="20"/>
                  <w:szCs w:val="20"/>
                </w:rPr>
                <w:delText>"WA_COMMON_010013"</w:delText>
              </w:r>
              <w:r w:rsidDel="000719E4">
                <w:rPr>
                  <w:rFonts w:ascii="宋体" w:hAnsi="宋体" w:cs="仿宋"/>
                  <w:kern w:val="0"/>
                  <w:sz w:val="20"/>
                  <w:szCs w:val="20"/>
                </w:rPr>
                <w:delText xml:space="preserve"> </w:delText>
              </w:r>
              <w:r w:rsidDel="000719E4">
                <w:rPr>
                  <w:rFonts w:ascii="宋体" w:hAnsi="宋体" w:cs="仿宋"/>
                  <w:color w:val="7F007F"/>
                  <w:kern w:val="0"/>
                  <w:sz w:val="20"/>
                  <w:szCs w:val="20"/>
                </w:rPr>
                <w:delText>rmk</w:delText>
              </w:r>
              <w:r w:rsidDel="000719E4">
                <w:rPr>
                  <w:rFonts w:ascii="宋体" w:hAnsi="宋体" w:cs="仿宋"/>
                  <w:color w:val="000000"/>
                  <w:kern w:val="0"/>
                  <w:sz w:val="20"/>
                  <w:szCs w:val="20"/>
                </w:rPr>
                <w:delText>=</w:delText>
              </w:r>
              <w:r w:rsidDel="000719E4">
                <w:rPr>
                  <w:rFonts w:ascii="宋体" w:hAnsi="宋体" w:cs="仿宋"/>
                  <w:i/>
                  <w:iCs/>
                  <w:color w:val="2A00FF"/>
                  <w:kern w:val="0"/>
                  <w:sz w:val="20"/>
                  <w:szCs w:val="20"/>
                </w:rPr>
                <w:delText>"BCP</w:delText>
              </w:r>
              <w:r w:rsidDel="000719E4">
                <w:rPr>
                  <w:rFonts w:ascii="宋体" w:hAnsi="宋体" w:cs="仿宋" w:hint="eastAsia"/>
                  <w:i/>
                  <w:iCs/>
                  <w:color w:val="2A00FF"/>
                  <w:kern w:val="0"/>
                  <w:sz w:val="20"/>
                  <w:szCs w:val="20"/>
                </w:rPr>
                <w:delText>文件描述信息</w:delText>
              </w:r>
              <w:r w:rsidDel="000719E4">
                <w:rPr>
                  <w:rFonts w:ascii="宋体" w:hAnsi="宋体" w:cs="仿宋"/>
                  <w:i/>
                  <w:iCs/>
                  <w:color w:val="2A00FF"/>
                  <w:kern w:val="0"/>
                  <w:sz w:val="20"/>
                  <w:szCs w:val="20"/>
                </w:rPr>
                <w:delText>"</w:delText>
              </w:r>
              <w:r w:rsidDel="000719E4">
                <w:rPr>
                  <w:rFonts w:ascii="宋体" w:hAnsi="宋体" w:cs="仿宋"/>
                  <w:color w:val="008080"/>
                  <w:kern w:val="0"/>
                  <w:sz w:val="20"/>
                  <w:szCs w:val="20"/>
                </w:rPr>
                <w:delText>&gt;&lt;</w:delText>
              </w:r>
              <w:r w:rsidDel="000719E4">
                <w:rPr>
                  <w:rFonts w:ascii="宋体" w:hAnsi="宋体" w:cs="仿宋"/>
                  <w:color w:val="3F7F7F"/>
                  <w:kern w:val="0"/>
                  <w:sz w:val="20"/>
                  <w:szCs w:val="20"/>
                </w:rPr>
                <w:delText>DATA</w:delText>
              </w:r>
              <w:r w:rsidDel="000719E4">
                <w:rPr>
                  <w:rFonts w:ascii="宋体" w:hAnsi="宋体" w:cs="仿宋"/>
                  <w:color w:val="008080"/>
                  <w:kern w:val="0"/>
                  <w:sz w:val="20"/>
                  <w:szCs w:val="20"/>
                </w:rPr>
                <w:delText>&gt;</w:delText>
              </w:r>
            </w:del>
          </w:p>
          <w:p w:rsidR="009158D4" w:rsidDel="000719E4" w:rsidRDefault="005311D4">
            <w:pPr>
              <w:autoSpaceDE w:val="0"/>
              <w:autoSpaceDN w:val="0"/>
              <w:adjustRightInd w:val="0"/>
              <w:spacing w:line="280" w:lineRule="exact"/>
              <w:ind w:leftChars="200" w:left="420"/>
              <w:jc w:val="left"/>
              <w:rPr>
                <w:del w:id="265" w:author="陈祖毅" w:date="2018-03-01T10:15:00Z"/>
                <w:rFonts w:ascii="宋体" w:hAnsi="宋体" w:cs="仿宋"/>
                <w:color w:val="00B050"/>
                <w:kern w:val="0"/>
                <w:sz w:val="20"/>
                <w:szCs w:val="20"/>
              </w:rPr>
            </w:pPr>
            <w:del w:id="266" w:author="陈祖毅" w:date="2018-03-01T10:15:00Z">
              <w:r w:rsidDel="000719E4">
                <w:rPr>
                  <w:rFonts w:ascii="宋体" w:hAnsi="宋体" w:cs="仿宋"/>
                  <w:color w:val="000000"/>
                  <w:kern w:val="0"/>
                  <w:sz w:val="20"/>
                  <w:szCs w:val="20"/>
                </w:rPr>
                <w:tab/>
              </w:r>
              <w:r w:rsidDel="000719E4">
                <w:rPr>
                  <w:rFonts w:ascii="宋体" w:hAnsi="宋体" w:cs="仿宋"/>
                  <w:color w:val="000000"/>
                  <w:kern w:val="0"/>
                  <w:sz w:val="20"/>
                  <w:szCs w:val="20"/>
                </w:rPr>
                <w:tab/>
              </w:r>
              <w:r w:rsidDel="000719E4">
                <w:rPr>
                  <w:rFonts w:ascii="宋体" w:hAnsi="宋体" w:cs="仿宋" w:hint="eastAsia"/>
                  <w:color w:val="000000"/>
                  <w:kern w:val="0"/>
                  <w:sz w:val="20"/>
                  <w:szCs w:val="20"/>
                </w:rPr>
                <w:delText xml:space="preserve">    </w:delText>
              </w:r>
              <w:r w:rsidDel="000719E4">
                <w:rPr>
                  <w:rFonts w:ascii="宋体" w:hAnsi="宋体" w:cs="仿宋"/>
                  <w:color w:val="00B050"/>
                  <w:kern w:val="0"/>
                  <w:sz w:val="20"/>
                  <w:szCs w:val="20"/>
                </w:rPr>
                <w:delText>&lt;ITEM key=</w:delText>
              </w:r>
              <w:r w:rsidDel="000719E4">
                <w:rPr>
                  <w:rFonts w:ascii="宋体" w:hAnsi="宋体" w:cs="仿宋"/>
                  <w:i/>
                  <w:iCs/>
                  <w:color w:val="00B050"/>
                  <w:kern w:val="0"/>
                  <w:sz w:val="20"/>
                  <w:szCs w:val="20"/>
                </w:rPr>
                <w:delText>"</w:delText>
              </w:r>
              <w:r w:rsidDel="000719E4">
                <w:rPr>
                  <w:rFonts w:ascii="宋体" w:hAnsi="宋体" w:cs="仿宋" w:hint="eastAsia"/>
                  <w:i/>
                  <w:iCs/>
                  <w:color w:val="00B050"/>
                  <w:kern w:val="0"/>
                  <w:sz w:val="20"/>
                  <w:szCs w:val="20"/>
                </w:rPr>
                <w:delText>COLUMN_SPLIT</w:delText>
              </w:r>
              <w:r w:rsidDel="000719E4">
                <w:rPr>
                  <w:rFonts w:ascii="宋体" w:hAnsi="宋体" w:cs="仿宋"/>
                  <w:i/>
                  <w:iCs/>
                  <w:color w:val="00B050"/>
                  <w:kern w:val="0"/>
                  <w:sz w:val="20"/>
                  <w:szCs w:val="20"/>
                </w:rPr>
                <w:delText>"</w:delText>
              </w:r>
              <w:r w:rsidDel="000719E4">
                <w:rPr>
                  <w:rFonts w:ascii="宋体" w:hAnsi="宋体" w:cs="仿宋"/>
                  <w:color w:val="00B050"/>
                  <w:kern w:val="0"/>
                  <w:sz w:val="20"/>
                  <w:szCs w:val="20"/>
                </w:rPr>
                <w:delText xml:space="preserve"> val=</w:delText>
              </w:r>
              <w:r w:rsidDel="000719E4">
                <w:rPr>
                  <w:rFonts w:ascii="宋体" w:hAnsi="宋体" w:cs="仿宋"/>
                  <w:i/>
                  <w:iCs/>
                  <w:color w:val="00B050"/>
                  <w:kern w:val="0"/>
                  <w:sz w:val="20"/>
                  <w:szCs w:val="20"/>
                </w:rPr>
                <w:delText>""</w:delText>
              </w:r>
              <w:r w:rsidDel="000719E4">
                <w:rPr>
                  <w:rFonts w:ascii="宋体" w:hAnsi="宋体" w:cs="仿宋"/>
                  <w:color w:val="00B050"/>
                  <w:kern w:val="0"/>
                  <w:sz w:val="20"/>
                  <w:szCs w:val="20"/>
                </w:rPr>
                <w:delText xml:space="preserve"> rmk=</w:delText>
              </w:r>
              <w:r w:rsidDel="000719E4">
                <w:rPr>
                  <w:rFonts w:ascii="宋体" w:hAnsi="宋体" w:cs="仿宋"/>
                  <w:i/>
                  <w:iCs/>
                  <w:color w:val="00B050"/>
                  <w:kern w:val="0"/>
                  <w:sz w:val="20"/>
                  <w:szCs w:val="20"/>
                </w:rPr>
                <w:delText>"</w:delText>
              </w:r>
              <w:r w:rsidDel="000719E4">
                <w:rPr>
                  <w:rFonts w:ascii="宋体" w:hAnsi="宋体" w:cs="仿宋" w:hint="eastAsia"/>
                  <w:i/>
                  <w:iCs/>
                  <w:color w:val="00B050"/>
                  <w:kern w:val="0"/>
                  <w:sz w:val="20"/>
                  <w:szCs w:val="20"/>
                </w:rPr>
                <w:delText>列分隔符（缺少值时默认为制表符</w:delText>
              </w:r>
              <w:r w:rsidDel="000719E4">
                <w:rPr>
                  <w:rFonts w:ascii="宋体" w:hAnsi="宋体" w:cs="仿宋"/>
                  <w:i/>
                  <w:iCs/>
                  <w:color w:val="00B050"/>
                  <w:kern w:val="0"/>
                  <w:sz w:val="20"/>
                  <w:szCs w:val="20"/>
                </w:rPr>
                <w:delText>\t</w:delText>
              </w:r>
              <w:r w:rsidDel="000719E4">
                <w:rPr>
                  <w:rFonts w:ascii="宋体" w:hAnsi="宋体" w:cs="仿宋" w:hint="eastAsia"/>
                  <w:i/>
                  <w:iCs/>
                  <w:color w:val="00B050"/>
                  <w:kern w:val="0"/>
                  <w:sz w:val="20"/>
                  <w:szCs w:val="20"/>
                </w:rPr>
                <w:delText>）</w:delText>
              </w:r>
              <w:r w:rsidDel="000719E4">
                <w:rPr>
                  <w:rFonts w:ascii="宋体" w:hAnsi="宋体" w:cs="仿宋"/>
                  <w:i/>
                  <w:iCs/>
                  <w:color w:val="00B050"/>
                  <w:kern w:val="0"/>
                  <w:sz w:val="20"/>
                  <w:szCs w:val="20"/>
                </w:rPr>
                <w:delText>"</w:delText>
              </w:r>
              <w:r w:rsidDel="000719E4">
                <w:rPr>
                  <w:rFonts w:ascii="宋体" w:hAnsi="宋体" w:cs="仿宋"/>
                  <w:color w:val="00B050"/>
                  <w:kern w:val="0"/>
                  <w:sz w:val="20"/>
                  <w:szCs w:val="20"/>
                </w:rPr>
                <w:delText xml:space="preserve"> /&gt;</w:delText>
              </w:r>
            </w:del>
          </w:p>
          <w:p w:rsidR="009158D4" w:rsidDel="000719E4" w:rsidRDefault="005311D4">
            <w:pPr>
              <w:autoSpaceDE w:val="0"/>
              <w:autoSpaceDN w:val="0"/>
              <w:adjustRightInd w:val="0"/>
              <w:spacing w:line="280" w:lineRule="exact"/>
              <w:jc w:val="left"/>
              <w:rPr>
                <w:del w:id="267" w:author="陈祖毅" w:date="2018-03-01T10:15:00Z"/>
                <w:rFonts w:ascii="宋体" w:hAnsi="宋体" w:cs="仿宋"/>
                <w:color w:val="00B050"/>
                <w:kern w:val="0"/>
                <w:sz w:val="20"/>
                <w:szCs w:val="20"/>
              </w:rPr>
            </w:pPr>
            <w:del w:id="268" w:author="陈祖毅" w:date="2018-03-01T10:15:00Z">
              <w:r w:rsidDel="000719E4">
                <w:rPr>
                  <w:rFonts w:ascii="宋体" w:hAnsi="宋体" w:cs="仿宋"/>
                  <w:color w:val="00B050"/>
                  <w:kern w:val="0"/>
                  <w:sz w:val="20"/>
                  <w:szCs w:val="20"/>
                </w:rPr>
                <w:tab/>
              </w:r>
              <w:r w:rsidDel="000719E4">
                <w:rPr>
                  <w:rFonts w:ascii="宋体" w:hAnsi="宋体" w:cs="仿宋"/>
                  <w:color w:val="00B050"/>
                  <w:kern w:val="0"/>
                  <w:sz w:val="20"/>
                  <w:szCs w:val="20"/>
                </w:rPr>
                <w:tab/>
              </w:r>
              <w:r w:rsidDel="000719E4">
                <w:rPr>
                  <w:rFonts w:ascii="宋体" w:hAnsi="宋体" w:cs="仿宋"/>
                  <w:color w:val="00B050"/>
                  <w:kern w:val="0"/>
                  <w:sz w:val="20"/>
                  <w:szCs w:val="20"/>
                </w:rPr>
                <w:tab/>
              </w:r>
              <w:r w:rsidDel="000719E4">
                <w:rPr>
                  <w:rFonts w:ascii="宋体" w:hAnsi="宋体" w:cs="仿宋" w:hint="eastAsia"/>
                  <w:color w:val="00B050"/>
                  <w:kern w:val="0"/>
                  <w:sz w:val="20"/>
                  <w:szCs w:val="20"/>
                </w:rPr>
                <w:delText xml:space="preserve">    </w:delText>
              </w:r>
              <w:r w:rsidDel="000719E4">
                <w:rPr>
                  <w:rFonts w:ascii="宋体" w:hAnsi="宋体" w:cs="仿宋"/>
                  <w:color w:val="00B050"/>
                  <w:kern w:val="0"/>
                  <w:sz w:val="20"/>
                  <w:szCs w:val="20"/>
                </w:rPr>
                <w:delText>&lt;ITEM key=</w:delText>
              </w:r>
              <w:r w:rsidDel="000719E4">
                <w:rPr>
                  <w:rFonts w:ascii="宋体" w:hAnsi="宋体" w:cs="仿宋"/>
                  <w:i/>
                  <w:iCs/>
                  <w:color w:val="00B050"/>
                  <w:kern w:val="0"/>
                  <w:sz w:val="20"/>
                  <w:szCs w:val="20"/>
                </w:rPr>
                <w:delText>"</w:delText>
              </w:r>
              <w:r w:rsidDel="000719E4">
                <w:rPr>
                  <w:rFonts w:ascii="宋体" w:hAnsi="宋体" w:cs="仿宋" w:hint="eastAsia"/>
                  <w:i/>
                  <w:iCs/>
                  <w:color w:val="00B050"/>
                  <w:kern w:val="0"/>
                  <w:sz w:val="20"/>
                  <w:szCs w:val="20"/>
                </w:rPr>
                <w:delText>ROW_SPLIT</w:delText>
              </w:r>
              <w:r w:rsidDel="000719E4">
                <w:rPr>
                  <w:rFonts w:ascii="宋体" w:hAnsi="宋体" w:cs="仿宋"/>
                  <w:i/>
                  <w:iCs/>
                  <w:color w:val="00B050"/>
                  <w:kern w:val="0"/>
                  <w:sz w:val="20"/>
                  <w:szCs w:val="20"/>
                </w:rPr>
                <w:delText>"</w:delText>
              </w:r>
              <w:r w:rsidDel="000719E4">
                <w:rPr>
                  <w:rFonts w:ascii="宋体" w:hAnsi="宋体" w:cs="仿宋"/>
                  <w:color w:val="00B050"/>
                  <w:kern w:val="0"/>
                  <w:sz w:val="20"/>
                  <w:szCs w:val="20"/>
                </w:rPr>
                <w:delText xml:space="preserve"> val=</w:delText>
              </w:r>
              <w:r w:rsidDel="000719E4">
                <w:rPr>
                  <w:rFonts w:ascii="宋体" w:hAnsi="宋体" w:cs="仿宋"/>
                  <w:i/>
                  <w:iCs/>
                  <w:color w:val="00B050"/>
                  <w:kern w:val="0"/>
                  <w:sz w:val="20"/>
                  <w:szCs w:val="20"/>
                </w:rPr>
                <w:delText>""</w:delText>
              </w:r>
              <w:r w:rsidDel="000719E4">
                <w:rPr>
                  <w:rFonts w:ascii="宋体" w:hAnsi="宋体" w:cs="仿宋"/>
                  <w:color w:val="00B050"/>
                  <w:kern w:val="0"/>
                  <w:sz w:val="20"/>
                  <w:szCs w:val="20"/>
                </w:rPr>
                <w:delText xml:space="preserve"> rmk=</w:delText>
              </w:r>
              <w:r w:rsidDel="000719E4">
                <w:rPr>
                  <w:rFonts w:ascii="宋体" w:hAnsi="宋体" w:cs="仿宋"/>
                  <w:i/>
                  <w:iCs/>
                  <w:color w:val="00B050"/>
                  <w:kern w:val="0"/>
                  <w:sz w:val="20"/>
                  <w:szCs w:val="20"/>
                </w:rPr>
                <w:delText>"</w:delText>
              </w:r>
              <w:r w:rsidDel="000719E4">
                <w:rPr>
                  <w:rFonts w:ascii="宋体" w:hAnsi="宋体" w:cs="仿宋" w:hint="eastAsia"/>
                  <w:i/>
                  <w:iCs/>
                  <w:color w:val="00B050"/>
                  <w:kern w:val="0"/>
                  <w:sz w:val="20"/>
                  <w:szCs w:val="20"/>
                </w:rPr>
                <w:delText>行分隔符（缺少值时默认为换行符</w:delText>
              </w:r>
              <w:r w:rsidDel="000719E4">
                <w:rPr>
                  <w:rFonts w:ascii="宋体" w:hAnsi="宋体" w:cs="仿宋"/>
                  <w:i/>
                  <w:iCs/>
                  <w:color w:val="00B050"/>
                  <w:kern w:val="0"/>
                  <w:sz w:val="20"/>
                  <w:szCs w:val="20"/>
                </w:rPr>
                <w:delText>\n</w:delText>
              </w:r>
              <w:r w:rsidDel="000719E4">
                <w:rPr>
                  <w:rFonts w:ascii="宋体" w:hAnsi="宋体" w:cs="仿宋" w:hint="eastAsia"/>
                  <w:i/>
                  <w:iCs/>
                  <w:color w:val="00B050"/>
                  <w:kern w:val="0"/>
                  <w:sz w:val="20"/>
                  <w:szCs w:val="20"/>
                </w:rPr>
                <w:delText>）</w:delText>
              </w:r>
              <w:r w:rsidDel="000719E4">
                <w:rPr>
                  <w:rFonts w:ascii="宋体" w:hAnsi="宋体" w:cs="仿宋"/>
                  <w:i/>
                  <w:iCs/>
                  <w:color w:val="00B050"/>
                  <w:kern w:val="0"/>
                  <w:sz w:val="20"/>
                  <w:szCs w:val="20"/>
                </w:rPr>
                <w:delText>"</w:delText>
              </w:r>
              <w:r w:rsidDel="000719E4">
                <w:rPr>
                  <w:rFonts w:ascii="宋体" w:hAnsi="宋体" w:cs="仿宋"/>
                  <w:color w:val="00B050"/>
                  <w:kern w:val="0"/>
                  <w:sz w:val="20"/>
                  <w:szCs w:val="20"/>
                </w:rPr>
                <w:delText xml:space="preserve"> /&gt;</w:delText>
              </w:r>
            </w:del>
          </w:p>
          <w:p w:rsidR="009158D4" w:rsidDel="000719E4" w:rsidRDefault="005311D4">
            <w:pPr>
              <w:autoSpaceDE w:val="0"/>
              <w:autoSpaceDN w:val="0"/>
              <w:adjustRightInd w:val="0"/>
              <w:spacing w:line="280" w:lineRule="exact"/>
              <w:ind w:firstLine="420"/>
              <w:jc w:val="left"/>
              <w:rPr>
                <w:del w:id="269" w:author="陈祖毅" w:date="2018-03-01T10:15:00Z"/>
                <w:rFonts w:ascii="宋体" w:hAnsi="宋体" w:cs="仿宋"/>
                <w:color w:val="00B050"/>
                <w:kern w:val="0"/>
                <w:sz w:val="20"/>
                <w:szCs w:val="20"/>
              </w:rPr>
            </w:pPr>
            <w:del w:id="270" w:author="陈祖毅" w:date="2018-03-01T10:15:00Z">
              <w:r w:rsidDel="000719E4">
                <w:rPr>
                  <w:rFonts w:ascii="宋体" w:hAnsi="宋体" w:cs="仿宋"/>
                  <w:color w:val="00B050"/>
                  <w:kern w:val="0"/>
                  <w:sz w:val="20"/>
                  <w:szCs w:val="20"/>
                </w:rPr>
                <w:tab/>
              </w:r>
              <w:r w:rsidDel="000719E4">
                <w:rPr>
                  <w:rFonts w:ascii="宋体" w:hAnsi="宋体" w:cs="仿宋"/>
                  <w:color w:val="00B050"/>
                  <w:kern w:val="0"/>
                  <w:sz w:val="20"/>
                  <w:szCs w:val="20"/>
                </w:rPr>
                <w:tab/>
              </w:r>
              <w:r w:rsidDel="000719E4">
                <w:rPr>
                  <w:rFonts w:ascii="宋体" w:hAnsi="宋体" w:cs="仿宋" w:hint="eastAsia"/>
                  <w:color w:val="00B050"/>
                  <w:kern w:val="0"/>
                  <w:sz w:val="20"/>
                  <w:szCs w:val="20"/>
                </w:rPr>
                <w:delText xml:space="preserve">    </w:delText>
              </w:r>
              <w:r w:rsidDel="000719E4">
                <w:rPr>
                  <w:rFonts w:ascii="宋体" w:hAnsi="宋体" w:cs="仿宋"/>
                  <w:color w:val="00B050"/>
                  <w:kern w:val="0"/>
                  <w:sz w:val="20"/>
                  <w:szCs w:val="20"/>
                </w:rPr>
                <w:delText>&lt;ITEM key=</w:delText>
              </w:r>
              <w:r w:rsidDel="000719E4">
                <w:rPr>
                  <w:rFonts w:ascii="宋体" w:hAnsi="宋体" w:cs="仿宋"/>
                  <w:i/>
                  <w:iCs/>
                  <w:color w:val="00B050"/>
                  <w:kern w:val="0"/>
                  <w:sz w:val="20"/>
                  <w:szCs w:val="20"/>
                </w:rPr>
                <w:delText>"</w:delText>
              </w:r>
              <w:r w:rsidDel="000719E4">
                <w:rPr>
                  <w:rFonts w:ascii="宋体" w:hAnsi="宋体"/>
                  <w:caps/>
                  <w:color w:val="00B050"/>
                  <w:sz w:val="20"/>
                  <w:szCs w:val="20"/>
                </w:rPr>
                <w:delText>Data_Source</w:delText>
              </w:r>
              <w:r w:rsidDel="000719E4">
                <w:rPr>
                  <w:rFonts w:ascii="宋体" w:hAnsi="宋体" w:cs="仿宋"/>
                  <w:i/>
                  <w:iCs/>
                  <w:color w:val="00B050"/>
                  <w:kern w:val="0"/>
                  <w:sz w:val="20"/>
                  <w:szCs w:val="20"/>
                </w:rPr>
                <w:delText>"</w:delText>
              </w:r>
              <w:r w:rsidDel="000719E4">
                <w:rPr>
                  <w:rFonts w:ascii="宋体" w:hAnsi="宋体" w:cs="仿宋"/>
                  <w:color w:val="00B050"/>
                  <w:kern w:val="0"/>
                  <w:sz w:val="20"/>
                  <w:szCs w:val="20"/>
                </w:rPr>
                <w:delText xml:space="preserve"> val=</w:delText>
              </w:r>
              <w:r w:rsidDel="000719E4">
                <w:rPr>
                  <w:rFonts w:ascii="宋体" w:hAnsi="宋体" w:cs="仿宋"/>
                  <w:i/>
                  <w:iCs/>
                  <w:color w:val="00B050"/>
                  <w:kern w:val="0"/>
                  <w:sz w:val="20"/>
                  <w:szCs w:val="20"/>
                </w:rPr>
                <w:delText>"</w:delText>
              </w:r>
              <w:r w:rsidDel="000719E4">
                <w:rPr>
                  <w:rFonts w:ascii="宋体" w:hAnsi="宋体" w:cs="仿宋" w:hint="eastAsia"/>
                  <w:i/>
                  <w:iCs/>
                  <w:color w:val="00B050"/>
                  <w:kern w:val="0"/>
                  <w:sz w:val="20"/>
                  <w:szCs w:val="20"/>
                </w:rPr>
                <w:delText>115</w:delText>
              </w:r>
              <w:r w:rsidDel="000719E4">
                <w:rPr>
                  <w:rFonts w:ascii="宋体" w:hAnsi="宋体" w:cs="仿宋"/>
                  <w:i/>
                  <w:iCs/>
                  <w:color w:val="00B050"/>
                  <w:kern w:val="0"/>
                  <w:sz w:val="20"/>
                  <w:szCs w:val="20"/>
                </w:rPr>
                <w:delText>"</w:delText>
              </w:r>
              <w:r w:rsidDel="000719E4">
                <w:rPr>
                  <w:rFonts w:ascii="宋体" w:hAnsi="宋体" w:cs="仿宋"/>
                  <w:color w:val="00B050"/>
                  <w:kern w:val="0"/>
                  <w:sz w:val="20"/>
                  <w:szCs w:val="20"/>
                </w:rPr>
                <w:delText xml:space="preserve"> rmk=</w:delText>
              </w:r>
              <w:r w:rsidDel="000719E4">
                <w:rPr>
                  <w:rFonts w:ascii="宋体" w:hAnsi="宋体" w:cs="仿宋"/>
                  <w:i/>
                  <w:iCs/>
                  <w:color w:val="00B050"/>
                  <w:kern w:val="0"/>
                  <w:sz w:val="20"/>
                  <w:szCs w:val="20"/>
                </w:rPr>
                <w:delText>"</w:delText>
              </w:r>
              <w:r w:rsidDel="000719E4">
                <w:rPr>
                  <w:rFonts w:ascii="宋体" w:hAnsi="宋体" w:cs="仿宋" w:hint="eastAsia"/>
                  <w:i/>
                  <w:iCs/>
                  <w:color w:val="00B050"/>
                  <w:kern w:val="0"/>
                  <w:sz w:val="20"/>
                  <w:szCs w:val="20"/>
                </w:rPr>
                <w:delText>数据来源</w:delText>
              </w:r>
              <w:r w:rsidDel="000719E4">
                <w:rPr>
                  <w:rFonts w:ascii="宋体" w:hAnsi="宋体" w:cs="仿宋"/>
                  <w:i/>
                  <w:iCs/>
                  <w:color w:val="00B050"/>
                  <w:kern w:val="0"/>
                  <w:sz w:val="20"/>
                  <w:szCs w:val="20"/>
                </w:rPr>
                <w:delText>"</w:delText>
              </w:r>
              <w:r w:rsidDel="000719E4">
                <w:rPr>
                  <w:rFonts w:ascii="宋体" w:hAnsi="宋体" w:cs="仿宋"/>
                  <w:color w:val="00B050"/>
                  <w:kern w:val="0"/>
                  <w:sz w:val="20"/>
                  <w:szCs w:val="20"/>
                </w:rPr>
                <w:delText xml:space="preserve"> /&gt;</w:delText>
              </w:r>
            </w:del>
          </w:p>
          <w:p w:rsidR="009158D4" w:rsidDel="000719E4" w:rsidRDefault="005311D4">
            <w:pPr>
              <w:autoSpaceDE w:val="0"/>
              <w:autoSpaceDN w:val="0"/>
              <w:adjustRightInd w:val="0"/>
              <w:spacing w:line="280" w:lineRule="exact"/>
              <w:ind w:firstLine="420"/>
              <w:jc w:val="left"/>
              <w:rPr>
                <w:del w:id="271" w:author="陈祖毅" w:date="2018-03-01T10:15:00Z"/>
                <w:rFonts w:ascii="宋体" w:hAnsi="宋体" w:cs="仿宋"/>
                <w:color w:val="00B050"/>
                <w:kern w:val="0"/>
                <w:sz w:val="20"/>
                <w:szCs w:val="20"/>
              </w:rPr>
            </w:pPr>
            <w:del w:id="272" w:author="陈祖毅" w:date="2018-03-01T10:15:00Z">
              <w:r w:rsidDel="000719E4">
                <w:rPr>
                  <w:rFonts w:ascii="宋体" w:hAnsi="宋体" w:cs="仿宋"/>
                  <w:color w:val="00B050"/>
                  <w:kern w:val="0"/>
                  <w:sz w:val="20"/>
                  <w:szCs w:val="20"/>
                </w:rPr>
                <w:tab/>
              </w:r>
              <w:r w:rsidDel="000719E4">
                <w:rPr>
                  <w:rFonts w:ascii="宋体" w:hAnsi="宋体" w:cs="仿宋"/>
                  <w:color w:val="00B050"/>
                  <w:kern w:val="0"/>
                  <w:sz w:val="20"/>
                  <w:szCs w:val="20"/>
                </w:rPr>
                <w:tab/>
              </w:r>
              <w:r w:rsidDel="000719E4">
                <w:rPr>
                  <w:rFonts w:ascii="宋体" w:hAnsi="宋体" w:cs="仿宋" w:hint="eastAsia"/>
                  <w:color w:val="00B050"/>
                  <w:kern w:val="0"/>
                  <w:sz w:val="20"/>
                  <w:szCs w:val="20"/>
                </w:rPr>
                <w:delText xml:space="preserve">    </w:delText>
              </w:r>
              <w:r w:rsidDel="000719E4">
                <w:rPr>
                  <w:rFonts w:ascii="宋体" w:hAnsi="宋体" w:cs="仿宋"/>
                  <w:color w:val="00B050"/>
                  <w:kern w:val="0"/>
                  <w:sz w:val="20"/>
                  <w:szCs w:val="20"/>
                </w:rPr>
                <w:delText>&lt;ITEM key=</w:delText>
              </w:r>
              <w:r w:rsidDel="000719E4">
                <w:rPr>
                  <w:rFonts w:ascii="宋体" w:hAnsi="宋体" w:cs="仿宋"/>
                  <w:i/>
                  <w:iCs/>
                  <w:color w:val="00B050"/>
                  <w:kern w:val="0"/>
                  <w:sz w:val="20"/>
                  <w:szCs w:val="20"/>
                </w:rPr>
                <w:delText>"</w:delText>
              </w:r>
              <w:r w:rsidDel="000719E4">
                <w:rPr>
                  <w:rFonts w:ascii="宋体" w:hAnsi="宋体"/>
                  <w:color w:val="00B050"/>
                  <w:sz w:val="20"/>
                  <w:szCs w:val="20"/>
                </w:rPr>
                <w:delText>SECURITY_SOFTWARE_ORGCODE</w:delText>
              </w:r>
              <w:r w:rsidDel="000719E4">
                <w:rPr>
                  <w:rFonts w:ascii="宋体" w:hAnsi="宋体" w:cs="仿宋"/>
                  <w:i/>
                  <w:iCs/>
                  <w:color w:val="00B050"/>
                  <w:kern w:val="0"/>
                  <w:sz w:val="20"/>
                  <w:szCs w:val="20"/>
                </w:rPr>
                <w:delText>"</w:delText>
              </w:r>
              <w:r w:rsidDel="000719E4">
                <w:rPr>
                  <w:rFonts w:ascii="宋体" w:hAnsi="宋体" w:cs="仿宋"/>
                  <w:color w:val="00B050"/>
                  <w:kern w:val="0"/>
                  <w:sz w:val="20"/>
                  <w:szCs w:val="20"/>
                </w:rPr>
                <w:delText xml:space="preserve"> val=</w:delText>
              </w:r>
              <w:r w:rsidDel="000719E4">
                <w:rPr>
                  <w:rFonts w:ascii="宋体" w:hAnsi="宋体" w:cs="仿宋"/>
                  <w:i/>
                  <w:iCs/>
                  <w:color w:val="00B050"/>
                  <w:kern w:val="0"/>
                  <w:sz w:val="20"/>
                  <w:szCs w:val="20"/>
                </w:rPr>
                <w:delText>"</w:delText>
              </w:r>
              <w:r w:rsidDel="000719E4">
                <w:rPr>
                  <w:rFonts w:ascii="宋体" w:hAnsi="宋体" w:cs="仿宋" w:hint="eastAsia"/>
                  <w:i/>
                  <w:iCs/>
                  <w:color w:val="00B050"/>
                  <w:kern w:val="0"/>
                  <w:sz w:val="20"/>
                  <w:szCs w:val="20"/>
                </w:rPr>
                <w:delText>746736751"</w:delText>
              </w:r>
              <w:r w:rsidDel="000719E4">
                <w:rPr>
                  <w:rFonts w:ascii="宋体" w:hAnsi="宋体" w:cs="仿宋"/>
                  <w:color w:val="00B050"/>
                  <w:kern w:val="0"/>
                  <w:sz w:val="20"/>
                  <w:szCs w:val="20"/>
                </w:rPr>
                <w:delText xml:space="preserve"> rmk=</w:delText>
              </w:r>
              <w:r w:rsidDel="000719E4">
                <w:rPr>
                  <w:rFonts w:ascii="宋体" w:hAnsi="宋体" w:cs="仿宋"/>
                  <w:i/>
                  <w:iCs/>
                  <w:color w:val="00B050"/>
                  <w:kern w:val="0"/>
                  <w:sz w:val="20"/>
                  <w:szCs w:val="20"/>
                </w:rPr>
                <w:delText>"</w:delText>
              </w:r>
              <w:r w:rsidDel="000719E4">
                <w:rPr>
                  <w:rFonts w:ascii="宋体" w:hAnsi="宋体" w:cs="仿宋" w:hint="eastAsia"/>
                  <w:i/>
                  <w:iCs/>
                  <w:color w:val="00B050"/>
                  <w:kern w:val="0"/>
                  <w:sz w:val="20"/>
                  <w:szCs w:val="20"/>
                </w:rPr>
                <w:delText>厂家组织机构代码</w:delText>
              </w:r>
              <w:r w:rsidDel="000719E4">
                <w:rPr>
                  <w:rFonts w:ascii="宋体" w:hAnsi="宋体" w:cs="仿宋"/>
                  <w:i/>
                  <w:iCs/>
                  <w:color w:val="00B050"/>
                  <w:kern w:val="0"/>
                  <w:sz w:val="20"/>
                  <w:szCs w:val="20"/>
                </w:rPr>
                <w:delText>"</w:delText>
              </w:r>
              <w:r w:rsidDel="000719E4">
                <w:rPr>
                  <w:rFonts w:ascii="宋体" w:hAnsi="宋体" w:cs="仿宋"/>
                  <w:color w:val="00B050"/>
                  <w:kern w:val="0"/>
                  <w:sz w:val="20"/>
                  <w:szCs w:val="20"/>
                </w:rPr>
                <w:delText xml:space="preserve"> /&gt;</w:delText>
              </w:r>
            </w:del>
          </w:p>
          <w:p w:rsidR="009158D4" w:rsidDel="000719E4" w:rsidRDefault="005311D4">
            <w:pPr>
              <w:autoSpaceDE w:val="0"/>
              <w:autoSpaceDN w:val="0"/>
              <w:adjustRightInd w:val="0"/>
              <w:spacing w:line="280" w:lineRule="exact"/>
              <w:ind w:firstLine="420"/>
              <w:jc w:val="left"/>
              <w:rPr>
                <w:del w:id="273" w:author="陈祖毅" w:date="2018-03-01T10:15:00Z"/>
                <w:rFonts w:ascii="宋体" w:hAnsi="宋体" w:cs="仿宋"/>
                <w:color w:val="00B050"/>
                <w:kern w:val="0"/>
                <w:sz w:val="20"/>
                <w:szCs w:val="20"/>
              </w:rPr>
            </w:pPr>
            <w:del w:id="274" w:author="陈祖毅" w:date="2018-03-01T10:15:00Z">
              <w:r w:rsidDel="000719E4">
                <w:rPr>
                  <w:rFonts w:ascii="宋体" w:hAnsi="宋体" w:cs="仿宋"/>
                  <w:color w:val="00B050"/>
                  <w:kern w:val="0"/>
                  <w:sz w:val="20"/>
                  <w:szCs w:val="20"/>
                </w:rPr>
                <w:tab/>
              </w:r>
              <w:r w:rsidDel="000719E4">
                <w:rPr>
                  <w:rFonts w:ascii="宋体" w:hAnsi="宋体" w:cs="仿宋"/>
                  <w:color w:val="00B050"/>
                  <w:kern w:val="0"/>
                  <w:sz w:val="20"/>
                  <w:szCs w:val="20"/>
                </w:rPr>
                <w:tab/>
              </w:r>
              <w:r w:rsidDel="000719E4">
                <w:rPr>
                  <w:rFonts w:ascii="宋体" w:hAnsi="宋体" w:cs="仿宋" w:hint="eastAsia"/>
                  <w:color w:val="00B050"/>
                  <w:kern w:val="0"/>
                  <w:sz w:val="20"/>
                  <w:szCs w:val="20"/>
                </w:rPr>
                <w:delText xml:space="preserve">    </w:delText>
              </w:r>
              <w:r w:rsidDel="000719E4">
                <w:rPr>
                  <w:rFonts w:ascii="宋体" w:hAnsi="宋体" w:cs="仿宋"/>
                  <w:color w:val="00B050"/>
                  <w:kern w:val="0"/>
                  <w:sz w:val="20"/>
                  <w:szCs w:val="20"/>
                </w:rPr>
                <w:delText>&lt;ITEM key=</w:delText>
              </w:r>
              <w:r w:rsidDel="000719E4">
                <w:rPr>
                  <w:rFonts w:ascii="宋体" w:hAnsi="宋体" w:cs="仿宋"/>
                  <w:i/>
                  <w:iCs/>
                  <w:color w:val="00B050"/>
                  <w:kern w:val="0"/>
                  <w:sz w:val="20"/>
                  <w:szCs w:val="20"/>
                </w:rPr>
                <w:delText>"</w:delText>
              </w:r>
              <w:r w:rsidDel="000719E4">
                <w:rPr>
                  <w:rFonts w:ascii="宋体" w:hAnsi="宋体"/>
                  <w:color w:val="00B050"/>
                  <w:sz w:val="20"/>
                  <w:szCs w:val="20"/>
                </w:rPr>
                <w:delText>COLLECT_PLACE</w:delText>
              </w:r>
              <w:r w:rsidDel="000719E4">
                <w:rPr>
                  <w:rFonts w:ascii="宋体" w:hAnsi="宋体" w:cs="仿宋"/>
                  <w:i/>
                  <w:iCs/>
                  <w:color w:val="00B050"/>
                  <w:kern w:val="0"/>
                  <w:sz w:val="20"/>
                  <w:szCs w:val="20"/>
                </w:rPr>
                <w:delText>"</w:delText>
              </w:r>
              <w:r w:rsidDel="000719E4">
                <w:rPr>
                  <w:rFonts w:ascii="宋体" w:hAnsi="宋体" w:cs="仿宋"/>
                  <w:color w:val="00B050"/>
                  <w:kern w:val="0"/>
                  <w:sz w:val="20"/>
                  <w:szCs w:val="20"/>
                </w:rPr>
                <w:delText xml:space="preserve"> val=</w:delText>
              </w:r>
              <w:r w:rsidDel="000719E4">
                <w:rPr>
                  <w:rFonts w:ascii="宋体" w:hAnsi="宋体" w:cs="仿宋"/>
                  <w:i/>
                  <w:iCs/>
                  <w:color w:val="00B050"/>
                  <w:kern w:val="0"/>
                  <w:sz w:val="20"/>
                  <w:szCs w:val="20"/>
                </w:rPr>
                <w:delText>"</w:delText>
              </w:r>
              <w:r w:rsidDel="000719E4">
                <w:rPr>
                  <w:rFonts w:ascii="宋体" w:hAnsi="宋体" w:cs="仿宋" w:hint="eastAsia"/>
                  <w:i/>
                  <w:iCs/>
                  <w:color w:val="00B050"/>
                  <w:kern w:val="0"/>
                  <w:sz w:val="20"/>
                  <w:szCs w:val="20"/>
                </w:rPr>
                <w:delText>110100</w:delText>
              </w:r>
              <w:r w:rsidDel="000719E4">
                <w:rPr>
                  <w:rFonts w:ascii="宋体" w:hAnsi="宋体" w:cs="仿宋"/>
                  <w:i/>
                  <w:iCs/>
                  <w:color w:val="00B050"/>
                  <w:kern w:val="0"/>
                  <w:sz w:val="20"/>
                  <w:szCs w:val="20"/>
                </w:rPr>
                <w:delText>"</w:delText>
              </w:r>
              <w:r w:rsidDel="000719E4">
                <w:rPr>
                  <w:rFonts w:ascii="宋体" w:hAnsi="宋体" w:cs="仿宋"/>
                  <w:color w:val="00B050"/>
                  <w:kern w:val="0"/>
                  <w:sz w:val="20"/>
                  <w:szCs w:val="20"/>
                </w:rPr>
                <w:delText xml:space="preserve"> rmk=</w:delText>
              </w:r>
              <w:r w:rsidDel="000719E4">
                <w:rPr>
                  <w:rFonts w:ascii="宋体" w:hAnsi="宋体" w:cs="仿宋"/>
                  <w:i/>
                  <w:iCs/>
                  <w:color w:val="00B050"/>
                  <w:kern w:val="0"/>
                  <w:sz w:val="20"/>
                  <w:szCs w:val="20"/>
                </w:rPr>
                <w:delText>"</w:delText>
              </w:r>
              <w:r w:rsidDel="000719E4">
                <w:rPr>
                  <w:rFonts w:ascii="宋体" w:hAnsi="宋体" w:cs="仿宋" w:hint="eastAsia"/>
                  <w:i/>
                  <w:iCs/>
                  <w:color w:val="00B050"/>
                  <w:kern w:val="0"/>
                  <w:sz w:val="20"/>
                  <w:szCs w:val="20"/>
                </w:rPr>
                <w:delText>数据采集地</w:delText>
              </w:r>
              <w:r w:rsidDel="000719E4">
                <w:rPr>
                  <w:rFonts w:ascii="宋体" w:hAnsi="宋体" w:cs="仿宋"/>
                  <w:i/>
                  <w:iCs/>
                  <w:color w:val="00B050"/>
                  <w:kern w:val="0"/>
                  <w:sz w:val="20"/>
                  <w:szCs w:val="20"/>
                </w:rPr>
                <w:delText>"</w:delText>
              </w:r>
              <w:r w:rsidDel="000719E4">
                <w:rPr>
                  <w:rFonts w:ascii="宋体" w:hAnsi="宋体" w:cs="仿宋"/>
                  <w:color w:val="00B050"/>
                  <w:kern w:val="0"/>
                  <w:sz w:val="20"/>
                  <w:szCs w:val="20"/>
                </w:rPr>
                <w:delText xml:space="preserve"> /&gt;</w:delText>
              </w:r>
            </w:del>
          </w:p>
          <w:p w:rsidR="009158D4" w:rsidDel="000719E4" w:rsidRDefault="005311D4">
            <w:pPr>
              <w:autoSpaceDE w:val="0"/>
              <w:autoSpaceDN w:val="0"/>
              <w:adjustRightInd w:val="0"/>
              <w:spacing w:line="280" w:lineRule="exact"/>
              <w:ind w:firstLine="420"/>
              <w:jc w:val="left"/>
              <w:rPr>
                <w:del w:id="275" w:author="陈祖毅" w:date="2018-03-01T10:15:00Z"/>
                <w:rFonts w:ascii="宋体" w:hAnsi="宋体" w:cs="仿宋"/>
                <w:color w:val="00B050"/>
                <w:kern w:val="0"/>
                <w:sz w:val="20"/>
                <w:szCs w:val="20"/>
              </w:rPr>
            </w:pPr>
            <w:del w:id="276" w:author="陈祖毅" w:date="2018-03-01T10:15:00Z">
              <w:r w:rsidDel="000719E4">
                <w:rPr>
                  <w:rFonts w:ascii="宋体" w:hAnsi="宋体" w:cs="仿宋"/>
                  <w:color w:val="00B050"/>
                  <w:kern w:val="0"/>
                  <w:sz w:val="20"/>
                  <w:szCs w:val="20"/>
                </w:rPr>
                <w:tab/>
              </w:r>
              <w:r w:rsidDel="000719E4">
                <w:rPr>
                  <w:rFonts w:ascii="宋体" w:hAnsi="宋体" w:cs="仿宋"/>
                  <w:color w:val="00B050"/>
                  <w:kern w:val="0"/>
                  <w:sz w:val="20"/>
                  <w:szCs w:val="20"/>
                </w:rPr>
                <w:tab/>
              </w:r>
              <w:r w:rsidDel="000719E4">
                <w:rPr>
                  <w:rFonts w:ascii="宋体" w:hAnsi="宋体" w:cs="仿宋" w:hint="eastAsia"/>
                  <w:color w:val="00B050"/>
                  <w:kern w:val="0"/>
                  <w:sz w:val="20"/>
                  <w:szCs w:val="20"/>
                </w:rPr>
                <w:delText xml:space="preserve">    </w:delText>
              </w:r>
              <w:r w:rsidDel="000719E4">
                <w:rPr>
                  <w:rFonts w:ascii="宋体" w:hAnsi="宋体" w:cs="仿宋"/>
                  <w:color w:val="00B050"/>
                  <w:kern w:val="0"/>
                  <w:sz w:val="20"/>
                  <w:szCs w:val="20"/>
                </w:rPr>
                <w:delText>&lt;ITEM key=</w:delText>
              </w:r>
              <w:r w:rsidDel="000719E4">
                <w:rPr>
                  <w:rFonts w:ascii="宋体" w:hAnsi="宋体" w:cs="仿宋"/>
                  <w:i/>
                  <w:iCs/>
                  <w:color w:val="00B050"/>
                  <w:kern w:val="0"/>
                  <w:sz w:val="20"/>
                  <w:szCs w:val="20"/>
                </w:rPr>
                <w:delText>"</w:delText>
              </w:r>
              <w:r w:rsidDel="000719E4">
                <w:rPr>
                  <w:rFonts w:ascii="宋体" w:hAnsi="宋体" w:hint="eastAsia"/>
                  <w:color w:val="00B050"/>
                  <w:sz w:val="20"/>
                  <w:szCs w:val="20"/>
                </w:rPr>
                <w:delText>CALLBACK_SEQUENCE</w:delText>
              </w:r>
              <w:r w:rsidDel="000719E4">
                <w:rPr>
                  <w:rFonts w:ascii="宋体" w:hAnsi="宋体" w:cs="仿宋"/>
                  <w:i/>
                  <w:iCs/>
                  <w:color w:val="00B050"/>
                  <w:kern w:val="0"/>
                  <w:sz w:val="20"/>
                  <w:szCs w:val="20"/>
                </w:rPr>
                <w:delText>"</w:delText>
              </w:r>
              <w:r w:rsidDel="000719E4">
                <w:rPr>
                  <w:rFonts w:ascii="宋体" w:hAnsi="宋体" w:cs="仿宋"/>
                  <w:color w:val="00B050"/>
                  <w:kern w:val="0"/>
                  <w:sz w:val="20"/>
                  <w:szCs w:val="20"/>
                </w:rPr>
                <w:delText xml:space="preserve"> val=</w:delText>
              </w:r>
              <w:r w:rsidDel="000719E4">
                <w:rPr>
                  <w:rFonts w:ascii="宋体" w:hAnsi="宋体" w:cs="仿宋"/>
                  <w:i/>
                  <w:iCs/>
                  <w:color w:val="00B050"/>
                  <w:kern w:val="0"/>
                  <w:sz w:val="20"/>
                  <w:szCs w:val="20"/>
                </w:rPr>
                <w:delText>"</w:delText>
              </w:r>
              <w:r w:rsidDel="000719E4">
                <w:rPr>
                  <w:rFonts w:ascii="宋体" w:hAnsi="宋体" w:cs="仿宋" w:hint="eastAsia"/>
                  <w:i/>
                  <w:iCs/>
                  <w:color w:val="00B050"/>
                  <w:kern w:val="0"/>
                  <w:sz w:val="20"/>
                  <w:szCs w:val="20"/>
                </w:rPr>
                <w:delText>１</w:delText>
              </w:r>
              <w:r w:rsidDel="000719E4">
                <w:rPr>
                  <w:rFonts w:ascii="宋体" w:hAnsi="宋体" w:cs="仿宋"/>
                  <w:i/>
                  <w:iCs/>
                  <w:color w:val="00B050"/>
                  <w:kern w:val="0"/>
                  <w:sz w:val="20"/>
                  <w:szCs w:val="20"/>
                </w:rPr>
                <w:delText>"</w:delText>
              </w:r>
              <w:r w:rsidDel="000719E4">
                <w:rPr>
                  <w:rFonts w:ascii="宋体" w:hAnsi="宋体" w:cs="仿宋"/>
                  <w:color w:val="00B050"/>
                  <w:kern w:val="0"/>
                  <w:sz w:val="20"/>
                  <w:szCs w:val="20"/>
                </w:rPr>
                <w:delText xml:space="preserve"> rmk=</w:delText>
              </w:r>
              <w:r w:rsidDel="000719E4">
                <w:rPr>
                  <w:rFonts w:ascii="宋体" w:hAnsi="宋体" w:cs="仿宋"/>
                  <w:i/>
                  <w:iCs/>
                  <w:color w:val="00B050"/>
                  <w:kern w:val="0"/>
                  <w:sz w:val="20"/>
                  <w:szCs w:val="20"/>
                </w:rPr>
                <w:delText>"</w:delText>
              </w:r>
              <w:r w:rsidDel="000719E4">
                <w:rPr>
                  <w:rFonts w:ascii="宋体" w:hAnsi="宋体" w:cs="仿宋" w:hint="eastAsia"/>
                  <w:i/>
                  <w:iCs/>
                  <w:color w:val="00B050"/>
                  <w:kern w:val="0"/>
                  <w:sz w:val="20"/>
                  <w:szCs w:val="20"/>
                </w:rPr>
                <w:delText>数据起始行，可选项，不填写默认为第１行</w:delText>
              </w:r>
              <w:r w:rsidDel="000719E4">
                <w:rPr>
                  <w:rFonts w:ascii="宋体" w:hAnsi="宋体" w:cs="仿宋"/>
                  <w:i/>
                  <w:iCs/>
                  <w:color w:val="00B050"/>
                  <w:kern w:val="0"/>
                  <w:sz w:val="20"/>
                  <w:szCs w:val="20"/>
                </w:rPr>
                <w:delText>"</w:delText>
              </w:r>
              <w:r w:rsidDel="000719E4">
                <w:rPr>
                  <w:rFonts w:ascii="宋体" w:hAnsi="宋体" w:cs="仿宋"/>
                  <w:color w:val="00B050"/>
                  <w:kern w:val="0"/>
                  <w:sz w:val="20"/>
                  <w:szCs w:val="20"/>
                </w:rPr>
                <w:delText xml:space="preserve"> /&gt;</w:delText>
              </w:r>
            </w:del>
          </w:p>
          <w:p w:rsidR="009158D4" w:rsidDel="000719E4" w:rsidRDefault="005311D4">
            <w:pPr>
              <w:autoSpaceDE w:val="0"/>
              <w:autoSpaceDN w:val="0"/>
              <w:adjustRightInd w:val="0"/>
              <w:spacing w:line="280" w:lineRule="exact"/>
              <w:ind w:firstLineChars="800" w:firstLine="1600"/>
              <w:jc w:val="left"/>
              <w:rPr>
                <w:del w:id="277" w:author="陈祖毅" w:date="2018-03-01T10:15:00Z"/>
                <w:rFonts w:ascii="宋体" w:hAnsi="宋体" w:cs="仿宋"/>
                <w:color w:val="00B050"/>
                <w:kern w:val="0"/>
                <w:sz w:val="20"/>
                <w:szCs w:val="20"/>
              </w:rPr>
            </w:pPr>
            <w:del w:id="278" w:author="陈祖毅" w:date="2018-03-01T10:15:00Z">
              <w:r w:rsidDel="000719E4">
                <w:rPr>
                  <w:rFonts w:ascii="宋体" w:hAnsi="宋体" w:cs="仿宋"/>
                  <w:color w:val="00B050"/>
                  <w:kern w:val="0"/>
                  <w:sz w:val="20"/>
                  <w:szCs w:val="20"/>
                </w:rPr>
                <w:delText>&lt;ITEM key=</w:delText>
              </w:r>
              <w:r w:rsidDel="000719E4">
                <w:rPr>
                  <w:rFonts w:ascii="宋体" w:hAnsi="宋体" w:cs="仿宋"/>
                  <w:i/>
                  <w:iCs/>
                  <w:color w:val="00B050"/>
                  <w:kern w:val="0"/>
                  <w:sz w:val="20"/>
                  <w:szCs w:val="20"/>
                </w:rPr>
                <w:delText>"</w:delText>
              </w:r>
              <w:r w:rsidDel="000719E4">
                <w:rPr>
                  <w:rFonts w:ascii="宋体" w:hAnsi="宋体" w:hint="eastAsia"/>
                  <w:color w:val="00B050"/>
                  <w:sz w:val="20"/>
                  <w:szCs w:val="20"/>
                </w:rPr>
                <w:delText>CALLBACK_RECORDS</w:delText>
              </w:r>
              <w:r w:rsidDel="000719E4">
                <w:rPr>
                  <w:rFonts w:ascii="宋体" w:hAnsi="宋体" w:cs="仿宋"/>
                  <w:i/>
                  <w:iCs/>
                  <w:color w:val="00B050"/>
                  <w:kern w:val="0"/>
                  <w:sz w:val="20"/>
                  <w:szCs w:val="20"/>
                </w:rPr>
                <w:delText>"</w:delText>
              </w:r>
              <w:r w:rsidDel="000719E4">
                <w:rPr>
                  <w:rFonts w:ascii="宋体" w:hAnsi="宋体" w:cs="仿宋"/>
                  <w:color w:val="00B050"/>
                  <w:kern w:val="0"/>
                  <w:sz w:val="20"/>
                  <w:szCs w:val="20"/>
                </w:rPr>
                <w:delText xml:space="preserve"> val=</w:delText>
              </w:r>
              <w:r w:rsidDel="000719E4">
                <w:rPr>
                  <w:rFonts w:ascii="宋体" w:hAnsi="宋体" w:cs="仿宋"/>
                  <w:i/>
                  <w:iCs/>
                  <w:color w:val="00B050"/>
                  <w:kern w:val="0"/>
                  <w:sz w:val="20"/>
                  <w:szCs w:val="20"/>
                </w:rPr>
                <w:delText>"</w:delText>
              </w:r>
              <w:r w:rsidDel="000719E4">
                <w:rPr>
                  <w:rFonts w:ascii="宋体" w:hAnsi="宋体" w:cs="仿宋" w:hint="eastAsia"/>
                  <w:i/>
                  <w:iCs/>
                  <w:color w:val="00B050"/>
                  <w:kern w:val="0"/>
                  <w:sz w:val="20"/>
                  <w:szCs w:val="20"/>
                </w:rPr>
                <w:delText>UTF-8</w:delText>
              </w:r>
              <w:r w:rsidDel="000719E4">
                <w:rPr>
                  <w:rFonts w:ascii="宋体" w:hAnsi="宋体" w:cs="仿宋"/>
                  <w:i/>
                  <w:iCs/>
                  <w:color w:val="00B050"/>
                  <w:kern w:val="0"/>
                  <w:sz w:val="20"/>
                  <w:szCs w:val="20"/>
                </w:rPr>
                <w:delText>"</w:delText>
              </w:r>
              <w:r w:rsidDel="000719E4">
                <w:rPr>
                  <w:rFonts w:ascii="宋体" w:hAnsi="宋体" w:cs="仿宋"/>
                  <w:color w:val="00B050"/>
                  <w:kern w:val="0"/>
                  <w:sz w:val="20"/>
                  <w:szCs w:val="20"/>
                </w:rPr>
                <w:delText xml:space="preserve"> rmk=</w:delText>
              </w:r>
              <w:r w:rsidDel="000719E4">
                <w:rPr>
                  <w:rFonts w:ascii="宋体" w:hAnsi="宋体" w:cs="仿宋"/>
                  <w:i/>
                  <w:iCs/>
                  <w:color w:val="00B050"/>
                  <w:kern w:val="0"/>
                  <w:sz w:val="20"/>
                  <w:szCs w:val="20"/>
                </w:rPr>
                <w:delText>"</w:delText>
              </w:r>
              <w:r w:rsidDel="000719E4">
                <w:rPr>
                  <w:rFonts w:ascii="宋体" w:hAnsi="宋体" w:cs="仿宋" w:hint="eastAsia"/>
                  <w:i/>
                  <w:iCs/>
                  <w:color w:val="00B050"/>
                  <w:kern w:val="0"/>
                  <w:sz w:val="20"/>
                  <w:szCs w:val="20"/>
                </w:rPr>
                <w:delText>可选项，默认为UTF-８，BCP文件编码格式（采用不带格式的编码方式，如：UTF-８无BOM）</w:delText>
              </w:r>
              <w:r w:rsidDel="000719E4">
                <w:rPr>
                  <w:rFonts w:ascii="宋体" w:hAnsi="宋体" w:cs="仿宋"/>
                  <w:i/>
                  <w:iCs/>
                  <w:color w:val="00B050"/>
                  <w:kern w:val="0"/>
                  <w:sz w:val="20"/>
                  <w:szCs w:val="20"/>
                </w:rPr>
                <w:delText>"</w:delText>
              </w:r>
              <w:r w:rsidDel="000719E4">
                <w:rPr>
                  <w:rFonts w:ascii="宋体" w:hAnsi="宋体" w:cs="仿宋"/>
                  <w:color w:val="00B050"/>
                  <w:kern w:val="0"/>
                  <w:sz w:val="20"/>
                  <w:szCs w:val="20"/>
                </w:rPr>
                <w:delText xml:space="preserve"> /&gt;</w:delText>
              </w:r>
            </w:del>
          </w:p>
          <w:p w:rsidR="009158D4" w:rsidDel="000719E4" w:rsidRDefault="005311D4">
            <w:pPr>
              <w:autoSpaceDE w:val="0"/>
              <w:autoSpaceDN w:val="0"/>
              <w:adjustRightInd w:val="0"/>
              <w:spacing w:line="280" w:lineRule="exact"/>
              <w:jc w:val="left"/>
              <w:rPr>
                <w:del w:id="279" w:author="陈祖毅" w:date="2018-03-01T10:15:00Z"/>
                <w:rFonts w:ascii="宋体" w:hAnsi="宋体" w:cs="仿宋"/>
                <w:color w:val="008080"/>
                <w:kern w:val="0"/>
                <w:sz w:val="20"/>
                <w:szCs w:val="20"/>
              </w:rPr>
            </w:pPr>
            <w:del w:id="280" w:author="陈祖毅" w:date="2018-03-01T10:15:00Z">
              <w:r w:rsidDel="000719E4">
                <w:rPr>
                  <w:rFonts w:ascii="宋体" w:hAnsi="宋体" w:cs="仿宋"/>
                  <w:color w:val="000000"/>
                  <w:kern w:val="0"/>
                  <w:sz w:val="20"/>
                  <w:szCs w:val="20"/>
                </w:rPr>
                <w:tab/>
              </w:r>
              <w:r w:rsidDel="000719E4">
                <w:rPr>
                  <w:rFonts w:ascii="宋体" w:hAnsi="宋体" w:cs="仿宋"/>
                  <w:color w:val="000000"/>
                  <w:kern w:val="0"/>
                  <w:sz w:val="20"/>
                  <w:szCs w:val="20"/>
                </w:rPr>
                <w:tab/>
              </w:r>
              <w:r w:rsidDel="000719E4">
                <w:rPr>
                  <w:rFonts w:ascii="宋体" w:hAnsi="宋体" w:cs="仿宋"/>
                  <w:color w:val="000000"/>
                  <w:kern w:val="0"/>
                  <w:sz w:val="20"/>
                  <w:szCs w:val="20"/>
                </w:rPr>
                <w:tab/>
              </w:r>
              <w:r w:rsidDel="000719E4">
                <w:rPr>
                  <w:rFonts w:ascii="宋体" w:hAnsi="宋体" w:cs="仿宋" w:hint="eastAsia"/>
                  <w:color w:val="000000"/>
                  <w:kern w:val="0"/>
                  <w:sz w:val="20"/>
                  <w:szCs w:val="20"/>
                </w:rPr>
                <w:delText xml:space="preserve">   </w:delText>
              </w:r>
              <w:r w:rsidDel="000719E4">
                <w:rPr>
                  <w:rFonts w:ascii="宋体" w:hAnsi="宋体" w:cs="仿宋"/>
                  <w:color w:val="00B050"/>
                  <w:kern w:val="0"/>
                  <w:sz w:val="20"/>
                  <w:szCs w:val="20"/>
                </w:rPr>
                <w:delText>&lt;ITEM key="</w:delText>
              </w:r>
              <w:r w:rsidDel="000719E4">
                <w:rPr>
                  <w:rFonts w:ascii="宋体" w:hAnsi="宋体" w:cs="仿宋" w:hint="eastAsia"/>
                  <w:color w:val="00B050"/>
                  <w:kern w:val="0"/>
                  <w:sz w:val="20"/>
                  <w:szCs w:val="20"/>
                </w:rPr>
                <w:delText>DATA_SET"</w:delText>
              </w:r>
              <w:r w:rsidDel="000719E4">
                <w:rPr>
                  <w:rFonts w:ascii="宋体" w:hAnsi="宋体" w:cs="仿宋"/>
                  <w:color w:val="00B050"/>
                  <w:kern w:val="0"/>
                  <w:sz w:val="20"/>
                  <w:szCs w:val="20"/>
                </w:rPr>
                <w:delText xml:space="preserve"> val="</w:delText>
              </w:r>
              <w:r w:rsidDel="000719E4">
                <w:rPr>
                  <w:rFonts w:ascii="宋体" w:hAnsi="宋体" w:cs="仿宋"/>
                  <w:color w:val="FF0000"/>
                  <w:kern w:val="0"/>
                  <w:sz w:val="20"/>
                  <w:szCs w:val="20"/>
                </w:rPr>
                <w:delText>WA_SOURCE_00</w:delText>
              </w:r>
              <w:r w:rsidDel="000719E4">
                <w:rPr>
                  <w:rFonts w:ascii="宋体" w:hAnsi="宋体" w:cs="仿宋" w:hint="eastAsia"/>
                  <w:color w:val="FF0000"/>
                  <w:kern w:val="0"/>
                  <w:sz w:val="20"/>
                  <w:szCs w:val="20"/>
                </w:rPr>
                <w:delText>24</w:delText>
              </w:r>
              <w:r w:rsidDel="000719E4">
                <w:rPr>
                  <w:rFonts w:ascii="宋体" w:hAnsi="宋体" w:cs="仿宋"/>
                  <w:color w:val="00B050"/>
                  <w:kern w:val="0"/>
                  <w:sz w:val="20"/>
                  <w:szCs w:val="20"/>
                </w:rPr>
                <w:delText>" rmk="</w:delText>
              </w:r>
              <w:r w:rsidDel="000719E4">
                <w:rPr>
                  <w:rFonts w:ascii="宋体" w:hAnsi="宋体" w:cs="仿宋" w:hint="eastAsia"/>
                  <w:color w:val="00B050"/>
                  <w:kern w:val="0"/>
                  <w:sz w:val="20"/>
                  <w:szCs w:val="20"/>
                </w:rPr>
                <w:delText>数据集代码</w:delText>
              </w:r>
              <w:r w:rsidDel="000719E4">
                <w:rPr>
                  <w:rFonts w:ascii="宋体" w:hAnsi="宋体" w:cs="仿宋"/>
                  <w:color w:val="00B050"/>
                  <w:kern w:val="0"/>
                  <w:sz w:val="20"/>
                  <w:szCs w:val="20"/>
                </w:rPr>
                <w:delText>" /&gt;</w:delText>
              </w:r>
              <w:r w:rsidDel="000719E4">
                <w:rPr>
                  <w:rFonts w:ascii="宋体" w:hAnsi="宋体" w:cs="仿宋" w:hint="eastAsia"/>
                  <w:color w:val="FF0000"/>
                  <w:kern w:val="0"/>
                  <w:sz w:val="20"/>
                  <w:szCs w:val="20"/>
                </w:rPr>
                <w:delText>&lt;!--根据数据集编码不同，动态变化--&gt;</w:delText>
              </w:r>
            </w:del>
          </w:p>
          <w:p w:rsidR="009158D4" w:rsidDel="000719E4" w:rsidRDefault="005311D4">
            <w:pPr>
              <w:autoSpaceDE w:val="0"/>
              <w:autoSpaceDN w:val="0"/>
              <w:adjustRightInd w:val="0"/>
              <w:spacing w:line="280" w:lineRule="exact"/>
              <w:jc w:val="left"/>
              <w:rPr>
                <w:del w:id="281" w:author="陈祖毅" w:date="2018-03-01T10:15:00Z"/>
                <w:rFonts w:ascii="宋体" w:hAnsi="宋体" w:cs="仿宋"/>
                <w:color w:val="3F5FBF"/>
                <w:kern w:val="0"/>
                <w:sz w:val="20"/>
                <w:szCs w:val="20"/>
              </w:rPr>
            </w:pPr>
            <w:del w:id="282" w:author="陈祖毅" w:date="2018-03-01T10:15:00Z">
              <w:r w:rsidDel="000719E4">
                <w:rPr>
                  <w:rFonts w:ascii="宋体" w:hAnsi="宋体" w:cs="仿宋"/>
                  <w:color w:val="000000"/>
                  <w:kern w:val="0"/>
                  <w:sz w:val="20"/>
                  <w:szCs w:val="20"/>
                </w:rPr>
                <w:tab/>
              </w:r>
              <w:r w:rsidDel="000719E4">
                <w:rPr>
                  <w:rFonts w:ascii="宋体" w:hAnsi="宋体" w:cs="仿宋"/>
                  <w:color w:val="000000"/>
                  <w:kern w:val="0"/>
                  <w:sz w:val="20"/>
                  <w:szCs w:val="20"/>
                </w:rPr>
                <w:tab/>
              </w:r>
              <w:r w:rsidDel="000719E4">
                <w:rPr>
                  <w:rFonts w:ascii="宋体" w:hAnsi="宋体" w:cs="仿宋"/>
                  <w:color w:val="000000"/>
                  <w:kern w:val="0"/>
                  <w:sz w:val="20"/>
                  <w:szCs w:val="20"/>
                </w:rPr>
                <w:tab/>
              </w:r>
              <w:r w:rsidDel="000719E4">
                <w:rPr>
                  <w:rFonts w:ascii="宋体" w:hAnsi="宋体" w:cs="仿宋" w:hint="eastAsia"/>
                  <w:color w:val="000000"/>
                  <w:kern w:val="0"/>
                  <w:sz w:val="20"/>
                  <w:szCs w:val="20"/>
                </w:rPr>
                <w:delText xml:space="preserve">   </w:delText>
              </w:r>
              <w:r w:rsidDel="000719E4">
                <w:rPr>
                  <w:rFonts w:ascii="宋体" w:hAnsi="宋体" w:cs="仿宋"/>
                  <w:color w:val="3F5FBF"/>
                  <w:kern w:val="0"/>
                  <w:sz w:val="20"/>
                  <w:szCs w:val="20"/>
                </w:rPr>
                <w:delText xml:space="preserve">&lt;!-- </w:delText>
              </w:r>
              <w:r w:rsidDel="000719E4">
                <w:rPr>
                  <w:rFonts w:ascii="宋体" w:hAnsi="宋体" w:cs="仿宋" w:hint="eastAsia"/>
                  <w:color w:val="3F5FBF"/>
                  <w:kern w:val="0"/>
                  <w:sz w:val="20"/>
                  <w:szCs w:val="20"/>
                </w:rPr>
                <w:delText>下面指定表示有两个文件使用这个格式</w:delText>
              </w:r>
              <w:r w:rsidDel="000719E4">
                <w:rPr>
                  <w:rFonts w:ascii="宋体" w:hAnsi="宋体" w:cs="仿宋"/>
                  <w:color w:val="3F5FBF"/>
                  <w:kern w:val="0"/>
                  <w:sz w:val="20"/>
                  <w:szCs w:val="20"/>
                </w:rPr>
                <w:delText xml:space="preserve"> --&gt;</w:delText>
              </w:r>
            </w:del>
          </w:p>
          <w:p w:rsidR="009158D4" w:rsidDel="000719E4" w:rsidRDefault="005311D4">
            <w:pPr>
              <w:autoSpaceDE w:val="0"/>
              <w:autoSpaceDN w:val="0"/>
              <w:adjustRightInd w:val="0"/>
              <w:spacing w:line="280" w:lineRule="exact"/>
              <w:ind w:firstLineChars="200" w:firstLine="400"/>
              <w:jc w:val="left"/>
              <w:rPr>
                <w:del w:id="283" w:author="陈祖毅" w:date="2018-03-01T10:15:00Z"/>
                <w:rFonts w:ascii="宋体" w:hAnsi="宋体" w:cs="仿宋"/>
                <w:color w:val="008080"/>
                <w:kern w:val="0"/>
                <w:sz w:val="20"/>
                <w:szCs w:val="20"/>
              </w:rPr>
            </w:pPr>
            <w:del w:id="284" w:author="陈祖毅" w:date="2018-03-01T10:15:00Z">
              <w:r w:rsidDel="000719E4">
                <w:rPr>
                  <w:rFonts w:ascii="宋体" w:hAnsi="宋体" w:cs="仿宋"/>
                  <w:color w:val="008080"/>
                  <w:kern w:val="0"/>
                  <w:sz w:val="20"/>
                  <w:szCs w:val="20"/>
                </w:rPr>
                <w:delText>&lt;</w:delText>
              </w:r>
              <w:r w:rsidDel="000719E4">
                <w:rPr>
                  <w:rFonts w:ascii="宋体" w:hAnsi="宋体" w:cs="仿宋"/>
                  <w:color w:val="3F7F7F"/>
                  <w:kern w:val="0"/>
                  <w:sz w:val="20"/>
                  <w:szCs w:val="20"/>
                </w:rPr>
                <w:delText>DATASET</w:delText>
              </w:r>
              <w:r w:rsidDel="000719E4">
                <w:rPr>
                  <w:rFonts w:ascii="宋体" w:hAnsi="宋体" w:cs="仿宋"/>
                  <w:kern w:val="0"/>
                  <w:sz w:val="20"/>
                  <w:szCs w:val="20"/>
                </w:rPr>
                <w:delText xml:space="preserve"> </w:delText>
              </w:r>
              <w:r w:rsidDel="000719E4">
                <w:rPr>
                  <w:rFonts w:ascii="宋体" w:hAnsi="宋体" w:cs="仿宋"/>
                  <w:color w:val="7F007F"/>
                  <w:kern w:val="0"/>
                  <w:sz w:val="20"/>
                  <w:szCs w:val="20"/>
                </w:rPr>
                <w:delText>name</w:delText>
              </w:r>
              <w:r w:rsidDel="000719E4">
                <w:rPr>
                  <w:rFonts w:ascii="宋体" w:hAnsi="宋体" w:cs="仿宋"/>
                  <w:color w:val="000000"/>
                  <w:kern w:val="0"/>
                  <w:sz w:val="20"/>
                  <w:szCs w:val="20"/>
                </w:rPr>
                <w:delText>=</w:delText>
              </w:r>
              <w:r w:rsidDel="000719E4">
                <w:rPr>
                  <w:rFonts w:ascii="宋体" w:hAnsi="宋体" w:cs="仿宋"/>
                  <w:i/>
                  <w:iCs/>
                  <w:color w:val="2A00FF"/>
                  <w:kern w:val="0"/>
                  <w:sz w:val="20"/>
                  <w:szCs w:val="20"/>
                </w:rPr>
                <w:delText>"WA_COMMON_010014"</w:delText>
              </w:r>
              <w:r w:rsidDel="000719E4">
                <w:rPr>
                  <w:rFonts w:ascii="宋体" w:hAnsi="宋体" w:cs="仿宋"/>
                  <w:kern w:val="0"/>
                  <w:sz w:val="20"/>
                  <w:szCs w:val="20"/>
                </w:rPr>
                <w:delText xml:space="preserve"> </w:delText>
              </w:r>
              <w:r w:rsidDel="000719E4">
                <w:rPr>
                  <w:rFonts w:ascii="宋体" w:hAnsi="宋体" w:cs="仿宋"/>
                  <w:color w:val="7F007F"/>
                  <w:kern w:val="0"/>
                  <w:sz w:val="20"/>
                  <w:szCs w:val="20"/>
                </w:rPr>
                <w:delText>rmk</w:delText>
              </w:r>
              <w:r w:rsidDel="000719E4">
                <w:rPr>
                  <w:rFonts w:ascii="宋体" w:hAnsi="宋体" w:cs="仿宋"/>
                  <w:color w:val="000000"/>
                  <w:kern w:val="0"/>
                  <w:sz w:val="20"/>
                  <w:szCs w:val="20"/>
                </w:rPr>
                <w:delText>=</w:delText>
              </w:r>
              <w:r w:rsidDel="000719E4">
                <w:rPr>
                  <w:rFonts w:ascii="宋体" w:hAnsi="宋体" w:cs="仿宋"/>
                  <w:i/>
                  <w:iCs/>
                  <w:color w:val="2A00FF"/>
                  <w:kern w:val="0"/>
                  <w:sz w:val="20"/>
                  <w:szCs w:val="20"/>
                </w:rPr>
                <w:delText>"BCP</w:delText>
              </w:r>
              <w:r w:rsidDel="000719E4">
                <w:rPr>
                  <w:rFonts w:ascii="宋体" w:hAnsi="宋体" w:cs="仿宋" w:hint="eastAsia"/>
                  <w:i/>
                  <w:iCs/>
                  <w:color w:val="2A00FF"/>
                  <w:kern w:val="0"/>
                  <w:sz w:val="20"/>
                  <w:szCs w:val="20"/>
                </w:rPr>
                <w:delText>数据文件信息</w:delText>
              </w:r>
              <w:r w:rsidDel="000719E4">
                <w:rPr>
                  <w:rFonts w:ascii="宋体" w:hAnsi="宋体" w:cs="仿宋"/>
                  <w:i/>
                  <w:iCs/>
                  <w:color w:val="2A00FF"/>
                  <w:kern w:val="0"/>
                  <w:sz w:val="20"/>
                  <w:szCs w:val="20"/>
                </w:rPr>
                <w:delText>"</w:delText>
              </w:r>
              <w:r w:rsidDel="000719E4">
                <w:rPr>
                  <w:rFonts w:ascii="宋体" w:hAnsi="宋体" w:cs="仿宋"/>
                  <w:color w:val="008080"/>
                  <w:kern w:val="0"/>
                  <w:sz w:val="20"/>
                  <w:szCs w:val="20"/>
                </w:rPr>
                <w:delText>&gt;</w:delText>
              </w:r>
            </w:del>
          </w:p>
          <w:p w:rsidR="009158D4" w:rsidDel="000719E4" w:rsidRDefault="005311D4">
            <w:pPr>
              <w:autoSpaceDE w:val="0"/>
              <w:autoSpaceDN w:val="0"/>
              <w:adjustRightInd w:val="0"/>
              <w:spacing w:line="280" w:lineRule="exact"/>
              <w:ind w:leftChars="400" w:left="840"/>
              <w:jc w:val="left"/>
              <w:rPr>
                <w:del w:id="285" w:author="陈祖毅" w:date="2018-03-01T10:15:00Z"/>
                <w:rFonts w:ascii="宋体" w:hAnsi="宋体" w:cs="仿宋"/>
                <w:kern w:val="0"/>
                <w:sz w:val="20"/>
                <w:szCs w:val="20"/>
              </w:rPr>
            </w:pPr>
            <w:del w:id="286" w:author="陈祖毅" w:date="2018-03-01T10:15:00Z">
              <w:r w:rsidDel="000719E4">
                <w:rPr>
                  <w:rFonts w:ascii="宋体" w:hAnsi="宋体" w:cs="仿宋"/>
                  <w:color w:val="008080"/>
                  <w:kern w:val="0"/>
                  <w:sz w:val="20"/>
                  <w:szCs w:val="20"/>
                </w:rPr>
                <w:delText>&lt;</w:delText>
              </w:r>
              <w:r w:rsidDel="000719E4">
                <w:rPr>
                  <w:rFonts w:ascii="宋体" w:hAnsi="宋体" w:cs="仿宋"/>
                  <w:color w:val="3F7F7F"/>
                  <w:kern w:val="0"/>
                  <w:sz w:val="20"/>
                  <w:szCs w:val="20"/>
                </w:rPr>
                <w:delText>DATA</w:delText>
              </w:r>
              <w:r w:rsidDel="000719E4">
                <w:rPr>
                  <w:rFonts w:ascii="宋体" w:hAnsi="宋体" w:cs="仿宋"/>
                  <w:color w:val="008080"/>
                  <w:kern w:val="0"/>
                  <w:sz w:val="20"/>
                  <w:szCs w:val="20"/>
                </w:rPr>
                <w:delText>&gt;</w:delText>
              </w:r>
            </w:del>
          </w:p>
          <w:p w:rsidR="009158D4" w:rsidDel="000719E4" w:rsidRDefault="005311D4">
            <w:pPr>
              <w:autoSpaceDE w:val="0"/>
              <w:autoSpaceDN w:val="0"/>
              <w:adjustRightInd w:val="0"/>
              <w:spacing w:line="280" w:lineRule="exact"/>
              <w:jc w:val="left"/>
              <w:rPr>
                <w:del w:id="287" w:author="陈祖毅" w:date="2018-03-01T10:15:00Z"/>
                <w:rFonts w:ascii="宋体" w:hAnsi="宋体" w:cs="仿宋"/>
                <w:color w:val="00B050"/>
                <w:kern w:val="0"/>
                <w:sz w:val="20"/>
                <w:szCs w:val="20"/>
              </w:rPr>
            </w:pPr>
            <w:del w:id="288" w:author="陈祖毅" w:date="2018-03-01T10:15:00Z">
              <w:r w:rsidDel="000719E4">
                <w:rPr>
                  <w:rFonts w:ascii="宋体" w:hAnsi="宋体" w:cs="仿宋"/>
                  <w:color w:val="000000"/>
                  <w:kern w:val="0"/>
                  <w:sz w:val="20"/>
                  <w:szCs w:val="20"/>
                </w:rPr>
                <w:tab/>
              </w:r>
              <w:r w:rsidDel="000719E4">
                <w:rPr>
                  <w:rFonts w:ascii="宋体" w:hAnsi="宋体" w:cs="仿宋"/>
                  <w:color w:val="000000"/>
                  <w:kern w:val="0"/>
                  <w:sz w:val="20"/>
                  <w:szCs w:val="20"/>
                </w:rPr>
                <w:tab/>
              </w:r>
              <w:r w:rsidDel="000719E4">
                <w:rPr>
                  <w:rFonts w:ascii="宋体" w:hAnsi="宋体" w:cs="仿宋"/>
                  <w:color w:val="000000"/>
                  <w:kern w:val="0"/>
                  <w:sz w:val="20"/>
                  <w:szCs w:val="20"/>
                </w:rPr>
                <w:tab/>
              </w:r>
              <w:r w:rsidDel="000719E4">
                <w:rPr>
                  <w:rFonts w:ascii="宋体" w:hAnsi="宋体" w:cs="仿宋"/>
                  <w:color w:val="00B050"/>
                  <w:kern w:val="0"/>
                  <w:sz w:val="20"/>
                  <w:szCs w:val="20"/>
                </w:rPr>
                <w:delText>&lt;ITEM key="TRANSFILE" val=" WA_SOURCE_00</w:delText>
              </w:r>
              <w:r w:rsidDel="000719E4">
                <w:rPr>
                  <w:rFonts w:ascii="宋体" w:hAnsi="宋体" w:cs="仿宋" w:hint="eastAsia"/>
                  <w:color w:val="00B050"/>
                  <w:kern w:val="0"/>
                  <w:sz w:val="20"/>
                  <w:szCs w:val="20"/>
                </w:rPr>
                <w:delText>24</w:delText>
              </w:r>
              <w:r w:rsidDel="000719E4">
                <w:rPr>
                  <w:rFonts w:ascii="宋体" w:hAnsi="宋体" w:cs="仿宋"/>
                  <w:color w:val="00B050"/>
                  <w:kern w:val="0"/>
                  <w:sz w:val="20"/>
                  <w:szCs w:val="20"/>
                </w:rPr>
                <w:delText>" rmk="</w:delText>
              </w:r>
              <w:r w:rsidDel="000719E4">
                <w:rPr>
                  <w:rFonts w:ascii="宋体" w:hAnsi="宋体" w:cs="仿宋" w:hint="eastAsia"/>
                  <w:color w:val="00B050"/>
                  <w:kern w:val="0"/>
                  <w:sz w:val="20"/>
                  <w:szCs w:val="20"/>
                </w:rPr>
                <w:delText>文件路径</w:delText>
              </w:r>
              <w:r w:rsidDel="000719E4">
                <w:rPr>
                  <w:rFonts w:ascii="宋体" w:hAnsi="宋体" w:cs="仿宋"/>
                  <w:color w:val="00B050"/>
                  <w:kern w:val="0"/>
                  <w:sz w:val="20"/>
                  <w:szCs w:val="20"/>
                </w:rPr>
                <w:delText>" /&gt;</w:delText>
              </w:r>
            </w:del>
          </w:p>
          <w:p w:rsidR="009158D4" w:rsidDel="000719E4" w:rsidRDefault="005311D4">
            <w:pPr>
              <w:autoSpaceDE w:val="0"/>
              <w:autoSpaceDN w:val="0"/>
              <w:adjustRightInd w:val="0"/>
              <w:spacing w:line="280" w:lineRule="exact"/>
              <w:ind w:firstLineChars="650" w:firstLine="1300"/>
              <w:jc w:val="left"/>
              <w:rPr>
                <w:del w:id="289" w:author="陈祖毅" w:date="2018-03-01T10:15:00Z"/>
                <w:rFonts w:ascii="宋体" w:hAnsi="宋体" w:cs="仿宋"/>
                <w:color w:val="00B050"/>
                <w:kern w:val="0"/>
                <w:sz w:val="20"/>
                <w:szCs w:val="20"/>
              </w:rPr>
            </w:pPr>
            <w:del w:id="290" w:author="陈祖毅" w:date="2018-03-01T10:15:00Z">
              <w:r w:rsidDel="000719E4">
                <w:rPr>
                  <w:rFonts w:ascii="宋体" w:hAnsi="宋体" w:cs="仿宋"/>
                  <w:color w:val="00B050"/>
                  <w:kern w:val="0"/>
                  <w:sz w:val="20"/>
                  <w:szCs w:val="20"/>
                </w:rPr>
                <w:delText>&lt;ITEM key="FILE_NAME" val="</w:delText>
              </w:r>
              <w:r w:rsidDel="000719E4">
                <w:rPr>
                  <w:rFonts w:ascii="宋体" w:hAnsi="宋体" w:cs="仿宋" w:hint="eastAsia"/>
                  <w:color w:val="00B050"/>
                  <w:kern w:val="0"/>
                  <w:sz w:val="20"/>
                  <w:szCs w:val="20"/>
                </w:rPr>
                <w:delText>1250002-1003-1419868800-00232-WA_SOURCE_0024-0</w:delText>
              </w:r>
              <w:r w:rsidDel="000719E4">
                <w:rPr>
                  <w:rFonts w:ascii="宋体" w:hAnsi="宋体" w:cs="仿宋"/>
                  <w:color w:val="00B050"/>
                  <w:kern w:val="0"/>
                  <w:sz w:val="20"/>
                  <w:szCs w:val="20"/>
                </w:rPr>
                <w:delText>.bcp" rmk="</w:delText>
              </w:r>
              <w:r w:rsidDel="000719E4">
                <w:rPr>
                  <w:rFonts w:ascii="宋体" w:hAnsi="宋体" w:cs="仿宋" w:hint="eastAsia"/>
                  <w:color w:val="00B050"/>
                  <w:kern w:val="0"/>
                  <w:sz w:val="20"/>
                  <w:szCs w:val="20"/>
                </w:rPr>
                <w:delText>文件名</w:delText>
              </w:r>
              <w:r w:rsidDel="000719E4">
                <w:rPr>
                  <w:rFonts w:ascii="宋体" w:hAnsi="宋体" w:cs="仿宋"/>
                  <w:color w:val="00B050"/>
                  <w:kern w:val="0"/>
                  <w:sz w:val="20"/>
                  <w:szCs w:val="20"/>
                </w:rPr>
                <w:delText>" /&gt;</w:delText>
              </w:r>
            </w:del>
          </w:p>
          <w:p w:rsidR="009158D4" w:rsidDel="000719E4" w:rsidRDefault="005311D4">
            <w:pPr>
              <w:autoSpaceDE w:val="0"/>
              <w:autoSpaceDN w:val="0"/>
              <w:adjustRightInd w:val="0"/>
              <w:spacing w:line="280" w:lineRule="exact"/>
              <w:jc w:val="left"/>
              <w:rPr>
                <w:del w:id="291" w:author="陈祖毅" w:date="2018-03-01T10:15:00Z"/>
                <w:rFonts w:ascii="宋体" w:hAnsi="宋体" w:cs="仿宋"/>
                <w:color w:val="00B050"/>
                <w:kern w:val="0"/>
                <w:sz w:val="20"/>
                <w:szCs w:val="20"/>
              </w:rPr>
            </w:pPr>
            <w:del w:id="292" w:author="陈祖毅" w:date="2018-03-01T10:15:00Z">
              <w:r w:rsidDel="000719E4">
                <w:rPr>
                  <w:rFonts w:ascii="宋体" w:hAnsi="宋体" w:cs="仿宋"/>
                  <w:color w:val="00B050"/>
                  <w:kern w:val="0"/>
                  <w:sz w:val="20"/>
                  <w:szCs w:val="20"/>
                </w:rPr>
                <w:tab/>
              </w:r>
              <w:r w:rsidDel="000719E4">
                <w:rPr>
                  <w:rFonts w:ascii="宋体" w:hAnsi="宋体" w:cs="仿宋"/>
                  <w:color w:val="00B050"/>
                  <w:kern w:val="0"/>
                  <w:sz w:val="20"/>
                  <w:szCs w:val="20"/>
                </w:rPr>
                <w:tab/>
              </w:r>
              <w:r w:rsidDel="000719E4">
                <w:rPr>
                  <w:rFonts w:ascii="宋体" w:hAnsi="宋体" w:cs="仿宋"/>
                  <w:color w:val="00B050"/>
                  <w:kern w:val="0"/>
                  <w:sz w:val="20"/>
                  <w:szCs w:val="20"/>
                </w:rPr>
                <w:tab/>
                <w:delText>&lt;ITEM key="</w:delText>
              </w:r>
              <w:r w:rsidDel="000719E4">
                <w:rPr>
                  <w:rFonts w:ascii="宋体" w:hAnsi="宋体" w:cs="仿宋" w:hint="eastAsia"/>
                  <w:color w:val="00B050"/>
                  <w:kern w:val="0"/>
                  <w:sz w:val="20"/>
                  <w:szCs w:val="20"/>
                </w:rPr>
                <w:delText>TEXT_FORMAT</w:delText>
              </w:r>
              <w:r w:rsidDel="000719E4">
                <w:rPr>
                  <w:rFonts w:ascii="宋体" w:hAnsi="宋体" w:cs="仿宋"/>
                  <w:color w:val="00B050"/>
                  <w:kern w:val="0"/>
                  <w:sz w:val="20"/>
                  <w:szCs w:val="20"/>
                </w:rPr>
                <w:delText>" val="5000" rmk="</w:delText>
              </w:r>
              <w:r w:rsidDel="000719E4">
                <w:rPr>
                  <w:rFonts w:ascii="宋体" w:hAnsi="宋体" w:cs="仿宋" w:hint="eastAsia"/>
                  <w:color w:val="00B050"/>
                  <w:kern w:val="0"/>
                  <w:sz w:val="20"/>
                  <w:szCs w:val="20"/>
                </w:rPr>
                <w:delText>记录行数</w:delText>
              </w:r>
              <w:r w:rsidDel="000719E4">
                <w:rPr>
                  <w:rFonts w:ascii="宋体" w:hAnsi="宋体" w:cs="仿宋"/>
                  <w:color w:val="00B050"/>
                  <w:kern w:val="0"/>
                  <w:sz w:val="20"/>
                  <w:szCs w:val="20"/>
                </w:rPr>
                <w:delText>" /&gt;</w:delText>
              </w:r>
            </w:del>
          </w:p>
          <w:p w:rsidR="009158D4" w:rsidDel="000719E4" w:rsidRDefault="005311D4">
            <w:pPr>
              <w:autoSpaceDE w:val="0"/>
              <w:autoSpaceDN w:val="0"/>
              <w:adjustRightInd w:val="0"/>
              <w:spacing w:line="280" w:lineRule="exact"/>
              <w:ind w:leftChars="200" w:left="420"/>
              <w:jc w:val="left"/>
              <w:rPr>
                <w:del w:id="293" w:author="陈祖毅" w:date="2018-03-01T10:15:00Z"/>
                <w:rFonts w:ascii="宋体" w:hAnsi="宋体" w:cs="仿宋"/>
                <w:color w:val="008080"/>
                <w:kern w:val="0"/>
                <w:sz w:val="20"/>
                <w:szCs w:val="20"/>
              </w:rPr>
            </w:pPr>
            <w:del w:id="294" w:author="陈祖毅" w:date="2018-03-01T10:15:00Z">
              <w:r w:rsidDel="000719E4">
                <w:rPr>
                  <w:rFonts w:ascii="宋体" w:hAnsi="宋体" w:cs="仿宋"/>
                  <w:color w:val="000000"/>
                  <w:kern w:val="0"/>
                  <w:sz w:val="20"/>
                  <w:szCs w:val="20"/>
                </w:rPr>
                <w:tab/>
              </w:r>
              <w:r w:rsidDel="000719E4">
                <w:rPr>
                  <w:rFonts w:ascii="宋体" w:hAnsi="宋体" w:cs="仿宋"/>
                  <w:color w:val="008080"/>
                  <w:kern w:val="0"/>
                  <w:sz w:val="20"/>
                  <w:szCs w:val="20"/>
                </w:rPr>
                <w:delText>&lt;/</w:delText>
              </w:r>
              <w:r w:rsidDel="000719E4">
                <w:rPr>
                  <w:rFonts w:ascii="宋体" w:hAnsi="宋体" w:cs="仿宋"/>
                  <w:color w:val="3F7F7F"/>
                  <w:kern w:val="0"/>
                  <w:sz w:val="20"/>
                  <w:szCs w:val="20"/>
                </w:rPr>
                <w:delText>DATA</w:delText>
              </w:r>
              <w:r w:rsidDel="000719E4">
                <w:rPr>
                  <w:rFonts w:ascii="宋体" w:hAnsi="宋体" w:cs="仿宋"/>
                  <w:color w:val="008080"/>
                  <w:kern w:val="0"/>
                  <w:sz w:val="20"/>
                  <w:szCs w:val="20"/>
                </w:rPr>
                <w:delText>&gt;</w:delText>
              </w:r>
            </w:del>
          </w:p>
          <w:p w:rsidR="009158D4" w:rsidDel="000719E4" w:rsidRDefault="005311D4">
            <w:pPr>
              <w:autoSpaceDE w:val="0"/>
              <w:autoSpaceDN w:val="0"/>
              <w:adjustRightInd w:val="0"/>
              <w:spacing w:line="280" w:lineRule="exact"/>
              <w:ind w:leftChars="200" w:left="420" w:firstLineChars="200" w:firstLine="400"/>
              <w:jc w:val="left"/>
              <w:rPr>
                <w:del w:id="295" w:author="陈祖毅" w:date="2018-03-01T10:15:00Z"/>
                <w:rFonts w:ascii="宋体" w:hAnsi="宋体" w:cs="仿宋"/>
                <w:kern w:val="0"/>
                <w:sz w:val="20"/>
                <w:szCs w:val="20"/>
              </w:rPr>
            </w:pPr>
            <w:del w:id="296" w:author="陈祖毅" w:date="2018-03-01T10:15:00Z">
              <w:r w:rsidDel="000719E4">
                <w:rPr>
                  <w:rFonts w:ascii="宋体" w:hAnsi="宋体" w:cs="仿宋"/>
                  <w:color w:val="008080"/>
                  <w:kern w:val="0"/>
                  <w:sz w:val="20"/>
                  <w:szCs w:val="20"/>
                </w:rPr>
                <w:delText>&lt;</w:delText>
              </w:r>
              <w:r w:rsidDel="000719E4">
                <w:rPr>
                  <w:rFonts w:ascii="宋体" w:hAnsi="宋体" w:cs="仿宋"/>
                  <w:color w:val="3F7F7F"/>
                  <w:kern w:val="0"/>
                  <w:sz w:val="20"/>
                  <w:szCs w:val="20"/>
                </w:rPr>
                <w:delText>DATA</w:delText>
              </w:r>
              <w:r w:rsidDel="000719E4">
                <w:rPr>
                  <w:rFonts w:ascii="宋体" w:hAnsi="宋体" w:cs="仿宋"/>
                  <w:color w:val="008080"/>
                  <w:kern w:val="0"/>
                  <w:sz w:val="20"/>
                  <w:szCs w:val="20"/>
                </w:rPr>
                <w:delText>&gt;</w:delText>
              </w:r>
            </w:del>
          </w:p>
          <w:p w:rsidR="009158D4" w:rsidDel="000719E4" w:rsidRDefault="005311D4">
            <w:pPr>
              <w:autoSpaceDE w:val="0"/>
              <w:autoSpaceDN w:val="0"/>
              <w:adjustRightInd w:val="0"/>
              <w:spacing w:line="280" w:lineRule="exact"/>
              <w:jc w:val="left"/>
              <w:rPr>
                <w:del w:id="297" w:author="陈祖毅" w:date="2018-03-01T10:15:00Z"/>
                <w:rFonts w:ascii="宋体" w:hAnsi="宋体" w:cs="仿宋"/>
                <w:color w:val="00B050"/>
                <w:kern w:val="0"/>
                <w:sz w:val="20"/>
                <w:szCs w:val="20"/>
              </w:rPr>
            </w:pPr>
            <w:del w:id="298" w:author="陈祖毅" w:date="2018-03-01T10:15:00Z">
              <w:r w:rsidDel="000719E4">
                <w:rPr>
                  <w:rFonts w:ascii="宋体" w:hAnsi="宋体" w:cs="仿宋"/>
                  <w:color w:val="000000"/>
                  <w:kern w:val="0"/>
                  <w:sz w:val="20"/>
                  <w:szCs w:val="20"/>
                </w:rPr>
                <w:tab/>
              </w:r>
              <w:r w:rsidDel="000719E4">
                <w:rPr>
                  <w:rFonts w:ascii="宋体" w:hAnsi="宋体" w:cs="仿宋"/>
                  <w:color w:val="000000"/>
                  <w:kern w:val="0"/>
                  <w:sz w:val="20"/>
                  <w:szCs w:val="20"/>
                </w:rPr>
                <w:tab/>
              </w:r>
              <w:r w:rsidDel="000719E4">
                <w:rPr>
                  <w:rFonts w:ascii="宋体" w:hAnsi="宋体" w:cs="仿宋"/>
                  <w:color w:val="000000"/>
                  <w:kern w:val="0"/>
                  <w:sz w:val="20"/>
                  <w:szCs w:val="20"/>
                </w:rPr>
                <w:tab/>
              </w:r>
              <w:r w:rsidDel="000719E4">
                <w:rPr>
                  <w:rFonts w:ascii="宋体" w:hAnsi="宋体" w:cs="仿宋"/>
                  <w:color w:val="00B050"/>
                  <w:kern w:val="0"/>
                  <w:sz w:val="20"/>
                  <w:szCs w:val="20"/>
                </w:rPr>
                <w:delText>&lt;ITEM key="TRANSFILE" val=" WA_SOUCE_0024" rmk="</w:delText>
              </w:r>
              <w:r w:rsidDel="000719E4">
                <w:rPr>
                  <w:rFonts w:ascii="宋体" w:hAnsi="宋体" w:cs="仿宋" w:hint="eastAsia"/>
                  <w:color w:val="00B050"/>
                  <w:kern w:val="0"/>
                  <w:sz w:val="20"/>
                  <w:szCs w:val="20"/>
                </w:rPr>
                <w:delText>文件路径</w:delText>
              </w:r>
              <w:r w:rsidDel="000719E4">
                <w:rPr>
                  <w:rFonts w:ascii="宋体" w:hAnsi="宋体" w:cs="仿宋"/>
                  <w:color w:val="00B050"/>
                  <w:kern w:val="0"/>
                  <w:sz w:val="20"/>
                  <w:szCs w:val="20"/>
                </w:rPr>
                <w:delText>" /&gt;</w:delText>
              </w:r>
            </w:del>
          </w:p>
          <w:p w:rsidR="009158D4" w:rsidDel="000719E4" w:rsidRDefault="005311D4">
            <w:pPr>
              <w:autoSpaceDE w:val="0"/>
              <w:autoSpaceDN w:val="0"/>
              <w:adjustRightInd w:val="0"/>
              <w:spacing w:line="280" w:lineRule="exact"/>
              <w:jc w:val="left"/>
              <w:rPr>
                <w:del w:id="299" w:author="陈祖毅" w:date="2018-03-01T10:15:00Z"/>
                <w:rFonts w:ascii="宋体" w:hAnsi="宋体" w:cs="仿宋"/>
                <w:color w:val="00B050"/>
                <w:kern w:val="0"/>
                <w:sz w:val="20"/>
                <w:szCs w:val="20"/>
              </w:rPr>
            </w:pPr>
            <w:del w:id="300" w:author="陈祖毅" w:date="2018-03-01T10:15:00Z">
              <w:r w:rsidDel="000719E4">
                <w:rPr>
                  <w:rFonts w:ascii="宋体" w:hAnsi="宋体" w:cs="仿宋"/>
                  <w:color w:val="00B050"/>
                  <w:kern w:val="0"/>
                  <w:sz w:val="20"/>
                  <w:szCs w:val="20"/>
                </w:rPr>
                <w:tab/>
              </w:r>
              <w:r w:rsidDel="000719E4">
                <w:rPr>
                  <w:rFonts w:ascii="宋体" w:hAnsi="宋体" w:cs="仿宋"/>
                  <w:color w:val="00B050"/>
                  <w:kern w:val="0"/>
                  <w:sz w:val="20"/>
                  <w:szCs w:val="20"/>
                </w:rPr>
                <w:tab/>
              </w:r>
              <w:r w:rsidDel="000719E4">
                <w:rPr>
                  <w:rFonts w:ascii="宋体" w:hAnsi="宋体" w:cs="仿宋"/>
                  <w:color w:val="00B050"/>
                  <w:kern w:val="0"/>
                  <w:sz w:val="20"/>
                  <w:szCs w:val="20"/>
                </w:rPr>
                <w:tab/>
                <w:delText>&lt;ITEM key="FILE_NAME" val="</w:delText>
              </w:r>
              <w:r w:rsidDel="000719E4">
                <w:rPr>
                  <w:rFonts w:ascii="宋体" w:hAnsi="宋体" w:cs="仿宋" w:hint="eastAsia"/>
                  <w:color w:val="00B050"/>
                  <w:kern w:val="0"/>
                  <w:sz w:val="20"/>
                  <w:szCs w:val="20"/>
                </w:rPr>
                <w:delText>1250002-1003-1419868800-00232-WA_SOURCE_0024</w:delText>
              </w:r>
              <w:r w:rsidDel="000719E4">
                <w:rPr>
                  <w:rFonts w:ascii="宋体" w:hAnsi="宋体" w:cs="仿宋"/>
                  <w:color w:val="00B050"/>
                  <w:kern w:val="0"/>
                  <w:sz w:val="20"/>
                  <w:szCs w:val="20"/>
                </w:rPr>
                <w:delText>_1</w:delText>
              </w:r>
              <w:r w:rsidDel="000719E4">
                <w:rPr>
                  <w:rFonts w:ascii="宋体" w:hAnsi="宋体" w:cs="仿宋" w:hint="eastAsia"/>
                  <w:color w:val="00B050"/>
                  <w:kern w:val="0"/>
                  <w:sz w:val="20"/>
                  <w:szCs w:val="20"/>
                </w:rPr>
                <w:delText>-1</w:delText>
              </w:r>
              <w:r w:rsidDel="000719E4">
                <w:rPr>
                  <w:rFonts w:ascii="宋体" w:hAnsi="宋体" w:cs="仿宋"/>
                  <w:color w:val="00B050"/>
                  <w:kern w:val="0"/>
                  <w:sz w:val="20"/>
                  <w:szCs w:val="20"/>
                </w:rPr>
                <w:delText>.bcp" rmk="</w:delText>
              </w:r>
              <w:r w:rsidDel="000719E4">
                <w:rPr>
                  <w:rFonts w:ascii="宋体" w:hAnsi="宋体" w:cs="仿宋" w:hint="eastAsia"/>
                  <w:color w:val="00B050"/>
                  <w:kern w:val="0"/>
                  <w:sz w:val="20"/>
                  <w:szCs w:val="20"/>
                </w:rPr>
                <w:delText>文件名</w:delText>
              </w:r>
              <w:r w:rsidDel="000719E4">
                <w:rPr>
                  <w:rFonts w:ascii="宋体" w:hAnsi="宋体" w:cs="仿宋"/>
                  <w:color w:val="00B050"/>
                  <w:kern w:val="0"/>
                  <w:sz w:val="20"/>
                  <w:szCs w:val="20"/>
                </w:rPr>
                <w:delText>" /&gt;</w:delText>
              </w:r>
            </w:del>
          </w:p>
          <w:p w:rsidR="009158D4" w:rsidDel="000719E4" w:rsidRDefault="005311D4">
            <w:pPr>
              <w:autoSpaceDE w:val="0"/>
              <w:autoSpaceDN w:val="0"/>
              <w:adjustRightInd w:val="0"/>
              <w:spacing w:line="280" w:lineRule="exact"/>
              <w:jc w:val="left"/>
              <w:rPr>
                <w:del w:id="301" w:author="陈祖毅" w:date="2018-03-01T10:15:00Z"/>
                <w:rFonts w:ascii="宋体" w:hAnsi="宋体" w:cs="仿宋"/>
                <w:color w:val="00B050"/>
                <w:kern w:val="0"/>
                <w:sz w:val="20"/>
                <w:szCs w:val="20"/>
              </w:rPr>
            </w:pPr>
            <w:del w:id="302" w:author="陈祖毅" w:date="2018-03-01T10:15:00Z">
              <w:r w:rsidDel="000719E4">
                <w:rPr>
                  <w:rFonts w:ascii="宋体" w:hAnsi="宋体" w:cs="仿宋"/>
                  <w:color w:val="00B050"/>
                  <w:kern w:val="0"/>
                  <w:sz w:val="20"/>
                  <w:szCs w:val="20"/>
                </w:rPr>
                <w:tab/>
              </w:r>
              <w:r w:rsidDel="000719E4">
                <w:rPr>
                  <w:rFonts w:ascii="宋体" w:hAnsi="宋体" w:cs="仿宋"/>
                  <w:color w:val="00B050"/>
                  <w:kern w:val="0"/>
                  <w:sz w:val="20"/>
                  <w:szCs w:val="20"/>
                </w:rPr>
                <w:tab/>
              </w:r>
              <w:r w:rsidDel="000719E4">
                <w:rPr>
                  <w:rFonts w:ascii="宋体" w:hAnsi="宋体" w:cs="仿宋"/>
                  <w:color w:val="00B050"/>
                  <w:kern w:val="0"/>
                  <w:sz w:val="20"/>
                  <w:szCs w:val="20"/>
                </w:rPr>
                <w:tab/>
                <w:delText>&lt;ITEM key="</w:delText>
              </w:r>
              <w:r w:rsidDel="000719E4">
                <w:rPr>
                  <w:rFonts w:ascii="宋体" w:hAnsi="宋体" w:cs="仿宋" w:hint="eastAsia"/>
                  <w:color w:val="00B050"/>
                  <w:kern w:val="0"/>
                  <w:sz w:val="20"/>
                  <w:szCs w:val="20"/>
                </w:rPr>
                <w:delText>TEXT_FORMAT</w:delText>
              </w:r>
              <w:r w:rsidDel="000719E4">
                <w:rPr>
                  <w:rFonts w:ascii="宋体" w:hAnsi="宋体" w:cs="仿宋"/>
                  <w:color w:val="00B050"/>
                  <w:kern w:val="0"/>
                  <w:sz w:val="20"/>
                  <w:szCs w:val="20"/>
                </w:rPr>
                <w:delText>" val="5000" rmk="</w:delText>
              </w:r>
              <w:r w:rsidDel="000719E4">
                <w:rPr>
                  <w:rFonts w:ascii="宋体" w:hAnsi="宋体" w:cs="仿宋" w:hint="eastAsia"/>
                  <w:color w:val="00B050"/>
                  <w:kern w:val="0"/>
                  <w:sz w:val="20"/>
                  <w:szCs w:val="20"/>
                </w:rPr>
                <w:delText>记录行数</w:delText>
              </w:r>
              <w:r w:rsidDel="000719E4">
                <w:rPr>
                  <w:rFonts w:ascii="宋体" w:hAnsi="宋体" w:cs="仿宋"/>
                  <w:color w:val="00B050"/>
                  <w:kern w:val="0"/>
                  <w:sz w:val="20"/>
                  <w:szCs w:val="20"/>
                </w:rPr>
                <w:delText>" /&gt;</w:delText>
              </w:r>
            </w:del>
          </w:p>
          <w:p w:rsidR="009158D4" w:rsidDel="000719E4" w:rsidRDefault="005311D4">
            <w:pPr>
              <w:autoSpaceDE w:val="0"/>
              <w:autoSpaceDN w:val="0"/>
              <w:adjustRightInd w:val="0"/>
              <w:spacing w:line="280" w:lineRule="exact"/>
              <w:jc w:val="left"/>
              <w:rPr>
                <w:del w:id="303" w:author="陈祖毅" w:date="2018-03-01T10:15:00Z"/>
                <w:rFonts w:ascii="宋体" w:hAnsi="宋体" w:cs="仿宋"/>
                <w:kern w:val="0"/>
                <w:sz w:val="20"/>
                <w:szCs w:val="20"/>
              </w:rPr>
            </w:pPr>
            <w:del w:id="304" w:author="陈祖毅" w:date="2018-03-01T10:15:00Z">
              <w:r w:rsidDel="000719E4">
                <w:rPr>
                  <w:rFonts w:ascii="宋体" w:hAnsi="宋体" w:cs="仿宋"/>
                  <w:color w:val="000000"/>
                  <w:kern w:val="0"/>
                  <w:sz w:val="20"/>
                  <w:szCs w:val="20"/>
                </w:rPr>
                <w:tab/>
              </w:r>
              <w:r w:rsidDel="000719E4">
                <w:rPr>
                  <w:rFonts w:ascii="宋体" w:hAnsi="宋体" w:cs="仿宋"/>
                  <w:color w:val="000000"/>
                  <w:kern w:val="0"/>
                  <w:sz w:val="20"/>
                  <w:szCs w:val="20"/>
                </w:rPr>
                <w:tab/>
              </w:r>
              <w:r w:rsidDel="000719E4">
                <w:rPr>
                  <w:rFonts w:ascii="宋体" w:hAnsi="宋体" w:cs="仿宋"/>
                  <w:color w:val="008080"/>
                  <w:kern w:val="0"/>
                  <w:sz w:val="20"/>
                  <w:szCs w:val="20"/>
                </w:rPr>
                <w:delText>&lt;/</w:delText>
              </w:r>
              <w:r w:rsidDel="000719E4">
                <w:rPr>
                  <w:rFonts w:ascii="宋体" w:hAnsi="宋体" w:cs="仿宋"/>
                  <w:color w:val="3F7F7F"/>
                  <w:kern w:val="0"/>
                  <w:sz w:val="20"/>
                  <w:szCs w:val="20"/>
                </w:rPr>
                <w:delText>DATA</w:delText>
              </w:r>
              <w:r w:rsidDel="000719E4">
                <w:rPr>
                  <w:rFonts w:ascii="宋体" w:hAnsi="宋体" w:cs="仿宋"/>
                  <w:color w:val="008080"/>
                  <w:kern w:val="0"/>
                  <w:sz w:val="20"/>
                  <w:szCs w:val="20"/>
                </w:rPr>
                <w:delText>&gt;</w:delText>
              </w:r>
              <w:r w:rsidDel="000719E4">
                <w:rPr>
                  <w:rFonts w:ascii="宋体" w:hAnsi="宋体" w:cs="仿宋"/>
                  <w:color w:val="000000"/>
                  <w:kern w:val="0"/>
                  <w:sz w:val="20"/>
                  <w:szCs w:val="20"/>
                </w:rPr>
                <w:tab/>
              </w:r>
              <w:r w:rsidDel="000719E4">
                <w:rPr>
                  <w:rFonts w:ascii="宋体" w:hAnsi="宋体" w:cs="仿宋"/>
                  <w:color w:val="000000"/>
                  <w:kern w:val="0"/>
                  <w:sz w:val="20"/>
                  <w:szCs w:val="20"/>
                </w:rPr>
                <w:tab/>
              </w:r>
              <w:r w:rsidDel="000719E4">
                <w:rPr>
                  <w:rFonts w:ascii="宋体" w:hAnsi="宋体" w:cs="仿宋"/>
                  <w:color w:val="000000"/>
                  <w:kern w:val="0"/>
                  <w:sz w:val="20"/>
                  <w:szCs w:val="20"/>
                </w:rPr>
                <w:tab/>
              </w:r>
              <w:r w:rsidDel="000719E4">
                <w:rPr>
                  <w:rFonts w:ascii="宋体" w:hAnsi="宋体" w:cs="仿宋"/>
                  <w:color w:val="000000"/>
                  <w:kern w:val="0"/>
                  <w:sz w:val="20"/>
                  <w:szCs w:val="20"/>
                </w:rPr>
                <w:tab/>
              </w:r>
              <w:r w:rsidDel="000719E4">
                <w:rPr>
                  <w:rFonts w:ascii="宋体" w:hAnsi="宋体" w:cs="仿宋"/>
                  <w:color w:val="000000"/>
                  <w:kern w:val="0"/>
                  <w:sz w:val="20"/>
                  <w:szCs w:val="20"/>
                </w:rPr>
                <w:tab/>
              </w:r>
              <w:r w:rsidDel="000719E4">
                <w:rPr>
                  <w:rFonts w:ascii="宋体" w:hAnsi="宋体" w:cs="仿宋"/>
                  <w:color w:val="000000"/>
                  <w:kern w:val="0"/>
                  <w:sz w:val="20"/>
                  <w:szCs w:val="20"/>
                </w:rPr>
                <w:tab/>
              </w:r>
            </w:del>
          </w:p>
          <w:p w:rsidR="009158D4" w:rsidDel="000719E4" w:rsidRDefault="005311D4">
            <w:pPr>
              <w:autoSpaceDE w:val="0"/>
              <w:autoSpaceDN w:val="0"/>
              <w:adjustRightInd w:val="0"/>
              <w:spacing w:line="280" w:lineRule="exact"/>
              <w:jc w:val="left"/>
              <w:rPr>
                <w:del w:id="305" w:author="陈祖毅" w:date="2018-03-01T10:15:00Z"/>
                <w:rFonts w:ascii="宋体" w:hAnsi="宋体" w:cs="仿宋"/>
                <w:kern w:val="0"/>
                <w:sz w:val="20"/>
                <w:szCs w:val="20"/>
              </w:rPr>
            </w:pPr>
            <w:del w:id="306" w:author="陈祖毅" w:date="2018-03-01T10:15:00Z">
              <w:r w:rsidDel="000719E4">
                <w:rPr>
                  <w:rFonts w:ascii="宋体" w:hAnsi="宋体" w:cs="仿宋"/>
                  <w:color w:val="000000"/>
                  <w:kern w:val="0"/>
                  <w:sz w:val="20"/>
                  <w:szCs w:val="20"/>
                </w:rPr>
                <w:tab/>
              </w:r>
              <w:r w:rsidDel="000719E4">
                <w:rPr>
                  <w:rFonts w:ascii="宋体" w:hAnsi="宋体" w:cs="仿宋"/>
                  <w:color w:val="008080"/>
                  <w:kern w:val="0"/>
                  <w:sz w:val="20"/>
                  <w:szCs w:val="20"/>
                </w:rPr>
                <w:delText>&lt;/</w:delText>
              </w:r>
              <w:r w:rsidDel="000719E4">
                <w:rPr>
                  <w:rFonts w:ascii="宋体" w:hAnsi="宋体" w:cs="仿宋"/>
                  <w:color w:val="3F7F7F"/>
                  <w:kern w:val="0"/>
                  <w:sz w:val="20"/>
                  <w:szCs w:val="20"/>
                </w:rPr>
                <w:delText>DATASET</w:delText>
              </w:r>
              <w:r w:rsidDel="000719E4">
                <w:rPr>
                  <w:rFonts w:ascii="宋体" w:hAnsi="宋体" w:cs="仿宋"/>
                  <w:color w:val="008080"/>
                  <w:kern w:val="0"/>
                  <w:sz w:val="20"/>
                  <w:szCs w:val="20"/>
                </w:rPr>
                <w:delText>&gt;</w:delText>
              </w:r>
              <w:r w:rsidDel="000719E4">
                <w:rPr>
                  <w:rFonts w:ascii="宋体" w:hAnsi="宋体" w:cs="仿宋"/>
                  <w:color w:val="000000"/>
                  <w:kern w:val="0"/>
                  <w:sz w:val="20"/>
                  <w:szCs w:val="20"/>
                </w:rPr>
                <w:tab/>
              </w:r>
            </w:del>
          </w:p>
          <w:p w:rsidR="009158D4" w:rsidDel="000719E4" w:rsidRDefault="005311D4">
            <w:pPr>
              <w:autoSpaceDE w:val="0"/>
              <w:autoSpaceDN w:val="0"/>
              <w:adjustRightInd w:val="0"/>
              <w:spacing w:line="280" w:lineRule="exact"/>
              <w:jc w:val="left"/>
              <w:rPr>
                <w:del w:id="307" w:author="陈祖毅" w:date="2018-03-01T10:15:00Z"/>
                <w:rFonts w:ascii="宋体" w:hAnsi="宋体" w:cs="仿宋"/>
                <w:color w:val="3F5FBF"/>
                <w:kern w:val="0"/>
                <w:sz w:val="20"/>
                <w:szCs w:val="20"/>
              </w:rPr>
            </w:pPr>
            <w:del w:id="308" w:author="陈祖毅" w:date="2018-03-01T10:15:00Z">
              <w:r w:rsidDel="000719E4">
                <w:rPr>
                  <w:rFonts w:ascii="宋体" w:hAnsi="宋体" w:cs="仿宋"/>
                  <w:color w:val="000000"/>
                  <w:kern w:val="0"/>
                  <w:sz w:val="20"/>
                  <w:szCs w:val="20"/>
                </w:rPr>
                <w:tab/>
              </w:r>
              <w:r w:rsidDel="000719E4">
                <w:rPr>
                  <w:rFonts w:ascii="宋体" w:hAnsi="宋体" w:cs="仿宋"/>
                  <w:color w:val="000000"/>
                  <w:kern w:val="0"/>
                  <w:sz w:val="20"/>
                  <w:szCs w:val="20"/>
                </w:rPr>
                <w:tab/>
              </w:r>
              <w:r w:rsidDel="000719E4">
                <w:rPr>
                  <w:rFonts w:ascii="宋体" w:hAnsi="宋体" w:cs="仿宋"/>
                  <w:color w:val="3F5FBF"/>
                  <w:kern w:val="0"/>
                  <w:sz w:val="20"/>
                  <w:szCs w:val="20"/>
                </w:rPr>
                <w:delText xml:space="preserve">&lt;!-- </w:delText>
              </w:r>
              <w:r w:rsidDel="000719E4">
                <w:rPr>
                  <w:rFonts w:ascii="宋体" w:hAnsi="宋体" w:cs="仿宋" w:hint="eastAsia"/>
                  <w:color w:val="3F5FBF"/>
                  <w:kern w:val="0"/>
                  <w:sz w:val="20"/>
                  <w:szCs w:val="20"/>
                </w:rPr>
                <w:delText>描述</w:delText>
              </w:r>
              <w:r w:rsidDel="000719E4">
                <w:rPr>
                  <w:rFonts w:ascii="宋体" w:hAnsi="宋体" w:cs="仿宋"/>
                  <w:color w:val="3F5FBF"/>
                  <w:kern w:val="0"/>
                  <w:sz w:val="20"/>
                  <w:szCs w:val="20"/>
                </w:rPr>
                <w:delText>BCP</w:delText>
              </w:r>
              <w:r w:rsidDel="000719E4">
                <w:rPr>
                  <w:rFonts w:ascii="宋体" w:hAnsi="宋体" w:cs="仿宋" w:hint="eastAsia"/>
                  <w:color w:val="3F5FBF"/>
                  <w:kern w:val="0"/>
                  <w:sz w:val="20"/>
                  <w:szCs w:val="20"/>
                </w:rPr>
                <w:delText>文件中的数据列顺序</w:delText>
              </w:r>
              <w:r w:rsidDel="000719E4">
                <w:rPr>
                  <w:rFonts w:ascii="宋体" w:hAnsi="宋体" w:cs="仿宋"/>
                  <w:color w:val="3F5FBF"/>
                  <w:kern w:val="0"/>
                  <w:sz w:val="20"/>
                  <w:szCs w:val="20"/>
                </w:rPr>
                <w:delText xml:space="preserve"> --&gt;</w:delText>
              </w:r>
            </w:del>
          </w:p>
          <w:p w:rsidR="009158D4" w:rsidDel="000719E4" w:rsidRDefault="005311D4">
            <w:pPr>
              <w:autoSpaceDE w:val="0"/>
              <w:autoSpaceDN w:val="0"/>
              <w:adjustRightInd w:val="0"/>
              <w:spacing w:line="280" w:lineRule="exact"/>
              <w:ind w:firstLineChars="200" w:firstLine="400"/>
              <w:jc w:val="left"/>
              <w:rPr>
                <w:del w:id="309" w:author="陈祖毅" w:date="2018-03-01T10:15:00Z"/>
                <w:rFonts w:ascii="宋体" w:hAnsi="宋体" w:cs="仿宋"/>
                <w:color w:val="008080"/>
                <w:kern w:val="0"/>
                <w:sz w:val="20"/>
                <w:szCs w:val="20"/>
              </w:rPr>
            </w:pPr>
            <w:del w:id="310" w:author="陈祖毅" w:date="2018-03-01T10:15:00Z">
              <w:r w:rsidDel="000719E4">
                <w:rPr>
                  <w:rFonts w:ascii="宋体" w:hAnsi="宋体" w:cs="仿宋"/>
                  <w:color w:val="008080"/>
                  <w:kern w:val="0"/>
                  <w:sz w:val="20"/>
                  <w:szCs w:val="20"/>
                </w:rPr>
                <w:delText>&lt;</w:delText>
              </w:r>
              <w:r w:rsidDel="000719E4">
                <w:rPr>
                  <w:rFonts w:ascii="宋体" w:hAnsi="宋体" w:cs="仿宋"/>
                  <w:color w:val="3F7F7F"/>
                  <w:kern w:val="0"/>
                  <w:sz w:val="20"/>
                  <w:szCs w:val="20"/>
                </w:rPr>
                <w:delText>DATASET</w:delText>
              </w:r>
              <w:r w:rsidDel="000719E4">
                <w:rPr>
                  <w:rFonts w:ascii="宋体" w:hAnsi="宋体" w:cs="仿宋"/>
                  <w:kern w:val="0"/>
                  <w:sz w:val="20"/>
                  <w:szCs w:val="20"/>
                </w:rPr>
                <w:delText xml:space="preserve"> </w:delText>
              </w:r>
              <w:r w:rsidDel="000719E4">
                <w:rPr>
                  <w:rFonts w:ascii="宋体" w:hAnsi="宋体" w:cs="仿宋"/>
                  <w:color w:val="7F007F"/>
                  <w:kern w:val="0"/>
                  <w:sz w:val="20"/>
                  <w:szCs w:val="20"/>
                </w:rPr>
                <w:delText>name</w:delText>
              </w:r>
              <w:r w:rsidDel="000719E4">
                <w:rPr>
                  <w:rFonts w:ascii="宋体" w:hAnsi="宋体" w:cs="仿宋"/>
                  <w:color w:val="000000"/>
                  <w:kern w:val="0"/>
                  <w:sz w:val="20"/>
                  <w:szCs w:val="20"/>
                </w:rPr>
                <w:delText>=</w:delText>
              </w:r>
              <w:r w:rsidDel="000719E4">
                <w:rPr>
                  <w:rFonts w:ascii="宋体" w:hAnsi="宋体" w:cs="仿宋"/>
                  <w:i/>
                  <w:iCs/>
                  <w:color w:val="2A00FF"/>
                  <w:kern w:val="0"/>
                  <w:sz w:val="20"/>
                  <w:szCs w:val="20"/>
                </w:rPr>
                <w:delText>"WA_COMMON_010015"</w:delText>
              </w:r>
              <w:r w:rsidDel="000719E4">
                <w:rPr>
                  <w:rFonts w:ascii="宋体" w:hAnsi="宋体" w:cs="仿宋"/>
                  <w:kern w:val="0"/>
                  <w:sz w:val="20"/>
                  <w:szCs w:val="20"/>
                </w:rPr>
                <w:delText xml:space="preserve"> </w:delText>
              </w:r>
              <w:r w:rsidDel="000719E4">
                <w:rPr>
                  <w:rFonts w:ascii="宋体" w:hAnsi="宋体" w:cs="仿宋"/>
                  <w:color w:val="7F007F"/>
                  <w:kern w:val="0"/>
                  <w:sz w:val="20"/>
                  <w:szCs w:val="20"/>
                </w:rPr>
                <w:delText>rmk</w:delText>
              </w:r>
              <w:r w:rsidDel="000719E4">
                <w:rPr>
                  <w:rFonts w:ascii="宋体" w:hAnsi="宋体" w:cs="仿宋"/>
                  <w:color w:val="000000"/>
                  <w:kern w:val="0"/>
                  <w:sz w:val="20"/>
                  <w:szCs w:val="20"/>
                </w:rPr>
                <w:delText>=</w:delText>
              </w:r>
              <w:r w:rsidDel="000719E4">
                <w:rPr>
                  <w:rFonts w:ascii="宋体" w:hAnsi="宋体" w:cs="仿宋"/>
                  <w:i/>
                  <w:iCs/>
                  <w:color w:val="2A00FF"/>
                  <w:kern w:val="0"/>
                  <w:sz w:val="20"/>
                  <w:szCs w:val="20"/>
                </w:rPr>
                <w:delText>"BCP</w:delText>
              </w:r>
              <w:r w:rsidDel="000719E4">
                <w:rPr>
                  <w:rFonts w:ascii="宋体" w:hAnsi="宋体" w:cs="仿宋" w:hint="eastAsia"/>
                  <w:i/>
                  <w:iCs/>
                  <w:color w:val="2A00FF"/>
                  <w:kern w:val="0"/>
                  <w:sz w:val="20"/>
                  <w:szCs w:val="20"/>
                </w:rPr>
                <w:delText>文件数据结构</w:delText>
              </w:r>
              <w:r w:rsidDel="000719E4">
                <w:rPr>
                  <w:rFonts w:ascii="宋体" w:hAnsi="宋体" w:cs="仿宋"/>
                  <w:i/>
                  <w:iCs/>
                  <w:color w:val="2A00FF"/>
                  <w:kern w:val="0"/>
                  <w:sz w:val="20"/>
                  <w:szCs w:val="20"/>
                </w:rPr>
                <w:delText>"</w:delText>
              </w:r>
              <w:r w:rsidDel="000719E4">
                <w:rPr>
                  <w:rFonts w:ascii="宋体" w:hAnsi="宋体" w:cs="仿宋"/>
                  <w:color w:val="008080"/>
                  <w:kern w:val="0"/>
                  <w:sz w:val="20"/>
                  <w:szCs w:val="20"/>
                </w:rPr>
                <w:delText>&gt;</w:delText>
              </w:r>
            </w:del>
          </w:p>
          <w:p w:rsidR="009158D4" w:rsidDel="000719E4" w:rsidRDefault="005311D4">
            <w:pPr>
              <w:autoSpaceDE w:val="0"/>
              <w:autoSpaceDN w:val="0"/>
              <w:adjustRightInd w:val="0"/>
              <w:spacing w:line="280" w:lineRule="exact"/>
              <w:ind w:firstLineChars="400" w:firstLine="800"/>
              <w:jc w:val="left"/>
              <w:rPr>
                <w:del w:id="311" w:author="陈祖毅" w:date="2018-03-01T10:15:00Z"/>
                <w:rFonts w:ascii="宋体" w:hAnsi="宋体" w:cs="仿宋"/>
                <w:color w:val="008080"/>
                <w:kern w:val="0"/>
                <w:sz w:val="20"/>
                <w:szCs w:val="20"/>
              </w:rPr>
            </w:pPr>
            <w:del w:id="312" w:author="陈祖毅" w:date="2018-03-01T10:15:00Z">
              <w:r w:rsidDel="000719E4">
                <w:rPr>
                  <w:rFonts w:ascii="宋体" w:hAnsi="宋体" w:cs="仿宋"/>
                  <w:color w:val="008080"/>
                  <w:kern w:val="0"/>
                  <w:sz w:val="20"/>
                  <w:szCs w:val="20"/>
                </w:rPr>
                <w:delText>&lt;</w:delText>
              </w:r>
              <w:r w:rsidDel="000719E4">
                <w:rPr>
                  <w:rFonts w:ascii="宋体" w:hAnsi="宋体" w:cs="仿宋"/>
                  <w:color w:val="3F7F7F"/>
                  <w:kern w:val="0"/>
                  <w:sz w:val="20"/>
                  <w:szCs w:val="20"/>
                </w:rPr>
                <w:delText>DATA</w:delText>
              </w:r>
              <w:r w:rsidDel="000719E4">
                <w:rPr>
                  <w:rFonts w:ascii="宋体" w:hAnsi="宋体" w:cs="仿宋"/>
                  <w:color w:val="008080"/>
                  <w:kern w:val="0"/>
                  <w:sz w:val="20"/>
                  <w:szCs w:val="20"/>
                </w:rPr>
                <w:delText>&gt;</w:delText>
              </w:r>
            </w:del>
          </w:p>
          <w:p w:rsidR="009158D4" w:rsidDel="000719E4" w:rsidRDefault="005311D4">
            <w:pPr>
              <w:pStyle w:val="afff1"/>
              <w:ind w:firstLine="400"/>
              <w:rPr>
                <w:del w:id="313" w:author="陈祖毅" w:date="2018-03-01T10:15:00Z"/>
                <w:rFonts w:ascii="Times New Roman"/>
              </w:rPr>
            </w:pPr>
            <w:del w:id="314" w:author="陈祖毅" w:date="2018-03-01T10:15:00Z">
              <w:r w:rsidDel="000719E4">
                <w:rPr>
                  <w:rFonts w:hAnsi="宋体" w:cs="仿宋" w:hint="eastAsia"/>
                  <w:color w:val="008080"/>
                  <w:kern w:val="0"/>
                  <w:sz w:val="20"/>
                  <w:szCs w:val="20"/>
                </w:rPr>
                <w:delText xml:space="preserve">       </w:delText>
              </w:r>
              <w:r w:rsidDel="000719E4">
                <w:rPr>
                  <w:rFonts w:eastAsia="宋体" w:hAnsi="宋体" w:cs="仿宋" w:hint="eastAsia"/>
                  <w:color w:val="FF0000"/>
                  <w:kern w:val="0"/>
                  <w:sz w:val="20"/>
                  <w:szCs w:val="20"/>
                </w:rPr>
                <w:delText xml:space="preserve"> &lt;!-- key属性和eng属性值，依据附件</w:delText>
              </w:r>
              <w:r w:rsidDel="000719E4">
                <w:rPr>
                  <w:rFonts w:eastAsia="宋体" w:hAnsi="宋体" w:cs="仿宋"/>
                  <w:color w:val="FF0000"/>
                  <w:kern w:val="0"/>
                  <w:sz w:val="20"/>
                  <w:szCs w:val="20"/>
                </w:rPr>
                <w:delText>”</w:delText>
              </w:r>
              <w:r w:rsidDel="000719E4">
                <w:rPr>
                  <w:rFonts w:eastAsia="宋体" w:hAnsi="宋体" w:cs="仿宋" w:hint="eastAsia"/>
                  <w:color w:val="FF0000"/>
                  <w:kern w:val="0"/>
                  <w:sz w:val="20"/>
                  <w:szCs w:val="20"/>
                </w:rPr>
                <w:delText>GK数据集与相关字段信息.xlsx</w:delText>
              </w:r>
              <w:r w:rsidDel="000719E4">
                <w:rPr>
                  <w:rFonts w:eastAsia="宋体" w:hAnsi="宋体" w:cs="仿宋"/>
                  <w:color w:val="FF0000"/>
                  <w:kern w:val="0"/>
                  <w:sz w:val="20"/>
                  <w:szCs w:val="20"/>
                </w:rPr>
                <w:delText>”</w:delText>
              </w:r>
              <w:r w:rsidDel="000719E4">
                <w:rPr>
                  <w:rFonts w:eastAsia="宋体" w:hAnsi="宋体" w:cs="仿宋" w:hint="eastAsia"/>
                  <w:color w:val="FF0000"/>
                  <w:kern w:val="0"/>
                  <w:sz w:val="20"/>
                  <w:szCs w:val="20"/>
                </w:rPr>
                <w:delText>中对应sheet页中的数据项英文描述一列填写，rmk属性依据数据项中文名称一列填写--&gt;</w:delText>
              </w:r>
            </w:del>
          </w:p>
          <w:p w:rsidR="009158D4" w:rsidDel="000719E4" w:rsidRDefault="005311D4">
            <w:pPr>
              <w:autoSpaceDE w:val="0"/>
              <w:autoSpaceDN w:val="0"/>
              <w:adjustRightInd w:val="0"/>
              <w:spacing w:line="280" w:lineRule="exact"/>
              <w:ind w:firstLineChars="600" w:firstLine="1200"/>
              <w:jc w:val="left"/>
              <w:rPr>
                <w:del w:id="315" w:author="陈祖毅" w:date="2018-03-01T10:15:00Z"/>
                <w:rFonts w:ascii="宋体" w:hAnsi="宋体" w:cs="仿宋"/>
                <w:color w:val="00B050"/>
                <w:kern w:val="0"/>
                <w:sz w:val="20"/>
                <w:szCs w:val="20"/>
              </w:rPr>
            </w:pPr>
            <w:del w:id="316" w:author="陈祖毅" w:date="2018-03-01T10:15:00Z">
              <w:r w:rsidDel="000719E4">
                <w:rPr>
                  <w:rFonts w:ascii="宋体" w:hAnsi="宋体" w:cs="仿宋" w:hint="eastAsia"/>
                  <w:color w:val="00B050"/>
                  <w:kern w:val="0"/>
                  <w:sz w:val="20"/>
                  <w:szCs w:val="20"/>
                </w:rPr>
                <w:delText>&lt;ITEM key="EVENT_QUERY" eng="EVENT_QUERY" rmk="搜索内容"/&gt;</w:delText>
              </w:r>
            </w:del>
          </w:p>
          <w:p w:rsidR="009158D4" w:rsidDel="000719E4" w:rsidRDefault="005311D4">
            <w:pPr>
              <w:autoSpaceDE w:val="0"/>
              <w:autoSpaceDN w:val="0"/>
              <w:adjustRightInd w:val="0"/>
              <w:spacing w:line="280" w:lineRule="exact"/>
              <w:ind w:firstLineChars="600" w:firstLine="1200"/>
              <w:jc w:val="left"/>
              <w:rPr>
                <w:del w:id="317" w:author="陈祖毅" w:date="2018-03-01T10:15:00Z"/>
                <w:rFonts w:ascii="宋体" w:hAnsi="宋体" w:cs="仿宋"/>
                <w:color w:val="00B050"/>
                <w:kern w:val="0"/>
                <w:sz w:val="20"/>
                <w:szCs w:val="20"/>
              </w:rPr>
            </w:pPr>
            <w:del w:id="318" w:author="陈祖毅" w:date="2018-03-01T10:15:00Z">
              <w:r w:rsidDel="000719E4">
                <w:rPr>
                  <w:rFonts w:ascii="宋体" w:hAnsi="宋体" w:cs="仿宋" w:hint="eastAsia"/>
                  <w:color w:val="00B050"/>
                  <w:kern w:val="0"/>
                  <w:sz w:val="20"/>
                  <w:szCs w:val="20"/>
                </w:rPr>
                <w:delText>&lt;ITEM key="EVENT_T</w:delText>
              </w:r>
              <w:r w:rsidDel="000719E4">
                <w:rPr>
                  <w:rFonts w:ascii="宋体" w:hAnsi="宋体" w:cs="仿宋"/>
                  <w:color w:val="00B050"/>
                  <w:kern w:val="0"/>
                  <w:sz w:val="20"/>
                  <w:szCs w:val="20"/>
                </w:rPr>
                <w:delText>IME</w:delText>
              </w:r>
              <w:r w:rsidDel="000719E4">
                <w:rPr>
                  <w:rFonts w:ascii="宋体" w:hAnsi="宋体" w:cs="仿宋" w:hint="eastAsia"/>
                  <w:color w:val="00B050"/>
                  <w:kern w:val="0"/>
                  <w:sz w:val="20"/>
                  <w:szCs w:val="20"/>
                </w:rPr>
                <w:delText>" eng="EVENT_T</w:delText>
              </w:r>
              <w:r w:rsidDel="000719E4">
                <w:rPr>
                  <w:rFonts w:ascii="宋体" w:hAnsi="宋体" w:cs="仿宋"/>
                  <w:color w:val="00B050"/>
                  <w:kern w:val="0"/>
                  <w:sz w:val="20"/>
                  <w:szCs w:val="20"/>
                </w:rPr>
                <w:delText>IME</w:delText>
              </w:r>
              <w:r w:rsidDel="000719E4">
                <w:rPr>
                  <w:rFonts w:ascii="宋体" w:hAnsi="宋体" w:cs="仿宋" w:hint="eastAsia"/>
                  <w:color w:val="00B050"/>
                  <w:kern w:val="0"/>
                  <w:sz w:val="20"/>
                  <w:szCs w:val="20"/>
                </w:rPr>
                <w:delText>" rmk="搜索时间"/&gt;</w:delText>
              </w:r>
            </w:del>
          </w:p>
          <w:p w:rsidR="009158D4" w:rsidDel="000719E4" w:rsidRDefault="005311D4">
            <w:pPr>
              <w:autoSpaceDE w:val="0"/>
              <w:autoSpaceDN w:val="0"/>
              <w:adjustRightInd w:val="0"/>
              <w:spacing w:line="280" w:lineRule="exact"/>
              <w:ind w:firstLineChars="600" w:firstLine="1200"/>
              <w:jc w:val="left"/>
              <w:rPr>
                <w:del w:id="319" w:author="陈祖毅" w:date="2018-03-01T10:15:00Z"/>
                <w:rFonts w:ascii="宋体" w:hAnsi="宋体" w:cs="仿宋"/>
                <w:color w:val="00B050"/>
                <w:kern w:val="0"/>
                <w:sz w:val="20"/>
                <w:szCs w:val="20"/>
              </w:rPr>
            </w:pPr>
            <w:del w:id="320" w:author="陈祖毅" w:date="2018-03-01T10:15:00Z">
              <w:r w:rsidDel="000719E4">
                <w:rPr>
                  <w:rFonts w:ascii="宋体" w:hAnsi="宋体" w:cs="仿宋" w:hint="eastAsia"/>
                  <w:color w:val="00B050"/>
                  <w:kern w:val="0"/>
                  <w:sz w:val="20"/>
                  <w:szCs w:val="20"/>
                </w:rPr>
                <w:delText>&lt;ITEM key="EVENT_IP" eng="EVENT_IP" rmk="搜索IP"/&gt;</w:delText>
              </w:r>
            </w:del>
          </w:p>
          <w:p w:rsidR="009158D4" w:rsidDel="000719E4" w:rsidRDefault="005311D4">
            <w:pPr>
              <w:autoSpaceDE w:val="0"/>
              <w:autoSpaceDN w:val="0"/>
              <w:adjustRightInd w:val="0"/>
              <w:spacing w:line="280" w:lineRule="exact"/>
              <w:ind w:leftChars="405" w:left="850" w:firstLineChars="200" w:firstLine="400"/>
              <w:jc w:val="left"/>
              <w:rPr>
                <w:del w:id="321" w:author="陈祖毅" w:date="2018-03-01T10:15:00Z"/>
                <w:rFonts w:ascii="宋体" w:hAnsi="宋体" w:cs="仿宋"/>
                <w:color w:val="00B050"/>
                <w:kern w:val="0"/>
                <w:sz w:val="20"/>
                <w:szCs w:val="20"/>
              </w:rPr>
            </w:pPr>
            <w:del w:id="322" w:author="陈祖毅" w:date="2018-03-01T10:15:00Z">
              <w:r w:rsidDel="000719E4">
                <w:rPr>
                  <w:rFonts w:ascii="宋体" w:hAnsi="宋体" w:cs="仿宋" w:hint="eastAsia"/>
                  <w:color w:val="00B050"/>
                  <w:kern w:val="0"/>
                  <w:sz w:val="20"/>
                  <w:szCs w:val="20"/>
                </w:rPr>
                <w:delText>&lt;ITEM key="EVENT_USERID" eng="EVENT_USERID" rmk="用户ID"/&gt;</w:delText>
              </w:r>
            </w:del>
          </w:p>
          <w:p w:rsidR="009158D4" w:rsidDel="000719E4" w:rsidRDefault="005311D4">
            <w:pPr>
              <w:autoSpaceDE w:val="0"/>
              <w:autoSpaceDN w:val="0"/>
              <w:adjustRightInd w:val="0"/>
              <w:spacing w:line="280" w:lineRule="exact"/>
              <w:ind w:leftChars="405" w:left="850" w:firstLineChars="200" w:firstLine="400"/>
              <w:jc w:val="left"/>
              <w:rPr>
                <w:del w:id="323" w:author="陈祖毅" w:date="2018-03-01T10:15:00Z"/>
                <w:rFonts w:ascii="宋体" w:hAnsi="宋体" w:cs="仿宋"/>
                <w:color w:val="00B050"/>
                <w:kern w:val="0"/>
                <w:sz w:val="20"/>
                <w:szCs w:val="20"/>
              </w:rPr>
            </w:pPr>
            <w:del w:id="324" w:author="陈祖毅" w:date="2018-03-01T10:15:00Z">
              <w:r w:rsidDel="000719E4">
                <w:rPr>
                  <w:rFonts w:ascii="宋体" w:hAnsi="宋体" w:cs="仿宋"/>
                  <w:color w:val="00B050"/>
                  <w:kern w:val="0"/>
                  <w:sz w:val="20"/>
                  <w:szCs w:val="20"/>
                </w:rPr>
                <w:delText>&lt;ITEM key="EVENT_COOKIE" eng="EVENT_COOKIE" rmk="Cookie"/&gt;</w:delText>
              </w:r>
            </w:del>
          </w:p>
          <w:p w:rsidR="009158D4" w:rsidDel="000719E4" w:rsidRDefault="005311D4">
            <w:pPr>
              <w:autoSpaceDE w:val="0"/>
              <w:autoSpaceDN w:val="0"/>
              <w:adjustRightInd w:val="0"/>
              <w:spacing w:line="280" w:lineRule="exact"/>
              <w:ind w:leftChars="405" w:left="850" w:firstLineChars="200" w:firstLine="400"/>
              <w:jc w:val="left"/>
              <w:rPr>
                <w:del w:id="325" w:author="陈祖毅" w:date="2018-03-01T10:15:00Z"/>
                <w:rFonts w:ascii="宋体" w:hAnsi="宋体" w:cs="仿宋"/>
                <w:color w:val="00B050"/>
                <w:kern w:val="0"/>
                <w:sz w:val="20"/>
                <w:szCs w:val="20"/>
              </w:rPr>
            </w:pPr>
            <w:del w:id="326" w:author="陈祖毅" w:date="2018-03-01T10:15:00Z">
              <w:r w:rsidDel="000719E4">
                <w:rPr>
                  <w:rFonts w:ascii="宋体" w:hAnsi="宋体" w:cs="仿宋" w:hint="eastAsia"/>
                  <w:color w:val="00B050"/>
                  <w:kern w:val="0"/>
                  <w:sz w:val="20"/>
                  <w:szCs w:val="20"/>
                </w:rPr>
                <w:delText>&lt;ITEM key="EVENT_USERNAME" eng="EVENT_USERNAME" rmk="用户名"/&gt;</w:delText>
              </w:r>
            </w:del>
          </w:p>
          <w:p w:rsidR="009158D4" w:rsidDel="000719E4" w:rsidRDefault="005311D4">
            <w:pPr>
              <w:autoSpaceDE w:val="0"/>
              <w:autoSpaceDN w:val="0"/>
              <w:adjustRightInd w:val="0"/>
              <w:spacing w:line="280" w:lineRule="exact"/>
              <w:ind w:leftChars="405" w:left="850" w:firstLineChars="200" w:firstLine="400"/>
              <w:jc w:val="left"/>
              <w:rPr>
                <w:del w:id="327" w:author="陈祖毅" w:date="2018-03-01T10:15:00Z"/>
                <w:rFonts w:ascii="宋体" w:hAnsi="宋体" w:cs="仿宋"/>
                <w:color w:val="00B050"/>
                <w:kern w:val="0"/>
                <w:sz w:val="20"/>
                <w:szCs w:val="20"/>
              </w:rPr>
            </w:pPr>
            <w:del w:id="328" w:author="陈祖毅" w:date="2018-03-01T10:15:00Z">
              <w:r w:rsidDel="000719E4">
                <w:rPr>
                  <w:rFonts w:ascii="宋体" w:hAnsi="宋体" w:cs="仿宋" w:hint="eastAsia"/>
                  <w:color w:val="00B050"/>
                  <w:kern w:val="0"/>
                  <w:sz w:val="20"/>
                  <w:szCs w:val="20"/>
                </w:rPr>
                <w:delText>&lt;ITEM key="EVENT_BRAND" eng="EVENT_BRAND" rmk="手机品牌"/&gt;</w:delText>
              </w:r>
            </w:del>
          </w:p>
          <w:p w:rsidR="009158D4" w:rsidDel="000719E4" w:rsidRDefault="005311D4">
            <w:pPr>
              <w:autoSpaceDE w:val="0"/>
              <w:autoSpaceDN w:val="0"/>
              <w:adjustRightInd w:val="0"/>
              <w:spacing w:line="280" w:lineRule="exact"/>
              <w:ind w:leftChars="405" w:left="850" w:firstLineChars="200" w:firstLine="400"/>
              <w:jc w:val="left"/>
              <w:rPr>
                <w:del w:id="329" w:author="陈祖毅" w:date="2018-03-01T10:15:00Z"/>
                <w:rFonts w:ascii="宋体" w:hAnsi="宋体" w:cs="仿宋"/>
                <w:color w:val="00B050"/>
                <w:kern w:val="0"/>
                <w:sz w:val="20"/>
                <w:szCs w:val="20"/>
              </w:rPr>
            </w:pPr>
            <w:del w:id="330" w:author="陈祖毅" w:date="2018-03-01T10:15:00Z">
              <w:r w:rsidDel="000719E4">
                <w:rPr>
                  <w:rFonts w:ascii="宋体" w:hAnsi="宋体" w:cs="仿宋" w:hint="eastAsia"/>
                  <w:color w:val="00B050"/>
                  <w:kern w:val="0"/>
                  <w:sz w:val="20"/>
                  <w:szCs w:val="20"/>
                </w:rPr>
                <w:delText>&lt;ITEM key="EVENT_DEVICE" eng="EVENT_DEVICE" rmk="设备名称"/&gt;</w:delText>
              </w:r>
            </w:del>
          </w:p>
          <w:p w:rsidR="009158D4" w:rsidDel="000719E4" w:rsidRDefault="005311D4">
            <w:pPr>
              <w:autoSpaceDE w:val="0"/>
              <w:autoSpaceDN w:val="0"/>
              <w:adjustRightInd w:val="0"/>
              <w:spacing w:line="280" w:lineRule="exact"/>
              <w:ind w:leftChars="405" w:left="850" w:firstLineChars="150" w:firstLine="300"/>
              <w:jc w:val="left"/>
              <w:rPr>
                <w:del w:id="331" w:author="陈祖毅" w:date="2018-03-01T10:15:00Z"/>
                <w:rFonts w:ascii="宋体" w:hAnsi="宋体" w:cs="仿宋"/>
                <w:color w:val="00B050"/>
                <w:kern w:val="0"/>
                <w:sz w:val="20"/>
                <w:szCs w:val="20"/>
              </w:rPr>
            </w:pPr>
            <w:del w:id="332" w:author="陈祖毅" w:date="2018-03-01T10:15:00Z">
              <w:r w:rsidDel="000719E4">
                <w:rPr>
                  <w:rFonts w:ascii="宋体" w:hAnsi="宋体" w:cs="仿宋" w:hint="eastAsia"/>
                  <w:color w:val="00B050"/>
                  <w:kern w:val="0"/>
                  <w:sz w:val="20"/>
                  <w:szCs w:val="20"/>
                </w:rPr>
                <w:delText>&lt;ITEM key="EVENT_DEVICE_VERSION" eng="EVENT_DEVICE_VERSION" rmk="设备版本"/&gt;</w:delText>
              </w:r>
            </w:del>
          </w:p>
          <w:p w:rsidR="009158D4" w:rsidDel="000719E4" w:rsidRDefault="005311D4">
            <w:pPr>
              <w:autoSpaceDE w:val="0"/>
              <w:autoSpaceDN w:val="0"/>
              <w:adjustRightInd w:val="0"/>
              <w:spacing w:line="280" w:lineRule="exact"/>
              <w:ind w:leftChars="405" w:left="850" w:firstLineChars="100" w:firstLine="200"/>
              <w:jc w:val="left"/>
              <w:rPr>
                <w:del w:id="333" w:author="陈祖毅" w:date="2018-03-01T10:15:00Z"/>
                <w:rFonts w:ascii="宋体" w:hAnsi="宋体" w:cs="仿宋"/>
                <w:color w:val="00B050"/>
                <w:kern w:val="0"/>
                <w:sz w:val="20"/>
                <w:szCs w:val="20"/>
              </w:rPr>
            </w:pPr>
            <w:del w:id="334" w:author="陈祖毅" w:date="2018-03-01T10:15:00Z">
              <w:r w:rsidDel="000719E4">
                <w:rPr>
                  <w:rFonts w:ascii="宋体" w:hAnsi="宋体" w:cs="仿宋" w:hint="eastAsia"/>
                  <w:color w:val="00B050"/>
                  <w:kern w:val="0"/>
                  <w:sz w:val="20"/>
                  <w:szCs w:val="20"/>
                </w:rPr>
                <w:delText xml:space="preserve"> &lt;ITEM key="EVENT_BROWSER" eng="EVENT_BROWSER" rmk="浏览器"/&gt;</w:delText>
              </w:r>
            </w:del>
          </w:p>
          <w:p w:rsidR="009158D4" w:rsidDel="000719E4" w:rsidRDefault="005311D4">
            <w:pPr>
              <w:autoSpaceDE w:val="0"/>
              <w:autoSpaceDN w:val="0"/>
              <w:adjustRightInd w:val="0"/>
              <w:spacing w:line="280" w:lineRule="exact"/>
              <w:ind w:leftChars="405" w:left="850"/>
              <w:jc w:val="left"/>
              <w:rPr>
                <w:del w:id="335" w:author="陈祖毅" w:date="2018-03-01T10:15:00Z"/>
                <w:rFonts w:ascii="宋体" w:hAnsi="宋体" w:cs="仿宋"/>
                <w:color w:val="00B050"/>
                <w:kern w:val="0"/>
                <w:sz w:val="20"/>
                <w:szCs w:val="20"/>
              </w:rPr>
            </w:pPr>
            <w:del w:id="336" w:author="陈祖毅" w:date="2018-03-01T10:15:00Z">
              <w:r w:rsidDel="000719E4">
                <w:rPr>
                  <w:rFonts w:ascii="宋体" w:hAnsi="宋体" w:cs="仿宋" w:hint="eastAsia"/>
                  <w:color w:val="00B050"/>
                  <w:kern w:val="0"/>
                  <w:sz w:val="20"/>
                  <w:szCs w:val="20"/>
                </w:rPr>
                <w:delText xml:space="preserve">   &lt;ITEM key="EVENT_BROWSER_VERSION" eng="EVENT_BROWSER_VERSION" rmk="浏览器版本"/&gt;</w:delText>
              </w:r>
            </w:del>
          </w:p>
          <w:p w:rsidR="009158D4" w:rsidDel="000719E4" w:rsidRDefault="005311D4">
            <w:pPr>
              <w:autoSpaceDE w:val="0"/>
              <w:autoSpaceDN w:val="0"/>
              <w:adjustRightInd w:val="0"/>
              <w:spacing w:line="280" w:lineRule="exact"/>
              <w:ind w:leftChars="405" w:left="850" w:firstLineChars="100" w:firstLine="200"/>
              <w:jc w:val="left"/>
              <w:rPr>
                <w:del w:id="337" w:author="陈祖毅" w:date="2018-03-01T10:15:00Z"/>
                <w:rFonts w:ascii="宋体" w:hAnsi="宋体" w:cs="仿宋"/>
                <w:color w:val="00B050"/>
                <w:kern w:val="0"/>
                <w:sz w:val="20"/>
                <w:szCs w:val="20"/>
              </w:rPr>
            </w:pPr>
            <w:del w:id="338" w:author="陈祖毅" w:date="2018-03-01T10:15:00Z">
              <w:r w:rsidDel="000719E4">
                <w:rPr>
                  <w:rFonts w:ascii="宋体" w:hAnsi="宋体" w:cs="仿宋" w:hint="eastAsia"/>
                  <w:color w:val="00B050"/>
                  <w:kern w:val="0"/>
                  <w:sz w:val="20"/>
                  <w:szCs w:val="20"/>
                </w:rPr>
                <w:delText xml:space="preserve"> &lt;ITEM key="EVENT_OS" eng="EVENT_OS" rmk="操作系统"/&gt;</w:delText>
              </w:r>
            </w:del>
          </w:p>
          <w:p w:rsidR="009158D4" w:rsidDel="000719E4" w:rsidRDefault="005311D4">
            <w:pPr>
              <w:autoSpaceDE w:val="0"/>
              <w:autoSpaceDN w:val="0"/>
              <w:adjustRightInd w:val="0"/>
              <w:spacing w:line="280" w:lineRule="exact"/>
              <w:ind w:leftChars="405" w:left="850" w:firstLineChars="100" w:firstLine="200"/>
              <w:jc w:val="left"/>
              <w:rPr>
                <w:del w:id="339" w:author="陈祖毅" w:date="2018-03-01T10:15:00Z"/>
                <w:rFonts w:ascii="宋体" w:hAnsi="宋体" w:cs="仿宋"/>
                <w:color w:val="00B050"/>
                <w:kern w:val="0"/>
                <w:sz w:val="20"/>
                <w:szCs w:val="20"/>
              </w:rPr>
            </w:pPr>
            <w:del w:id="340" w:author="陈祖毅" w:date="2018-03-01T10:15:00Z">
              <w:r w:rsidDel="000719E4">
                <w:rPr>
                  <w:rFonts w:ascii="宋体" w:hAnsi="宋体" w:cs="仿宋" w:hint="eastAsia"/>
                  <w:color w:val="00B050"/>
                  <w:kern w:val="0"/>
                  <w:sz w:val="20"/>
                  <w:szCs w:val="20"/>
                </w:rPr>
                <w:delText xml:space="preserve"> &lt;ITEM key="EVENT_OS_VERSION" eng="EVENT_OS_VERSION" rmk="操作系统版本"/&gt;</w:delText>
              </w:r>
            </w:del>
          </w:p>
          <w:p w:rsidR="009158D4" w:rsidDel="000719E4" w:rsidRDefault="005311D4">
            <w:pPr>
              <w:autoSpaceDE w:val="0"/>
              <w:autoSpaceDN w:val="0"/>
              <w:adjustRightInd w:val="0"/>
              <w:spacing w:line="280" w:lineRule="exact"/>
              <w:ind w:leftChars="405" w:left="850" w:firstLineChars="150" w:firstLine="300"/>
              <w:jc w:val="left"/>
              <w:rPr>
                <w:del w:id="341" w:author="陈祖毅" w:date="2018-03-01T10:15:00Z"/>
                <w:rFonts w:ascii="宋体" w:hAnsi="宋体" w:cs="仿宋"/>
                <w:color w:val="00B050"/>
                <w:kern w:val="0"/>
                <w:sz w:val="20"/>
                <w:szCs w:val="20"/>
              </w:rPr>
            </w:pPr>
            <w:del w:id="342" w:author="陈祖毅" w:date="2018-03-01T10:15:00Z">
              <w:r w:rsidDel="000719E4">
                <w:rPr>
                  <w:rFonts w:ascii="宋体" w:hAnsi="宋体" w:cs="仿宋" w:hint="eastAsia"/>
                  <w:color w:val="00B050"/>
                  <w:kern w:val="0"/>
                  <w:sz w:val="20"/>
                  <w:szCs w:val="20"/>
                </w:rPr>
                <w:delText>&lt;ITEM key="LONGITUDE" eng="LONGITUDE" rmk="经度"/&gt;</w:delText>
              </w:r>
            </w:del>
          </w:p>
          <w:p w:rsidR="009158D4" w:rsidDel="000719E4" w:rsidRDefault="005311D4">
            <w:pPr>
              <w:autoSpaceDE w:val="0"/>
              <w:autoSpaceDN w:val="0"/>
              <w:adjustRightInd w:val="0"/>
              <w:spacing w:line="280" w:lineRule="exact"/>
              <w:ind w:leftChars="405" w:left="850" w:firstLineChars="150" w:firstLine="300"/>
              <w:jc w:val="left"/>
              <w:rPr>
                <w:del w:id="343" w:author="陈祖毅" w:date="2018-03-01T10:15:00Z"/>
                <w:rFonts w:ascii="宋体" w:hAnsi="宋体" w:cs="仿宋"/>
                <w:color w:val="00B050"/>
                <w:kern w:val="0"/>
                <w:sz w:val="20"/>
                <w:szCs w:val="20"/>
              </w:rPr>
            </w:pPr>
            <w:del w:id="344" w:author="陈祖毅" w:date="2018-03-01T10:15:00Z">
              <w:r w:rsidDel="000719E4">
                <w:rPr>
                  <w:rFonts w:ascii="宋体" w:hAnsi="宋体" w:cs="仿宋" w:hint="eastAsia"/>
                  <w:color w:val="00B050"/>
                  <w:kern w:val="0"/>
                  <w:sz w:val="20"/>
                  <w:szCs w:val="20"/>
                </w:rPr>
                <w:delText>&lt;ITEM key="LATITUDE" eng="LATITUDE" rmk="纬度"/&gt;</w:delText>
              </w:r>
            </w:del>
          </w:p>
          <w:p w:rsidR="009158D4" w:rsidDel="000719E4" w:rsidRDefault="005311D4">
            <w:pPr>
              <w:autoSpaceDE w:val="0"/>
              <w:autoSpaceDN w:val="0"/>
              <w:adjustRightInd w:val="0"/>
              <w:spacing w:line="280" w:lineRule="exact"/>
              <w:ind w:leftChars="405" w:left="850" w:firstLineChars="150" w:firstLine="300"/>
              <w:jc w:val="left"/>
              <w:rPr>
                <w:del w:id="345" w:author="陈祖毅" w:date="2018-03-01T10:15:00Z"/>
                <w:rFonts w:ascii="宋体" w:hAnsi="宋体" w:cs="仿宋"/>
                <w:color w:val="00B050"/>
                <w:kern w:val="0"/>
                <w:sz w:val="20"/>
                <w:szCs w:val="20"/>
              </w:rPr>
            </w:pPr>
            <w:del w:id="346" w:author="陈祖毅" w:date="2018-03-01T10:15:00Z">
              <w:r w:rsidDel="000719E4">
                <w:rPr>
                  <w:rFonts w:ascii="宋体" w:hAnsi="宋体" w:cs="仿宋" w:hint="eastAsia"/>
                  <w:color w:val="00B050"/>
                  <w:kern w:val="0"/>
                  <w:sz w:val="20"/>
                  <w:szCs w:val="20"/>
                </w:rPr>
                <w:delText>&lt;ITEM key="PORT" eng="PORT" rmk="端口号"/&gt;</w:delText>
              </w:r>
            </w:del>
          </w:p>
          <w:p w:rsidR="009158D4" w:rsidDel="000719E4" w:rsidRDefault="005311D4">
            <w:pPr>
              <w:autoSpaceDE w:val="0"/>
              <w:autoSpaceDN w:val="0"/>
              <w:adjustRightInd w:val="0"/>
              <w:spacing w:line="280" w:lineRule="exact"/>
              <w:ind w:leftChars="405" w:left="850" w:firstLineChars="150" w:firstLine="300"/>
              <w:jc w:val="left"/>
              <w:rPr>
                <w:del w:id="347" w:author="陈祖毅" w:date="2018-03-01T10:15:00Z"/>
                <w:rFonts w:ascii="宋体" w:hAnsi="宋体" w:cs="仿宋"/>
                <w:color w:val="FF0000"/>
                <w:kern w:val="0"/>
                <w:sz w:val="20"/>
                <w:szCs w:val="20"/>
              </w:rPr>
            </w:pPr>
            <w:del w:id="348" w:author="陈祖毅" w:date="2018-03-01T10:15:00Z">
              <w:r w:rsidDel="000719E4">
                <w:rPr>
                  <w:rFonts w:ascii="宋体" w:hAnsi="宋体" w:cs="仿宋" w:hint="eastAsia"/>
                  <w:color w:val="00B050"/>
                  <w:kern w:val="0"/>
                  <w:sz w:val="20"/>
                  <w:szCs w:val="20"/>
                </w:rPr>
                <w:delText>&lt;ITEM key="MAC" eng="MAC" rmk="MAC地址"/&gt;</w:delText>
              </w:r>
            </w:del>
          </w:p>
          <w:p w:rsidR="009158D4" w:rsidDel="000719E4" w:rsidRDefault="005311D4">
            <w:pPr>
              <w:autoSpaceDE w:val="0"/>
              <w:autoSpaceDN w:val="0"/>
              <w:adjustRightInd w:val="0"/>
              <w:spacing w:line="280" w:lineRule="exact"/>
              <w:ind w:firstLineChars="400" w:firstLine="800"/>
              <w:jc w:val="left"/>
              <w:rPr>
                <w:del w:id="349" w:author="陈祖毅" w:date="2018-03-01T10:15:00Z"/>
                <w:rFonts w:ascii="宋体" w:hAnsi="宋体" w:cs="仿宋"/>
                <w:color w:val="008080"/>
                <w:kern w:val="0"/>
                <w:sz w:val="20"/>
                <w:szCs w:val="20"/>
              </w:rPr>
            </w:pPr>
            <w:del w:id="350" w:author="陈祖毅" w:date="2018-03-01T10:15:00Z">
              <w:r w:rsidDel="000719E4">
                <w:rPr>
                  <w:rFonts w:ascii="宋体" w:hAnsi="宋体" w:cs="仿宋"/>
                  <w:color w:val="008080"/>
                  <w:kern w:val="0"/>
                  <w:sz w:val="20"/>
                  <w:szCs w:val="20"/>
                </w:rPr>
                <w:delText>&lt;/</w:delText>
              </w:r>
              <w:r w:rsidDel="000719E4">
                <w:rPr>
                  <w:rFonts w:ascii="宋体" w:hAnsi="宋体" w:cs="仿宋"/>
                  <w:color w:val="3F7F7F"/>
                  <w:kern w:val="0"/>
                  <w:sz w:val="20"/>
                  <w:szCs w:val="20"/>
                </w:rPr>
                <w:delText>DATA</w:delText>
              </w:r>
              <w:r w:rsidDel="000719E4">
                <w:rPr>
                  <w:rFonts w:ascii="宋体" w:hAnsi="宋体" w:cs="仿宋"/>
                  <w:color w:val="008080"/>
                  <w:kern w:val="0"/>
                  <w:sz w:val="20"/>
                  <w:szCs w:val="20"/>
                </w:rPr>
                <w:delText>&gt;</w:delText>
              </w:r>
            </w:del>
          </w:p>
          <w:p w:rsidR="00E61833" w:rsidDel="000719E4" w:rsidRDefault="005311D4" w:rsidP="00E61833">
            <w:pPr>
              <w:autoSpaceDE w:val="0"/>
              <w:autoSpaceDN w:val="0"/>
              <w:adjustRightInd w:val="0"/>
              <w:spacing w:line="280" w:lineRule="exact"/>
              <w:ind w:firstLineChars="200" w:firstLine="400"/>
              <w:jc w:val="left"/>
              <w:rPr>
                <w:del w:id="351" w:author="陈祖毅" w:date="2018-03-01T10:15:00Z"/>
                <w:rFonts w:ascii="宋体" w:hAnsi="宋体" w:cs="仿宋"/>
                <w:color w:val="008080"/>
                <w:kern w:val="0"/>
                <w:sz w:val="20"/>
                <w:szCs w:val="20"/>
              </w:rPr>
            </w:pPr>
            <w:del w:id="352" w:author="陈祖毅" w:date="2018-03-01T10:15:00Z">
              <w:r w:rsidDel="000719E4">
                <w:rPr>
                  <w:rFonts w:ascii="宋体" w:hAnsi="宋体" w:cs="仿宋"/>
                  <w:color w:val="008080"/>
                  <w:kern w:val="0"/>
                  <w:sz w:val="20"/>
                  <w:szCs w:val="20"/>
                </w:rPr>
                <w:delText>&lt;/</w:delText>
              </w:r>
              <w:r w:rsidDel="000719E4">
                <w:rPr>
                  <w:rFonts w:ascii="宋体" w:hAnsi="宋体" w:cs="仿宋"/>
                  <w:color w:val="3F7F7F"/>
                  <w:kern w:val="0"/>
                  <w:sz w:val="20"/>
                  <w:szCs w:val="20"/>
                </w:rPr>
                <w:delText>DATASET</w:delText>
              </w:r>
              <w:r w:rsidDel="000719E4">
                <w:rPr>
                  <w:rFonts w:ascii="宋体" w:hAnsi="宋体" w:cs="仿宋"/>
                  <w:color w:val="008080"/>
                  <w:kern w:val="0"/>
                  <w:sz w:val="20"/>
                  <w:szCs w:val="20"/>
                </w:rPr>
                <w:delText>&gt;</w:delText>
              </w:r>
            </w:del>
          </w:p>
          <w:p w:rsidR="009158D4" w:rsidRDefault="005311D4">
            <w:pPr>
              <w:autoSpaceDE w:val="0"/>
              <w:autoSpaceDN w:val="0"/>
              <w:adjustRightInd w:val="0"/>
              <w:spacing w:line="280" w:lineRule="exact"/>
              <w:jc w:val="left"/>
              <w:rPr>
                <w:rFonts w:ascii="宋体" w:hAnsi="宋体"/>
                <w:sz w:val="13"/>
                <w:szCs w:val="13"/>
              </w:rPr>
            </w:pPr>
            <w:del w:id="353" w:author="陈祖毅" w:date="2018-03-01T10:15:00Z">
              <w:r w:rsidDel="000719E4">
                <w:rPr>
                  <w:rFonts w:ascii="宋体" w:hAnsi="宋体" w:cs="仿宋"/>
                  <w:color w:val="008080"/>
                  <w:kern w:val="0"/>
                  <w:sz w:val="20"/>
                  <w:szCs w:val="20"/>
                </w:rPr>
                <w:delText>&lt;/</w:delText>
              </w:r>
              <w:r w:rsidDel="000719E4">
                <w:rPr>
                  <w:rFonts w:ascii="宋体" w:hAnsi="宋体" w:cs="仿宋"/>
                  <w:color w:val="3F7F7F"/>
                  <w:kern w:val="0"/>
                  <w:sz w:val="20"/>
                  <w:szCs w:val="20"/>
                </w:rPr>
                <w:delText>MESSAGE</w:delText>
              </w:r>
              <w:r w:rsidDel="000719E4">
                <w:rPr>
                  <w:rFonts w:ascii="宋体" w:hAnsi="宋体" w:cs="仿宋"/>
                  <w:color w:val="008080"/>
                  <w:kern w:val="0"/>
                  <w:sz w:val="20"/>
                  <w:szCs w:val="20"/>
                </w:rPr>
                <w:delText>&gt;</w:delText>
              </w:r>
            </w:del>
          </w:p>
        </w:tc>
      </w:tr>
    </w:tbl>
    <w:p w:rsidR="009158D4" w:rsidRDefault="005311D4">
      <w:pPr>
        <w:pStyle w:val="afff1"/>
        <w:rPr>
          <w:rFonts w:ascii="Times New Roman"/>
        </w:rPr>
      </w:pPr>
      <w:r>
        <w:rPr>
          <w:rFonts w:ascii="Times New Roman" w:hint="eastAsia"/>
        </w:rPr>
        <w:lastRenderedPageBreak/>
        <w:t xml:space="preserve">  </w:t>
      </w:r>
      <w:r>
        <w:rPr>
          <w:rFonts w:ascii="Times New Roman" w:hint="eastAsia"/>
        </w:rPr>
        <w:t>注：</w:t>
      </w:r>
      <w:r>
        <w:rPr>
          <w:rFonts w:ascii="Times New Roman" w:hint="eastAsia"/>
        </w:rPr>
        <w:t>ITEM</w:t>
      </w:r>
      <w:r>
        <w:rPr>
          <w:rFonts w:ascii="Times New Roman" w:hint="eastAsia"/>
        </w:rPr>
        <w:t>元素的</w:t>
      </w:r>
      <w:r>
        <w:rPr>
          <w:rFonts w:ascii="Times New Roman" w:hint="eastAsia"/>
        </w:rPr>
        <w:t>dictionary</w:t>
      </w:r>
      <w:r>
        <w:rPr>
          <w:rFonts w:ascii="Times New Roman" w:hint="eastAsia"/>
        </w:rPr>
        <w:t>属性指定代码表文件的名称（文件名不作约定），代码表文件应与数据文件在同一个</w:t>
      </w:r>
      <w:r>
        <w:rPr>
          <w:rFonts w:ascii="Times New Roman" w:hint="eastAsia"/>
        </w:rPr>
        <w:t>ZIP</w:t>
      </w:r>
      <w:r>
        <w:rPr>
          <w:rFonts w:ascii="Times New Roman" w:hint="eastAsia"/>
        </w:rPr>
        <w:t>文件中，代码表文件采用文本文件格式，文件中有两列，第一列为真实编码，第二列为真实编码对应的标准编码，列之间使用制表符“</w:t>
      </w:r>
      <w:r>
        <w:rPr>
          <w:rFonts w:ascii="Times New Roman" w:hint="eastAsia"/>
        </w:rPr>
        <w:t>\t</w:t>
      </w:r>
      <w:r>
        <w:rPr>
          <w:rFonts w:ascii="Times New Roman" w:hint="eastAsia"/>
        </w:rPr>
        <w:t>”分隔，行之间使用换行符“</w:t>
      </w:r>
      <w:r>
        <w:rPr>
          <w:rFonts w:ascii="Times New Roman" w:hint="eastAsia"/>
        </w:rPr>
        <w:t>\n</w:t>
      </w:r>
      <w:r>
        <w:rPr>
          <w:rFonts w:ascii="Times New Roman" w:hint="eastAsia"/>
        </w:rPr>
        <w:t>”分隔，示例如下：</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0"/>
      </w:tblGrid>
      <w:tr w:rsidR="009158D4">
        <w:tc>
          <w:tcPr>
            <w:tcW w:w="9570" w:type="dxa"/>
          </w:tcPr>
          <w:p w:rsidR="009158D4" w:rsidRDefault="005311D4">
            <w:r>
              <w:t>36</w:t>
            </w:r>
            <w:r>
              <w:tab/>
              <w:t>1030001</w:t>
            </w:r>
          </w:p>
          <w:p w:rsidR="009158D4" w:rsidRDefault="005311D4">
            <w:r>
              <w:t>37</w:t>
            </w:r>
            <w:r>
              <w:tab/>
              <w:t>1030002</w:t>
            </w:r>
          </w:p>
          <w:p w:rsidR="009158D4" w:rsidRDefault="005311D4">
            <w:r>
              <w:t>39</w:t>
            </w:r>
            <w:r>
              <w:tab/>
              <w:t>1030003</w:t>
            </w:r>
          </w:p>
        </w:tc>
      </w:tr>
    </w:tbl>
    <w:p w:rsidR="009158D4" w:rsidRDefault="005311D4">
      <w:pPr>
        <w:pStyle w:val="afff1"/>
        <w:rPr>
          <w:rFonts w:ascii="Times New Roman"/>
        </w:rPr>
      </w:pPr>
      <w:r>
        <w:rPr>
          <w:rFonts w:ascii="Times New Roman" w:hint="eastAsia"/>
        </w:rPr>
        <w:t>代码表文件必须包含可能出现的全部编码。</w:t>
      </w:r>
    </w:p>
    <w:p w:rsidR="009158D4" w:rsidRDefault="009158D4">
      <w:pPr>
        <w:pStyle w:val="afff1"/>
        <w:ind w:firstLineChars="0" w:firstLine="0"/>
        <w:rPr>
          <w:rFonts w:ascii="Times New Roman"/>
        </w:rPr>
      </w:pPr>
    </w:p>
    <w:p w:rsidR="009158D4" w:rsidRDefault="005311D4">
      <w:pPr>
        <w:pStyle w:val="a0"/>
        <w:numPr>
          <w:ilvl w:val="3"/>
          <w:numId w:val="2"/>
        </w:numPr>
        <w:spacing w:before="156" w:after="156"/>
      </w:pPr>
      <w:bookmarkStart w:id="354" w:name="_Toc416161276"/>
      <w:bookmarkStart w:id="355" w:name="_Toc416161658"/>
      <w:bookmarkStart w:id="356" w:name="_Toc340654583"/>
      <w:r>
        <w:rPr>
          <w:rFonts w:hint="eastAsia"/>
        </w:rPr>
        <w:t>XML文件格式约定</w:t>
      </w:r>
      <w:bookmarkEnd w:id="354"/>
      <w:bookmarkEnd w:id="355"/>
      <w:bookmarkEnd w:id="356"/>
    </w:p>
    <w:p w:rsidR="009158D4" w:rsidRDefault="005311D4">
      <w:pPr>
        <w:pStyle w:val="afff1"/>
        <w:numPr>
          <w:ilvl w:val="0"/>
          <w:numId w:val="4"/>
        </w:numPr>
        <w:tabs>
          <w:tab w:val="clear" w:pos="4201"/>
          <w:tab w:val="center" w:pos="851"/>
        </w:tabs>
        <w:ind w:firstLineChars="0"/>
        <w:rPr>
          <w:rFonts w:ascii="Times New Roman"/>
        </w:rPr>
      </w:pPr>
      <w:r>
        <w:rPr>
          <w:rFonts w:ascii="Times New Roman"/>
        </w:rPr>
        <w:t>XML</w:t>
      </w:r>
      <w:r>
        <w:rPr>
          <w:rFonts w:ascii="Times New Roman"/>
        </w:rPr>
        <w:t>文件</w:t>
      </w:r>
      <w:r>
        <w:rPr>
          <w:rFonts w:ascii="Times New Roman" w:hint="eastAsia"/>
        </w:rPr>
        <w:t>内容的格式</w:t>
      </w:r>
      <w:r>
        <w:rPr>
          <w:rFonts w:ascii="Times New Roman"/>
        </w:rPr>
        <w:t>必须符合</w:t>
      </w:r>
      <w:r>
        <w:rPr>
          <w:rFonts w:ascii="Times New Roman" w:hint="eastAsia"/>
        </w:rPr>
        <w:t>统一</w:t>
      </w:r>
      <w:r>
        <w:rPr>
          <w:rFonts w:ascii="Times New Roman" w:hint="eastAsia"/>
        </w:rPr>
        <w:t>XML Schema</w:t>
      </w:r>
      <w:r>
        <w:rPr>
          <w:rFonts w:ascii="Times New Roman" w:hint="eastAsia"/>
        </w:rPr>
        <w:t>格式说明</w:t>
      </w:r>
      <w:r>
        <w:rPr>
          <w:rFonts w:ascii="Times New Roman"/>
        </w:rPr>
        <w:t>。</w:t>
      </w:r>
    </w:p>
    <w:p w:rsidR="009158D4" w:rsidRDefault="005311D4">
      <w:pPr>
        <w:pStyle w:val="afff1"/>
        <w:numPr>
          <w:ilvl w:val="0"/>
          <w:numId w:val="4"/>
        </w:numPr>
        <w:tabs>
          <w:tab w:val="clear" w:pos="4201"/>
          <w:tab w:val="center" w:pos="851"/>
        </w:tabs>
        <w:ind w:firstLineChars="0"/>
        <w:rPr>
          <w:rFonts w:ascii="Times New Roman"/>
        </w:rPr>
      </w:pPr>
      <w:r>
        <w:rPr>
          <w:rFonts w:ascii="Times New Roman"/>
        </w:rPr>
        <w:t>单个</w:t>
      </w:r>
      <w:r>
        <w:rPr>
          <w:rFonts w:ascii="Times New Roman"/>
        </w:rPr>
        <w:t>XML</w:t>
      </w:r>
      <w:r>
        <w:rPr>
          <w:rFonts w:ascii="Times New Roman"/>
        </w:rPr>
        <w:t>数据描述文件中记录数不得超过</w:t>
      </w:r>
      <w:r>
        <w:rPr>
          <w:rFonts w:ascii="Times New Roman"/>
        </w:rPr>
        <w:t>1000</w:t>
      </w:r>
      <w:r>
        <w:rPr>
          <w:rFonts w:ascii="Times New Roman"/>
        </w:rPr>
        <w:t>条。</w:t>
      </w:r>
    </w:p>
    <w:p w:rsidR="009158D4" w:rsidRDefault="005311D4">
      <w:pPr>
        <w:pStyle w:val="afff1"/>
        <w:numPr>
          <w:ilvl w:val="0"/>
          <w:numId w:val="4"/>
        </w:numPr>
        <w:tabs>
          <w:tab w:val="clear" w:pos="4201"/>
          <w:tab w:val="center" w:pos="851"/>
        </w:tabs>
        <w:ind w:firstLineChars="0"/>
        <w:rPr>
          <w:rFonts w:ascii="Times New Roman"/>
        </w:rPr>
      </w:pPr>
      <w:r>
        <w:rPr>
          <w:rFonts w:ascii="Times New Roman"/>
        </w:rPr>
        <w:t>一般情况下，一条涉及多数据集的数据难以用</w:t>
      </w:r>
      <w:r>
        <w:rPr>
          <w:rFonts w:ascii="Times New Roman"/>
        </w:rPr>
        <w:t>bcp</w:t>
      </w:r>
      <w:r>
        <w:rPr>
          <w:rFonts w:ascii="Times New Roman"/>
        </w:rPr>
        <w:t>格式表示，则使用</w:t>
      </w:r>
      <w:r>
        <w:rPr>
          <w:rFonts w:ascii="Times New Roman"/>
        </w:rPr>
        <w:t>xml</w:t>
      </w:r>
      <w:r>
        <w:rPr>
          <w:rFonts w:ascii="Times New Roman"/>
        </w:rPr>
        <w:t>格式。</w:t>
      </w:r>
    </w:p>
    <w:p w:rsidR="009158D4" w:rsidRDefault="005311D4">
      <w:pPr>
        <w:pStyle w:val="afff1"/>
        <w:numPr>
          <w:ilvl w:val="0"/>
          <w:numId w:val="4"/>
        </w:numPr>
        <w:tabs>
          <w:tab w:val="clear" w:pos="4201"/>
          <w:tab w:val="center" w:pos="851"/>
        </w:tabs>
        <w:ind w:firstLineChars="0"/>
        <w:rPr>
          <w:rFonts w:ascii="Times New Roman"/>
        </w:rPr>
      </w:pPr>
      <w:r>
        <w:rPr>
          <w:rFonts w:ascii="Times New Roman"/>
        </w:rPr>
        <w:t>允许在数据量大而又存在多数据集的情况下，混合使用</w:t>
      </w:r>
      <w:r>
        <w:rPr>
          <w:rFonts w:ascii="Times New Roman"/>
        </w:rPr>
        <w:t>XML</w:t>
      </w:r>
      <w:r>
        <w:rPr>
          <w:rFonts w:ascii="Times New Roman"/>
        </w:rPr>
        <w:t>及</w:t>
      </w:r>
      <w:r>
        <w:rPr>
          <w:rFonts w:ascii="Times New Roman"/>
        </w:rPr>
        <w:t>BCP</w:t>
      </w:r>
      <w:r>
        <w:rPr>
          <w:rFonts w:ascii="Times New Roman"/>
        </w:rPr>
        <w:t>表示数据，但必须保证</w:t>
      </w:r>
      <w:r>
        <w:rPr>
          <w:rFonts w:ascii="Times New Roman"/>
        </w:rPr>
        <w:t>XML</w:t>
      </w:r>
      <w:r>
        <w:rPr>
          <w:rFonts w:ascii="Times New Roman"/>
        </w:rPr>
        <w:t>中有字段指向关联的</w:t>
      </w:r>
      <w:r>
        <w:rPr>
          <w:rFonts w:ascii="Times New Roman"/>
        </w:rPr>
        <w:t>BCP</w:t>
      </w:r>
      <w:r>
        <w:rPr>
          <w:rFonts w:ascii="Times New Roman"/>
        </w:rPr>
        <w:t>文件名（请参考</w:t>
      </w:r>
      <w:r>
        <w:rPr>
          <w:rFonts w:ascii="Times New Roman"/>
        </w:rPr>
        <w:t>DATASET</w:t>
      </w:r>
      <w:r>
        <w:rPr>
          <w:rFonts w:ascii="Times New Roman"/>
        </w:rPr>
        <w:t>的</w:t>
      </w:r>
      <w:r>
        <w:rPr>
          <w:rFonts w:ascii="Times New Roman"/>
        </w:rPr>
        <w:t>file</w:t>
      </w:r>
      <w:r>
        <w:rPr>
          <w:rFonts w:ascii="Times New Roman"/>
        </w:rPr>
        <w:t>属性，此外在该</w:t>
      </w:r>
      <w:r>
        <w:rPr>
          <w:rFonts w:ascii="Times New Roman"/>
        </w:rPr>
        <w:t>DATASET</w:t>
      </w:r>
      <w:r>
        <w:rPr>
          <w:rFonts w:ascii="Times New Roman"/>
        </w:rPr>
        <w:t>下必须按顺序将</w:t>
      </w:r>
      <w:r>
        <w:rPr>
          <w:rFonts w:ascii="Times New Roman"/>
        </w:rPr>
        <w:t>BCP</w:t>
      </w:r>
      <w:r>
        <w:rPr>
          <w:rFonts w:ascii="Times New Roman"/>
        </w:rPr>
        <w:t>各列对应的元素用</w:t>
      </w:r>
      <w:r>
        <w:rPr>
          <w:rFonts w:ascii="Times New Roman"/>
        </w:rPr>
        <w:t>ITEM</w:t>
      </w:r>
      <w:r>
        <w:rPr>
          <w:rFonts w:ascii="Times New Roman"/>
        </w:rPr>
        <w:t>列出，以明确</w:t>
      </w:r>
      <w:r>
        <w:rPr>
          <w:rFonts w:ascii="Times New Roman"/>
        </w:rPr>
        <w:t>BCP</w:t>
      </w:r>
      <w:r>
        <w:rPr>
          <w:rFonts w:ascii="Times New Roman"/>
        </w:rPr>
        <w:t>格式），且</w:t>
      </w:r>
      <w:r>
        <w:rPr>
          <w:rFonts w:ascii="Times New Roman"/>
        </w:rPr>
        <w:t>XML</w:t>
      </w:r>
      <w:r>
        <w:rPr>
          <w:rFonts w:ascii="Times New Roman"/>
        </w:rPr>
        <w:t>和关联的</w:t>
      </w:r>
      <w:r>
        <w:rPr>
          <w:rFonts w:ascii="Times New Roman"/>
        </w:rPr>
        <w:t>BCP</w:t>
      </w:r>
      <w:r>
        <w:rPr>
          <w:rFonts w:ascii="Times New Roman"/>
        </w:rPr>
        <w:t>同时打包在一个</w:t>
      </w:r>
      <w:r>
        <w:rPr>
          <w:rFonts w:ascii="Times New Roman"/>
        </w:rPr>
        <w:t>ZIP</w:t>
      </w:r>
      <w:r>
        <w:rPr>
          <w:rFonts w:ascii="Times New Roman"/>
        </w:rPr>
        <w:t>文件中以保证每个</w:t>
      </w:r>
      <w:r>
        <w:rPr>
          <w:rFonts w:ascii="Times New Roman"/>
        </w:rPr>
        <w:t>ZIP</w:t>
      </w:r>
      <w:r>
        <w:rPr>
          <w:rFonts w:ascii="Times New Roman"/>
        </w:rPr>
        <w:t>内数据都是完整的。</w:t>
      </w:r>
    </w:p>
    <w:p w:rsidR="009158D4" w:rsidRDefault="005311D4">
      <w:pPr>
        <w:pStyle w:val="a0"/>
        <w:numPr>
          <w:ilvl w:val="3"/>
          <w:numId w:val="2"/>
        </w:numPr>
        <w:spacing w:before="156" w:after="156"/>
      </w:pPr>
      <w:bookmarkStart w:id="357" w:name="_Toc318459198"/>
      <w:bookmarkStart w:id="358" w:name="_Toc416161277"/>
      <w:bookmarkStart w:id="359" w:name="_Toc416161659"/>
      <w:bookmarkStart w:id="360" w:name="_Toc340654584"/>
      <w:bookmarkEnd w:id="357"/>
      <w:r>
        <w:rPr>
          <w:rFonts w:hint="eastAsia"/>
        </w:rPr>
        <w:t>BCP文件格式约定</w:t>
      </w:r>
      <w:bookmarkEnd w:id="358"/>
      <w:bookmarkEnd w:id="359"/>
      <w:bookmarkEnd w:id="360"/>
    </w:p>
    <w:p w:rsidR="009158D4" w:rsidRDefault="005311D4">
      <w:pPr>
        <w:pStyle w:val="afff1"/>
        <w:numPr>
          <w:ilvl w:val="0"/>
          <w:numId w:val="4"/>
        </w:numPr>
        <w:tabs>
          <w:tab w:val="clear" w:pos="4201"/>
          <w:tab w:val="center" w:pos="851"/>
        </w:tabs>
        <w:ind w:firstLineChars="0"/>
        <w:rPr>
          <w:rFonts w:ascii="Times New Roman"/>
        </w:rPr>
      </w:pPr>
      <w:r>
        <w:rPr>
          <w:rFonts w:ascii="Times New Roman"/>
        </w:rPr>
        <w:t>bcp</w:t>
      </w:r>
      <w:r>
        <w:rPr>
          <w:rFonts w:ascii="Times New Roman"/>
        </w:rPr>
        <w:t>文件每行为一条记录</w:t>
      </w:r>
      <w:r>
        <w:rPr>
          <w:rFonts w:ascii="Times New Roman"/>
        </w:rPr>
        <w:t>(</w:t>
      </w:r>
      <w:r>
        <w:rPr>
          <w:rFonts w:ascii="Times New Roman"/>
        </w:rPr>
        <w:t>相当于</w:t>
      </w:r>
      <w:r>
        <w:rPr>
          <w:rFonts w:ascii="Times New Roman"/>
        </w:rPr>
        <w:t>xml</w:t>
      </w:r>
      <w:r>
        <w:rPr>
          <w:rFonts w:ascii="Times New Roman"/>
        </w:rPr>
        <w:t>格式中的数据描述项</w:t>
      </w:r>
      <w:r>
        <w:rPr>
          <w:rFonts w:ascii="Times New Roman"/>
        </w:rPr>
        <w:t>),</w:t>
      </w:r>
      <w:r>
        <w:rPr>
          <w:rFonts w:ascii="Times New Roman"/>
        </w:rPr>
        <w:t>每个字段以</w:t>
      </w:r>
      <w:r>
        <w:rPr>
          <w:rFonts w:ascii="Times New Roman"/>
        </w:rPr>
        <w:t>\t</w:t>
      </w:r>
      <w:r>
        <w:rPr>
          <w:rFonts w:ascii="Times New Roman"/>
        </w:rPr>
        <w:t>分割，每行以</w:t>
      </w:r>
      <w:r>
        <w:rPr>
          <w:rFonts w:ascii="Times New Roman"/>
        </w:rPr>
        <w:t>\n</w:t>
      </w:r>
      <w:r>
        <w:rPr>
          <w:rFonts w:ascii="Times New Roman"/>
        </w:rPr>
        <w:t>结束。</w:t>
      </w:r>
    </w:p>
    <w:p w:rsidR="009158D4" w:rsidRDefault="005311D4">
      <w:pPr>
        <w:pStyle w:val="afff1"/>
        <w:numPr>
          <w:ilvl w:val="0"/>
          <w:numId w:val="4"/>
        </w:numPr>
        <w:tabs>
          <w:tab w:val="clear" w:pos="4201"/>
          <w:tab w:val="center" w:pos="851"/>
        </w:tabs>
        <w:ind w:firstLineChars="0"/>
        <w:rPr>
          <w:rFonts w:ascii="Times New Roman"/>
        </w:rPr>
      </w:pPr>
      <w:r>
        <w:rPr>
          <w:rFonts w:ascii="Times New Roman"/>
        </w:rPr>
        <w:t>bcp</w:t>
      </w:r>
      <w:r>
        <w:rPr>
          <w:rFonts w:ascii="Times New Roman"/>
        </w:rPr>
        <w:t>的字段内容中不能出现</w:t>
      </w:r>
      <w:r>
        <w:rPr>
          <w:rFonts w:ascii="Times New Roman"/>
        </w:rPr>
        <w:t>\t , \r, \n</w:t>
      </w:r>
      <w:r>
        <w:rPr>
          <w:rFonts w:ascii="Times New Roman"/>
        </w:rPr>
        <w:t>字符。</w:t>
      </w:r>
    </w:p>
    <w:p w:rsidR="009158D4" w:rsidRDefault="005311D4">
      <w:pPr>
        <w:pStyle w:val="afff1"/>
        <w:numPr>
          <w:ilvl w:val="0"/>
          <w:numId w:val="4"/>
        </w:numPr>
        <w:tabs>
          <w:tab w:val="clear" w:pos="4201"/>
          <w:tab w:val="center" w:pos="851"/>
        </w:tabs>
        <w:ind w:firstLineChars="0"/>
        <w:rPr>
          <w:rFonts w:ascii="Times New Roman"/>
        </w:rPr>
      </w:pPr>
      <w:r>
        <w:rPr>
          <w:rFonts w:ascii="Times New Roman"/>
        </w:rPr>
        <w:t>bcp</w:t>
      </w:r>
      <w:r>
        <w:rPr>
          <w:rFonts w:ascii="Times New Roman"/>
        </w:rPr>
        <w:t>文件中字符串类型的字段不能用引号标识。</w:t>
      </w:r>
    </w:p>
    <w:p w:rsidR="009158D4" w:rsidRDefault="005311D4">
      <w:pPr>
        <w:pStyle w:val="afff1"/>
        <w:numPr>
          <w:ilvl w:val="0"/>
          <w:numId w:val="4"/>
        </w:numPr>
        <w:tabs>
          <w:tab w:val="clear" w:pos="4201"/>
          <w:tab w:val="center" w:pos="851"/>
        </w:tabs>
        <w:ind w:firstLineChars="0"/>
        <w:rPr>
          <w:rFonts w:ascii="Times New Roman"/>
        </w:rPr>
      </w:pPr>
      <w:r>
        <w:rPr>
          <w:rFonts w:ascii="Times New Roman"/>
        </w:rPr>
        <w:t>每个</w:t>
      </w:r>
      <w:r>
        <w:rPr>
          <w:rFonts w:ascii="Times New Roman"/>
        </w:rPr>
        <w:t>bcp</w:t>
      </w:r>
      <w:r>
        <w:rPr>
          <w:rFonts w:ascii="Times New Roman"/>
        </w:rPr>
        <w:t>文件的记录数不超过</w:t>
      </w:r>
      <w:r>
        <w:rPr>
          <w:rFonts w:ascii="Times New Roman"/>
        </w:rPr>
        <w:t>5000</w:t>
      </w:r>
      <w:r>
        <w:rPr>
          <w:rFonts w:ascii="Times New Roman"/>
        </w:rPr>
        <w:t>条</w:t>
      </w:r>
    </w:p>
    <w:p w:rsidR="009158D4" w:rsidRDefault="005311D4">
      <w:pPr>
        <w:pStyle w:val="afff1"/>
        <w:numPr>
          <w:ilvl w:val="0"/>
          <w:numId w:val="4"/>
        </w:numPr>
        <w:tabs>
          <w:tab w:val="clear" w:pos="4201"/>
          <w:tab w:val="center" w:pos="851"/>
        </w:tabs>
        <w:ind w:firstLineChars="0"/>
        <w:rPr>
          <w:rFonts w:ascii="Times New Roman"/>
        </w:rPr>
      </w:pPr>
      <w:r>
        <w:rPr>
          <w:rFonts w:ascii="Times New Roman"/>
        </w:rPr>
        <w:t>一般情况下，大</w:t>
      </w:r>
      <w:proofErr w:type="gramStart"/>
      <w:r>
        <w:rPr>
          <w:rFonts w:ascii="Times New Roman"/>
        </w:rPr>
        <w:t>数据量且无</w:t>
      </w:r>
      <w:proofErr w:type="gramEnd"/>
      <w:r>
        <w:rPr>
          <w:rFonts w:ascii="Times New Roman"/>
        </w:rPr>
        <w:t>多个数据集交并的数据传输应使用</w:t>
      </w:r>
      <w:r>
        <w:rPr>
          <w:rFonts w:ascii="Times New Roman"/>
        </w:rPr>
        <w:t>bcp</w:t>
      </w:r>
      <w:r>
        <w:rPr>
          <w:rFonts w:ascii="Times New Roman"/>
        </w:rPr>
        <w:t>格式，如</w:t>
      </w:r>
      <w:proofErr w:type="gramStart"/>
      <w:r>
        <w:rPr>
          <w:rFonts w:ascii="Times New Roman"/>
        </w:rPr>
        <w:t>单数据集</w:t>
      </w:r>
      <w:proofErr w:type="gramEnd"/>
      <w:r>
        <w:rPr>
          <w:rFonts w:ascii="Times New Roman"/>
        </w:rPr>
        <w:t>源格式日志数据的传输等。</w:t>
      </w:r>
    </w:p>
    <w:p w:rsidR="009158D4" w:rsidRDefault="005311D4">
      <w:pPr>
        <w:pStyle w:val="afff1"/>
        <w:numPr>
          <w:ilvl w:val="0"/>
          <w:numId w:val="4"/>
        </w:numPr>
        <w:tabs>
          <w:tab w:val="clear" w:pos="4201"/>
          <w:tab w:val="center" w:pos="851"/>
        </w:tabs>
        <w:ind w:firstLineChars="0"/>
        <w:rPr>
          <w:rFonts w:ascii="Times New Roman"/>
        </w:rPr>
      </w:pPr>
      <w:r>
        <w:rPr>
          <w:rFonts w:ascii="Times New Roman" w:hint="eastAsia"/>
        </w:rPr>
        <w:t>bcp</w:t>
      </w:r>
      <w:r>
        <w:rPr>
          <w:rFonts w:ascii="Times New Roman" w:hint="eastAsia"/>
        </w:rPr>
        <w:t>的每行记录的各列出现顺序按照数据集中元素顺序排列。</w:t>
      </w:r>
    </w:p>
    <w:p w:rsidR="009158D4" w:rsidRDefault="005311D4">
      <w:pPr>
        <w:pStyle w:val="a0"/>
        <w:numPr>
          <w:ilvl w:val="3"/>
          <w:numId w:val="2"/>
        </w:numPr>
        <w:spacing w:before="156" w:after="156"/>
      </w:pPr>
      <w:bookmarkStart w:id="361" w:name="_Toc416161278"/>
      <w:bookmarkStart w:id="362" w:name="_Toc416161660"/>
      <w:bookmarkStart w:id="363" w:name="_Toc340654585"/>
      <w:r>
        <w:rPr>
          <w:rFonts w:hint="eastAsia"/>
        </w:rPr>
        <w:t>实体文件格式约定</w:t>
      </w:r>
      <w:bookmarkEnd w:id="361"/>
      <w:bookmarkEnd w:id="362"/>
      <w:bookmarkEnd w:id="363"/>
    </w:p>
    <w:p w:rsidR="009158D4" w:rsidRDefault="005311D4">
      <w:pPr>
        <w:pStyle w:val="afff1"/>
        <w:numPr>
          <w:ilvl w:val="0"/>
          <w:numId w:val="4"/>
        </w:numPr>
        <w:tabs>
          <w:tab w:val="clear" w:pos="4201"/>
          <w:tab w:val="center" w:pos="851"/>
        </w:tabs>
        <w:ind w:firstLineChars="0"/>
        <w:rPr>
          <w:rFonts w:ascii="Times New Roman"/>
        </w:rPr>
      </w:pPr>
      <w:r>
        <w:rPr>
          <w:rFonts w:ascii="Times New Roman"/>
        </w:rPr>
        <w:t>实体文件中存放与某一事件相关的具体信息，如某个特定对象浏览的网站的内容等。</w:t>
      </w:r>
    </w:p>
    <w:p w:rsidR="009158D4" w:rsidRDefault="005311D4">
      <w:pPr>
        <w:pStyle w:val="afff1"/>
        <w:numPr>
          <w:ilvl w:val="0"/>
          <w:numId w:val="4"/>
        </w:numPr>
        <w:tabs>
          <w:tab w:val="clear" w:pos="4201"/>
          <w:tab w:val="center" w:pos="851"/>
        </w:tabs>
        <w:ind w:firstLineChars="0"/>
        <w:rPr>
          <w:rFonts w:ascii="Times New Roman"/>
        </w:rPr>
      </w:pPr>
      <w:r>
        <w:rPr>
          <w:rFonts w:ascii="Times New Roman"/>
        </w:rPr>
        <w:lastRenderedPageBreak/>
        <w:t>实体文件必须采用通用的标准格式，如</w:t>
      </w:r>
      <w:r>
        <w:rPr>
          <w:rFonts w:ascii="Times New Roman"/>
        </w:rPr>
        <w:t>eml</w:t>
      </w:r>
      <w:r>
        <w:rPr>
          <w:rFonts w:ascii="Times New Roman"/>
        </w:rPr>
        <w:t>文件，</w:t>
      </w:r>
      <w:r>
        <w:rPr>
          <w:rFonts w:ascii="Times New Roman"/>
        </w:rPr>
        <w:t>mht</w:t>
      </w:r>
      <w:r>
        <w:rPr>
          <w:rFonts w:ascii="Times New Roman"/>
        </w:rPr>
        <w:t>文件，</w:t>
      </w:r>
      <w:r>
        <w:rPr>
          <w:rFonts w:ascii="Times New Roman"/>
        </w:rPr>
        <w:t>jpeg</w:t>
      </w:r>
      <w:r>
        <w:rPr>
          <w:rFonts w:ascii="Times New Roman"/>
        </w:rPr>
        <w:t>文件，</w:t>
      </w:r>
      <w:r>
        <w:rPr>
          <w:rFonts w:ascii="Times New Roman"/>
        </w:rPr>
        <w:t xml:space="preserve">txt </w:t>
      </w:r>
      <w:r>
        <w:rPr>
          <w:rFonts w:ascii="Times New Roman"/>
        </w:rPr>
        <w:t>文件，</w:t>
      </w:r>
      <w:r>
        <w:rPr>
          <w:rFonts w:ascii="Times New Roman"/>
        </w:rPr>
        <w:t>html</w:t>
      </w:r>
      <w:r>
        <w:rPr>
          <w:rFonts w:ascii="Times New Roman"/>
        </w:rPr>
        <w:t>文件，</w:t>
      </w:r>
      <w:r>
        <w:rPr>
          <w:rFonts w:ascii="Times New Roman"/>
        </w:rPr>
        <w:t>xml</w:t>
      </w:r>
      <w:r>
        <w:rPr>
          <w:rFonts w:ascii="Times New Roman"/>
        </w:rPr>
        <w:t>文件，</w:t>
      </w:r>
      <w:r>
        <w:rPr>
          <w:rFonts w:ascii="Times New Roman"/>
        </w:rPr>
        <w:t>wav</w:t>
      </w:r>
      <w:r>
        <w:rPr>
          <w:rFonts w:ascii="Times New Roman"/>
        </w:rPr>
        <w:t>文件等，并且采用标准后缀名。这些文件应该能够采用</w:t>
      </w:r>
      <w:r>
        <w:rPr>
          <w:rFonts w:ascii="Times New Roman"/>
        </w:rPr>
        <w:t>IE</w:t>
      </w:r>
      <w:r>
        <w:rPr>
          <w:rFonts w:ascii="Times New Roman"/>
        </w:rPr>
        <w:t>浏览器或用厂商提供的插件打开。</w:t>
      </w:r>
    </w:p>
    <w:p w:rsidR="009158D4" w:rsidRDefault="005311D4">
      <w:pPr>
        <w:pStyle w:val="afff1"/>
        <w:numPr>
          <w:ilvl w:val="0"/>
          <w:numId w:val="4"/>
        </w:numPr>
        <w:tabs>
          <w:tab w:val="clear" w:pos="4201"/>
          <w:tab w:val="center" w:pos="851"/>
        </w:tabs>
        <w:ind w:firstLineChars="0"/>
        <w:rPr>
          <w:rFonts w:ascii="Times New Roman"/>
        </w:rPr>
      </w:pPr>
      <w:r>
        <w:rPr>
          <w:rFonts w:ascii="Times New Roman"/>
        </w:rPr>
        <w:t>实体文件是可选的，如果信息本身的内容已经能够在信息总体描述文件中完全描述的话，可以不用实体文件，如实时报警。</w:t>
      </w:r>
    </w:p>
    <w:p w:rsidR="009158D4" w:rsidRDefault="005311D4">
      <w:pPr>
        <w:pStyle w:val="afff1"/>
        <w:numPr>
          <w:ilvl w:val="0"/>
          <w:numId w:val="4"/>
        </w:numPr>
        <w:tabs>
          <w:tab w:val="clear" w:pos="4201"/>
          <w:tab w:val="center" w:pos="851"/>
        </w:tabs>
        <w:ind w:firstLineChars="0"/>
        <w:rPr>
          <w:rFonts w:ascii="Times New Roman"/>
        </w:rPr>
      </w:pPr>
      <w:r>
        <w:rPr>
          <w:rFonts w:ascii="Times New Roman"/>
        </w:rPr>
        <w:t>实体文件可以分为一个主实体文件和若干辅助实体文件，一般主实体文件用于存放总体内容（如主页面，</w:t>
      </w:r>
      <w:r>
        <w:rPr>
          <w:rFonts w:ascii="Times New Roman"/>
        </w:rPr>
        <w:t>FTP</w:t>
      </w:r>
      <w:r>
        <w:rPr>
          <w:rFonts w:ascii="Times New Roman"/>
        </w:rPr>
        <w:t>操作信息等），其他辅助实体文件存放一些次要的组成部分，如图片，</w:t>
      </w:r>
      <w:r>
        <w:rPr>
          <w:rFonts w:ascii="Times New Roman"/>
        </w:rPr>
        <w:t>FTP</w:t>
      </w:r>
      <w:r>
        <w:rPr>
          <w:rFonts w:ascii="Times New Roman"/>
        </w:rPr>
        <w:t>传输的文件的）。系统接口服务器可以根据需要确定使用主实体文件和其他辅助实体文件。</w:t>
      </w:r>
    </w:p>
    <w:p w:rsidR="009158D4" w:rsidRDefault="009158D4">
      <w:pPr>
        <w:pStyle w:val="afff1"/>
        <w:ind w:firstLineChars="0" w:firstLine="0"/>
        <w:rPr>
          <w:rFonts w:ascii="Times New Roman"/>
        </w:rPr>
      </w:pPr>
    </w:p>
    <w:p w:rsidR="009158D4" w:rsidRDefault="005311D4">
      <w:pPr>
        <w:pStyle w:val="afff6"/>
        <w:numPr>
          <w:ilvl w:val="1"/>
          <w:numId w:val="2"/>
        </w:numPr>
        <w:spacing w:beforeLines="50" w:before="156" w:afterLines="50" w:after="156"/>
        <w:rPr>
          <w:szCs w:val="21"/>
        </w:rPr>
      </w:pPr>
      <w:bookmarkStart w:id="364" w:name="_Toc480461813"/>
      <w:bookmarkStart w:id="365" w:name="_Toc505247895"/>
      <w:r>
        <w:rPr>
          <w:rFonts w:hint="eastAsia"/>
          <w:szCs w:val="21"/>
        </w:rPr>
        <w:t>文件传输接口规范</w:t>
      </w:r>
      <w:bookmarkEnd w:id="364"/>
      <w:bookmarkEnd w:id="365"/>
    </w:p>
    <w:p w:rsidR="009158D4" w:rsidRDefault="005311D4">
      <w:pPr>
        <w:pStyle w:val="a"/>
        <w:numPr>
          <w:ilvl w:val="2"/>
          <w:numId w:val="2"/>
        </w:numPr>
        <w:rPr>
          <w:rFonts w:ascii="Times New Roman"/>
        </w:rPr>
      </w:pPr>
      <w:bookmarkStart w:id="366" w:name="_Toc467695442"/>
      <w:bookmarkStart w:id="367" w:name="_Toc480461814"/>
      <w:bookmarkStart w:id="368" w:name="_Toc505247896"/>
      <w:bookmarkStart w:id="369" w:name="_Toc212964688"/>
      <w:bookmarkStart w:id="370" w:name="_Toc214674319"/>
      <w:bookmarkStart w:id="371" w:name="_Toc213580997"/>
      <w:r>
        <w:rPr>
          <w:rFonts w:ascii="Times New Roman" w:hint="eastAsia"/>
        </w:rPr>
        <w:t>加密方式</w:t>
      </w:r>
      <w:bookmarkEnd w:id="366"/>
      <w:bookmarkEnd w:id="367"/>
      <w:bookmarkEnd w:id="368"/>
    </w:p>
    <w:p w:rsidR="009158D4" w:rsidRDefault="005311D4">
      <w:pPr>
        <w:ind w:firstLine="420"/>
        <w:rPr>
          <w:kern w:val="0"/>
          <w:szCs w:val="20"/>
        </w:rPr>
      </w:pPr>
      <w:r>
        <w:rPr>
          <w:rFonts w:hint="eastAsia"/>
          <w:kern w:val="0"/>
          <w:szCs w:val="20"/>
        </w:rPr>
        <w:t>为确保传输过程中的数据安全，要求通过</w:t>
      </w:r>
      <w:r>
        <w:rPr>
          <w:rFonts w:hint="eastAsia"/>
          <w:kern w:val="0"/>
          <w:szCs w:val="20"/>
        </w:rPr>
        <w:t>IPSec</w:t>
      </w:r>
      <w:r>
        <w:rPr>
          <w:rFonts w:hint="eastAsia"/>
          <w:kern w:val="0"/>
          <w:szCs w:val="20"/>
        </w:rPr>
        <w:t>对网络通道进行传输加密</w:t>
      </w:r>
      <w:del w:id="372" w:author="陈祖毅" w:date="2018-03-01T10:34:00Z">
        <w:r w:rsidDel="0034258D">
          <w:rPr>
            <w:rFonts w:hint="eastAsia"/>
            <w:kern w:val="0"/>
            <w:szCs w:val="20"/>
          </w:rPr>
          <w:delText>，在这里对文件及内容就不再做加密处理</w:delText>
        </w:r>
      </w:del>
      <w:r>
        <w:rPr>
          <w:rFonts w:hint="eastAsia"/>
          <w:kern w:val="0"/>
          <w:szCs w:val="20"/>
        </w:rPr>
        <w:t>。</w:t>
      </w:r>
    </w:p>
    <w:p w:rsidR="009158D4" w:rsidRDefault="005311D4">
      <w:pPr>
        <w:pStyle w:val="a"/>
        <w:numPr>
          <w:ilvl w:val="2"/>
          <w:numId w:val="2"/>
        </w:numPr>
        <w:rPr>
          <w:rFonts w:ascii="Times New Roman"/>
        </w:rPr>
      </w:pPr>
      <w:bookmarkStart w:id="373" w:name="_Toc467695443"/>
      <w:bookmarkStart w:id="374" w:name="_Toc480461815"/>
      <w:bookmarkStart w:id="375" w:name="_Toc505247897"/>
      <w:r>
        <w:rPr>
          <w:rFonts w:ascii="Times New Roman" w:hint="eastAsia"/>
        </w:rPr>
        <w:t>文件传输方式</w:t>
      </w:r>
      <w:bookmarkEnd w:id="373"/>
      <w:bookmarkEnd w:id="374"/>
      <w:bookmarkEnd w:id="375"/>
    </w:p>
    <w:p w:rsidR="009158D4" w:rsidRDefault="005311D4">
      <w:pPr>
        <w:pStyle w:val="p0"/>
        <w:ind w:firstLine="420"/>
        <w:rPr>
          <w:szCs w:val="20"/>
        </w:rPr>
      </w:pPr>
      <w:r>
        <w:rPr>
          <w:rFonts w:hint="eastAsia"/>
          <w:szCs w:val="20"/>
        </w:rPr>
        <w:t>数据文件由网站通过加密通道主动上报至市局互联网接口机。</w:t>
      </w:r>
    </w:p>
    <w:p w:rsidR="009158D4" w:rsidRDefault="005311D4">
      <w:pPr>
        <w:pStyle w:val="a"/>
        <w:numPr>
          <w:ilvl w:val="2"/>
          <w:numId w:val="2"/>
        </w:numPr>
        <w:rPr>
          <w:rFonts w:ascii="Times New Roman"/>
        </w:rPr>
      </w:pPr>
      <w:bookmarkStart w:id="376" w:name="_Toc467695444"/>
      <w:bookmarkStart w:id="377" w:name="_Toc480461816"/>
      <w:bookmarkStart w:id="378" w:name="_Toc505247898"/>
      <w:r>
        <w:rPr>
          <w:rFonts w:ascii="Times New Roman" w:hint="eastAsia"/>
        </w:rPr>
        <w:t>读写冲突控制</w:t>
      </w:r>
      <w:bookmarkEnd w:id="376"/>
      <w:bookmarkEnd w:id="377"/>
      <w:bookmarkEnd w:id="378"/>
    </w:p>
    <w:p w:rsidR="009158D4" w:rsidRDefault="005311D4">
      <w:pPr>
        <w:pStyle w:val="p0"/>
        <w:ind w:firstLine="420"/>
        <w:rPr>
          <w:szCs w:val="20"/>
        </w:rPr>
      </w:pPr>
      <w:r>
        <w:rPr>
          <w:rFonts w:hint="eastAsia"/>
          <w:szCs w:val="20"/>
        </w:rPr>
        <w:t>传输中的数据文件，即未传输完成的，文件扩展名定为</w:t>
      </w:r>
      <w:r>
        <w:rPr>
          <w:rFonts w:hint="eastAsia"/>
          <w:szCs w:val="20"/>
        </w:rPr>
        <w:t xml:space="preserve"> .transfer</w:t>
      </w:r>
      <w:r>
        <w:rPr>
          <w:rFonts w:hint="eastAsia"/>
          <w:szCs w:val="20"/>
        </w:rPr>
        <w:t>，或者其他非</w:t>
      </w:r>
      <w:r>
        <w:rPr>
          <w:rFonts w:hint="eastAsia"/>
          <w:szCs w:val="20"/>
        </w:rPr>
        <w:t xml:space="preserve"> .zip </w:t>
      </w:r>
      <w:r>
        <w:rPr>
          <w:rFonts w:hint="eastAsia"/>
          <w:szCs w:val="20"/>
        </w:rPr>
        <w:t>扩展名。等文件传输完成之后，由前端系统重命名为</w:t>
      </w:r>
      <w:r>
        <w:rPr>
          <w:rFonts w:hint="eastAsia"/>
          <w:szCs w:val="20"/>
        </w:rPr>
        <w:t xml:space="preserve"> .zip</w:t>
      </w:r>
      <w:r>
        <w:rPr>
          <w:rFonts w:hint="eastAsia"/>
          <w:szCs w:val="20"/>
        </w:rPr>
        <w:t>。</w:t>
      </w:r>
    </w:p>
    <w:p w:rsidR="009158D4" w:rsidRDefault="005311D4">
      <w:pPr>
        <w:pStyle w:val="p0"/>
        <w:ind w:firstLine="420"/>
        <w:rPr>
          <w:szCs w:val="20"/>
        </w:rPr>
      </w:pPr>
      <w:r>
        <w:rPr>
          <w:rFonts w:hint="eastAsia"/>
          <w:szCs w:val="20"/>
        </w:rPr>
        <w:t>示例：</w:t>
      </w:r>
    </w:p>
    <w:tbl>
      <w:tblPr>
        <w:tblW w:w="87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788"/>
      </w:tblGrid>
      <w:tr w:rsidR="009158D4">
        <w:tc>
          <w:tcPr>
            <w:tcW w:w="8788" w:type="dxa"/>
            <w:tcBorders>
              <w:top w:val="single" w:sz="4" w:space="0" w:color="auto"/>
              <w:left w:val="single" w:sz="4" w:space="0" w:color="auto"/>
              <w:bottom w:val="single" w:sz="4" w:space="0" w:color="auto"/>
              <w:right w:val="single" w:sz="4" w:space="0" w:color="auto"/>
            </w:tcBorders>
            <w:shd w:val="clear" w:color="auto" w:fill="D9D9D9"/>
          </w:tcPr>
          <w:p w:rsidR="009158D4" w:rsidRDefault="005311D4">
            <w:pPr>
              <w:pStyle w:val="p0"/>
              <w:ind w:firstLine="420"/>
              <w:rPr>
                <w:rFonts w:ascii="仿宋" w:eastAsia="仿宋" w:hAnsi="仿宋"/>
                <w:kern w:val="2"/>
                <w:sz w:val="24"/>
                <w:szCs w:val="24"/>
              </w:rPr>
            </w:pPr>
            <w:r>
              <w:rPr>
                <w:rFonts w:hint="eastAsia"/>
              </w:rPr>
              <w:t>1250002-1419868800-11-2-12345</w:t>
            </w:r>
            <w:r>
              <w:rPr>
                <w:rFonts w:ascii="仿宋" w:eastAsia="仿宋" w:hAnsi="仿宋"/>
                <w:kern w:val="2"/>
                <w:sz w:val="24"/>
                <w:szCs w:val="24"/>
              </w:rPr>
              <w:t>.zip.transfer</w:t>
            </w:r>
            <w:r>
              <w:rPr>
                <w:rFonts w:ascii="仿宋" w:eastAsia="仿宋" w:hAnsi="仿宋"/>
                <w:kern w:val="2"/>
                <w:sz w:val="24"/>
                <w:szCs w:val="24"/>
              </w:rPr>
              <w:tab/>
            </w:r>
            <w:r>
              <w:rPr>
                <w:rFonts w:ascii="仿宋" w:eastAsia="仿宋" w:hAnsi="仿宋"/>
                <w:kern w:val="2"/>
                <w:sz w:val="24"/>
                <w:szCs w:val="24"/>
              </w:rPr>
              <w:tab/>
            </w:r>
            <w:r>
              <w:rPr>
                <w:rFonts w:ascii="仿宋" w:eastAsia="仿宋" w:hAnsi="仿宋" w:hint="eastAsia"/>
                <w:kern w:val="2"/>
                <w:sz w:val="24"/>
                <w:szCs w:val="24"/>
              </w:rPr>
              <w:t>传输中</w:t>
            </w:r>
          </w:p>
          <w:p w:rsidR="009158D4" w:rsidRDefault="005311D4">
            <w:pPr>
              <w:pStyle w:val="p0"/>
              <w:ind w:firstLine="420"/>
              <w:rPr>
                <w:rFonts w:ascii="仿宋" w:eastAsia="仿宋" w:hAnsi="仿宋"/>
                <w:kern w:val="2"/>
                <w:sz w:val="24"/>
                <w:szCs w:val="24"/>
              </w:rPr>
            </w:pPr>
            <w:r>
              <w:rPr>
                <w:rFonts w:hint="eastAsia"/>
              </w:rPr>
              <w:t>1250002-1419868800-11-2-12345</w:t>
            </w:r>
            <w:r>
              <w:rPr>
                <w:rFonts w:ascii="仿宋" w:eastAsia="仿宋" w:hAnsi="仿宋"/>
                <w:kern w:val="2"/>
                <w:sz w:val="24"/>
                <w:szCs w:val="24"/>
              </w:rPr>
              <w:t>.zip</w:t>
            </w:r>
            <w:r>
              <w:rPr>
                <w:rFonts w:ascii="仿宋" w:eastAsia="仿宋" w:hAnsi="仿宋" w:hint="eastAsia"/>
                <w:kern w:val="2"/>
                <w:sz w:val="24"/>
                <w:szCs w:val="24"/>
              </w:rPr>
              <w:tab/>
            </w:r>
            <w:r>
              <w:rPr>
                <w:rFonts w:ascii="仿宋" w:eastAsia="仿宋" w:hAnsi="仿宋" w:hint="eastAsia"/>
                <w:kern w:val="2"/>
                <w:sz w:val="24"/>
                <w:szCs w:val="24"/>
              </w:rPr>
              <w:tab/>
            </w:r>
            <w:r>
              <w:rPr>
                <w:rFonts w:ascii="仿宋" w:eastAsia="仿宋" w:hAnsi="仿宋" w:hint="eastAsia"/>
                <w:kern w:val="2"/>
                <w:sz w:val="24"/>
                <w:szCs w:val="24"/>
              </w:rPr>
              <w:tab/>
              <w:t>传输完成</w:t>
            </w:r>
          </w:p>
        </w:tc>
      </w:tr>
    </w:tbl>
    <w:p w:rsidR="00D66B68" w:rsidRPr="00D66B68" w:rsidRDefault="005311D4" w:rsidP="00D66B68">
      <w:pPr>
        <w:pStyle w:val="a"/>
        <w:numPr>
          <w:ilvl w:val="2"/>
          <w:numId w:val="2"/>
        </w:numPr>
        <w:rPr>
          <w:rFonts w:ascii="Times New Roman"/>
        </w:rPr>
      </w:pPr>
      <w:bookmarkStart w:id="379" w:name="_Toc480461817"/>
      <w:bookmarkStart w:id="380" w:name="_Toc467695446"/>
      <w:bookmarkStart w:id="381" w:name="_Toc142191770"/>
      <w:bookmarkStart w:id="382" w:name="_Toc505247899"/>
      <w:bookmarkEnd w:id="369"/>
      <w:bookmarkEnd w:id="370"/>
      <w:bookmarkEnd w:id="371"/>
      <w:r>
        <w:rPr>
          <w:rFonts w:ascii="Times New Roman" w:hint="eastAsia"/>
        </w:rPr>
        <w:t>目录约定</w:t>
      </w:r>
      <w:bookmarkEnd w:id="379"/>
      <w:bookmarkEnd w:id="380"/>
      <w:bookmarkEnd w:id="381"/>
      <w:bookmarkEnd w:id="382"/>
    </w:p>
    <w:p w:rsidR="009158D4" w:rsidRDefault="005311D4">
      <w:pPr>
        <w:pStyle w:val="p0"/>
        <w:ind w:firstLine="420"/>
        <w:rPr>
          <w:szCs w:val="20"/>
        </w:rPr>
      </w:pPr>
      <w:r>
        <w:rPr>
          <w:rFonts w:hint="eastAsia"/>
          <w:szCs w:val="20"/>
        </w:rPr>
        <w:t>在接口机默认根目录下，根据数据生成日期创建文件夹目录，格式：</w:t>
      </w:r>
      <w:r>
        <w:rPr>
          <w:rFonts w:hint="eastAsia"/>
          <w:szCs w:val="20"/>
        </w:rPr>
        <w:t>YYYYMMDD</w:t>
      </w:r>
      <w:r>
        <w:rPr>
          <w:rFonts w:hint="eastAsia"/>
          <w:szCs w:val="20"/>
        </w:rPr>
        <w:t>（如：</w:t>
      </w:r>
      <w:r>
        <w:rPr>
          <w:rFonts w:hint="eastAsia"/>
          <w:szCs w:val="20"/>
        </w:rPr>
        <w:t>20161108</w:t>
      </w:r>
      <w:r>
        <w:rPr>
          <w:rFonts w:hint="eastAsia"/>
          <w:szCs w:val="20"/>
        </w:rPr>
        <w:t>），存放当天的数据文件。对应的日期目录下，创建数据集编码目录，存放对应日期该数据集的数据。对应的数据集目录下，</w:t>
      </w:r>
      <w:proofErr w:type="gramStart"/>
      <w:r>
        <w:rPr>
          <w:rFonts w:hint="eastAsia"/>
          <w:szCs w:val="20"/>
        </w:rPr>
        <w:t>按数据</w:t>
      </w:r>
      <w:proofErr w:type="gramEnd"/>
      <w:r>
        <w:rPr>
          <w:rFonts w:hint="eastAsia"/>
          <w:szCs w:val="20"/>
        </w:rPr>
        <w:t>生成时间创建文件夹目录，格式</w:t>
      </w:r>
      <w:r>
        <w:rPr>
          <w:rFonts w:hint="eastAsia"/>
          <w:szCs w:val="20"/>
        </w:rPr>
        <w:t>HHMM</w:t>
      </w:r>
      <w:r>
        <w:rPr>
          <w:rFonts w:hint="eastAsia"/>
          <w:szCs w:val="20"/>
        </w:rPr>
        <w:t>（如：</w:t>
      </w:r>
      <w:r>
        <w:rPr>
          <w:rFonts w:hint="eastAsia"/>
          <w:szCs w:val="20"/>
        </w:rPr>
        <w:t>1523</w:t>
      </w:r>
      <w:r>
        <w:rPr>
          <w:rFonts w:hint="eastAsia"/>
          <w:szCs w:val="20"/>
        </w:rPr>
        <w:t>）。</w:t>
      </w:r>
    </w:p>
    <w:p w:rsidR="0028610F" w:rsidRDefault="005311D4" w:rsidP="00D66B68">
      <w:pPr>
        <w:pStyle w:val="p0"/>
        <w:ind w:firstLine="420"/>
        <w:rPr>
          <w:ins w:id="383" w:author="陈祖毅" w:date="2018-02-28T17:55:00Z"/>
          <w:szCs w:val="20"/>
        </w:rPr>
      </w:pPr>
      <w:r>
        <w:rPr>
          <w:rFonts w:hint="eastAsia"/>
          <w:szCs w:val="20"/>
        </w:rPr>
        <w:t>例如：</w:t>
      </w:r>
      <w:r>
        <w:rPr>
          <w:rFonts w:hint="eastAsia"/>
          <w:szCs w:val="20"/>
        </w:rPr>
        <w:t>/</w:t>
      </w:r>
      <w:r>
        <w:rPr>
          <w:rFonts w:hint="eastAsia"/>
          <w:szCs w:val="20"/>
        </w:rPr>
        <w:t>接口机默认根目录</w:t>
      </w:r>
      <w:ins w:id="384" w:author="陈祖毅" w:date="2018-03-01T09:57:00Z">
        <w:r w:rsidR="00770F7B">
          <w:rPr>
            <w:rFonts w:hint="eastAsia"/>
            <w:szCs w:val="20"/>
          </w:rPr>
          <w:t>(</w:t>
        </w:r>
        <w:r w:rsidR="00770F7B">
          <w:rPr>
            <w:rFonts w:hint="eastAsia"/>
            <w:szCs w:val="20"/>
          </w:rPr>
          <w:t>链路名称</w:t>
        </w:r>
        <w:r w:rsidR="00770F7B">
          <w:rPr>
            <w:szCs w:val="20"/>
          </w:rPr>
          <w:t>)</w:t>
        </w:r>
      </w:ins>
      <w:r>
        <w:rPr>
          <w:rFonts w:hint="eastAsia"/>
          <w:szCs w:val="20"/>
        </w:rPr>
        <w:t>/20161108/WA_SOURCE_0035/1523</w:t>
      </w:r>
      <w:ins w:id="385" w:author="陈祖毅" w:date="2018-03-01T10:02:00Z">
        <w:r w:rsidR="00E56449">
          <w:rPr>
            <w:rFonts w:hint="eastAsia"/>
            <w:szCs w:val="20"/>
          </w:rPr>
          <w:t>/</w:t>
        </w:r>
        <w:r w:rsidR="00E56449">
          <w:rPr>
            <w:rFonts w:hint="eastAsia"/>
          </w:rPr>
          <w:t>1250002-1419868800-11-</w:t>
        </w:r>
        <w:r w:rsidR="00E56449" w:rsidRPr="000524F7">
          <w:rPr>
            <w:szCs w:val="20"/>
            <w:rPrChange w:id="386" w:author="陈祖毅" w:date="2018-03-01T10:03:00Z">
              <w:rPr/>
            </w:rPrChange>
          </w:rPr>
          <w:t>2-12345</w:t>
        </w:r>
        <w:r w:rsidR="00E56449" w:rsidRPr="000524F7">
          <w:rPr>
            <w:szCs w:val="20"/>
            <w:rPrChange w:id="387" w:author="陈祖毅" w:date="2018-03-01T10:03:00Z">
              <w:rPr>
                <w:rFonts w:ascii="仿宋" w:eastAsia="仿宋" w:hAnsi="仿宋"/>
                <w:kern w:val="2"/>
                <w:sz w:val="24"/>
                <w:szCs w:val="24"/>
              </w:rPr>
            </w:rPrChange>
          </w:rPr>
          <w:t>.zip</w:t>
        </w:r>
      </w:ins>
    </w:p>
    <w:p w:rsidR="00D66B68" w:rsidRDefault="00D66B68" w:rsidP="00D66B68">
      <w:pPr>
        <w:pStyle w:val="a"/>
        <w:numPr>
          <w:ilvl w:val="2"/>
          <w:numId w:val="2"/>
        </w:numPr>
        <w:rPr>
          <w:ins w:id="388" w:author="陈祖毅" w:date="2018-02-28T17:55:00Z"/>
          <w:rFonts w:ascii="Times New Roman"/>
        </w:rPr>
      </w:pPr>
      <w:ins w:id="389" w:author="陈祖毅" w:date="2018-02-28T17:55:00Z">
        <w:r>
          <w:rPr>
            <w:rFonts w:ascii="Times New Roman" w:hint="eastAsia"/>
          </w:rPr>
          <w:t>传输约定</w:t>
        </w:r>
      </w:ins>
    </w:p>
    <w:p w:rsidR="00D66B68" w:rsidRDefault="00D66B68">
      <w:pPr>
        <w:pStyle w:val="aa"/>
        <w:widowControl/>
        <w:wordWrap/>
        <w:spacing w:after="0" w:line="288" w:lineRule="auto"/>
        <w:ind w:left="420"/>
        <w:rPr>
          <w:ins w:id="390" w:author="陈祖毅" w:date="2018-02-28T17:55:00Z"/>
        </w:rPr>
        <w:pPrChange w:id="391" w:author="陈祖毅" w:date="2018-02-28T17:55:00Z">
          <w:pPr>
            <w:pStyle w:val="aa"/>
            <w:widowControl/>
            <w:numPr>
              <w:numId w:val="2"/>
            </w:numPr>
            <w:wordWrap/>
            <w:spacing w:after="0" w:line="288" w:lineRule="auto"/>
          </w:pPr>
        </w:pPrChange>
      </w:pPr>
      <w:ins w:id="392" w:author="陈祖毅" w:date="2018-02-28T17:56:00Z">
        <w:r>
          <w:rPr>
            <w:rFonts w:hint="eastAsia"/>
          </w:rPr>
          <w:t>1</w:t>
        </w:r>
        <w:r>
          <w:rPr>
            <w:rFonts w:hint="eastAsia"/>
          </w:rPr>
          <w:t>、</w:t>
        </w:r>
      </w:ins>
      <w:ins w:id="393" w:author="陈祖毅" w:date="2018-02-28T17:55:00Z">
        <w:r>
          <w:rPr>
            <w:rFonts w:hint="eastAsia"/>
          </w:rPr>
          <w:t>所有传输的文件均需要进行</w:t>
        </w:r>
        <w:r>
          <w:rPr>
            <w:rFonts w:hint="eastAsia"/>
          </w:rPr>
          <w:t>zip</w:t>
        </w:r>
        <w:r>
          <w:rPr>
            <w:rFonts w:hint="eastAsia"/>
          </w:rPr>
          <w:t>压缩。</w:t>
        </w:r>
      </w:ins>
    </w:p>
    <w:p w:rsidR="00D66B68" w:rsidRPr="00D66B68" w:rsidRDefault="00D66B68">
      <w:pPr>
        <w:pStyle w:val="aa"/>
        <w:widowControl/>
        <w:wordWrap/>
        <w:spacing w:after="0" w:line="288" w:lineRule="auto"/>
        <w:ind w:firstLine="420"/>
        <w:rPr>
          <w:rPrChange w:id="394" w:author="陈祖毅" w:date="2018-02-28T17:55:00Z">
            <w:rPr/>
          </w:rPrChange>
        </w:rPr>
        <w:pPrChange w:id="395" w:author="陈祖毅" w:date="2018-02-28T17:56:00Z">
          <w:pPr>
            <w:pStyle w:val="p0"/>
            <w:ind w:firstLine="420"/>
          </w:pPr>
        </w:pPrChange>
      </w:pPr>
      <w:ins w:id="396" w:author="陈祖毅" w:date="2018-02-28T17:56:00Z">
        <w:r>
          <w:rPr>
            <w:rFonts w:hint="eastAsia"/>
          </w:rPr>
          <w:t>2</w:t>
        </w:r>
        <w:r>
          <w:rPr>
            <w:rFonts w:hint="eastAsia"/>
          </w:rPr>
          <w:t>、</w:t>
        </w:r>
      </w:ins>
      <w:ins w:id="397" w:author="陈祖毅" w:date="2018-02-28T17:55:00Z">
        <w:r>
          <w:rPr>
            <w:rFonts w:hint="eastAsia"/>
          </w:rPr>
          <w:t>压缩文件需要加密，</w:t>
        </w:r>
        <w:r>
          <w:rPr>
            <w:rFonts w:hint="eastAsia"/>
          </w:rPr>
          <w:t>zip</w:t>
        </w:r>
        <w:r>
          <w:rPr>
            <w:rFonts w:hint="eastAsia"/>
          </w:rPr>
          <w:t>压缩口令为双方约定的密码，初步定义为：</w:t>
        </w:r>
        <w:r>
          <w:rPr>
            <w:rFonts w:hint="eastAsia"/>
          </w:rPr>
          <w:t>run</w:t>
        </w:r>
        <w:proofErr w:type="gramStart"/>
        <w:smartTag w:uri="Tencent" w:element="RTX">
          <w:r>
            <w:rPr>
              <w:rFonts w:hint="eastAsia"/>
            </w:rPr>
            <w:t>1234</w:t>
          </w:r>
        </w:smartTag>
        <w:r>
          <w:rPr>
            <w:rFonts w:hint="eastAsia"/>
          </w:rPr>
          <w:t>!@</w:t>
        </w:r>
        <w:proofErr w:type="gramEnd"/>
        <w:r>
          <w:rPr>
            <w:rFonts w:hint="eastAsia"/>
          </w:rPr>
          <w:t>#</w:t>
        </w:r>
      </w:ins>
    </w:p>
    <w:p w:rsidR="009158D4" w:rsidRDefault="005311D4">
      <w:pPr>
        <w:pStyle w:val="a"/>
        <w:numPr>
          <w:ilvl w:val="2"/>
          <w:numId w:val="2"/>
        </w:numPr>
        <w:rPr>
          <w:rFonts w:ascii="Times New Roman"/>
        </w:rPr>
      </w:pPr>
      <w:bookmarkStart w:id="398" w:name="_Toc480461818"/>
      <w:bookmarkStart w:id="399" w:name="_Toc505247900"/>
      <w:bookmarkStart w:id="400" w:name="_Toc467695447"/>
      <w:bookmarkStart w:id="401" w:name="_Toc415493436"/>
      <w:bookmarkStart w:id="402" w:name="_Toc305928176"/>
      <w:bookmarkStart w:id="403" w:name="_Toc317860730"/>
      <w:bookmarkStart w:id="404" w:name="_Toc303883969"/>
      <w:bookmarkStart w:id="405" w:name="_Toc303861264"/>
      <w:bookmarkStart w:id="406" w:name="_Toc340654576"/>
      <w:bookmarkStart w:id="407" w:name="_Toc305929618"/>
      <w:bookmarkStart w:id="408" w:name="_Toc305928149"/>
      <w:bookmarkStart w:id="409" w:name="_Toc303861305"/>
      <w:bookmarkStart w:id="410" w:name="_Toc303691583"/>
      <w:r>
        <w:rPr>
          <w:rFonts w:ascii="Times New Roman" w:hint="eastAsia"/>
        </w:rPr>
        <w:t>推送频率</w:t>
      </w:r>
      <w:bookmarkEnd w:id="398"/>
      <w:bookmarkEnd w:id="399"/>
    </w:p>
    <w:p w:rsidR="009158D4" w:rsidRDefault="005311D4">
      <w:pPr>
        <w:pStyle w:val="aa"/>
        <w:ind w:firstLine="420"/>
        <w:rPr>
          <w:b/>
          <w:bCs/>
          <w:kern w:val="0"/>
          <w:szCs w:val="20"/>
        </w:rPr>
      </w:pPr>
      <w:r>
        <w:rPr>
          <w:rFonts w:hint="eastAsia"/>
          <w:kern w:val="0"/>
          <w:szCs w:val="20"/>
        </w:rPr>
        <w:t>超时超量原则：</w:t>
      </w:r>
      <w:r>
        <w:rPr>
          <w:rFonts w:hint="eastAsia"/>
          <w:kern w:val="0"/>
          <w:szCs w:val="20"/>
        </w:rPr>
        <w:t>zip</w:t>
      </w:r>
      <w:r>
        <w:rPr>
          <w:rFonts w:hint="eastAsia"/>
          <w:kern w:val="0"/>
          <w:szCs w:val="20"/>
        </w:rPr>
        <w:t>数据包超过</w:t>
      </w:r>
      <w:r>
        <w:rPr>
          <w:rFonts w:hint="eastAsia"/>
          <w:kern w:val="0"/>
          <w:szCs w:val="20"/>
        </w:rPr>
        <w:t>100</w:t>
      </w:r>
      <w:r>
        <w:rPr>
          <w:rFonts w:hint="eastAsia"/>
          <w:kern w:val="0"/>
          <w:szCs w:val="20"/>
        </w:rPr>
        <w:t>个</w:t>
      </w:r>
      <w:r>
        <w:rPr>
          <w:rFonts w:hint="eastAsia"/>
          <w:kern w:val="0"/>
          <w:szCs w:val="20"/>
        </w:rPr>
        <w:t>BCP</w:t>
      </w:r>
      <w:r>
        <w:rPr>
          <w:rFonts w:hint="eastAsia"/>
          <w:kern w:val="0"/>
          <w:szCs w:val="20"/>
        </w:rPr>
        <w:t>即推送，</w:t>
      </w:r>
      <w:r>
        <w:rPr>
          <w:rFonts w:hint="eastAsia"/>
          <w:kern w:val="0"/>
          <w:szCs w:val="20"/>
        </w:rPr>
        <w:t>zip</w:t>
      </w:r>
      <w:r>
        <w:rPr>
          <w:rFonts w:hint="eastAsia"/>
          <w:kern w:val="0"/>
          <w:szCs w:val="20"/>
        </w:rPr>
        <w:t>数据包达</w:t>
      </w:r>
      <w:r>
        <w:rPr>
          <w:rFonts w:hint="eastAsia"/>
          <w:kern w:val="0"/>
          <w:szCs w:val="20"/>
        </w:rPr>
        <w:t>100M</w:t>
      </w:r>
      <w:r>
        <w:rPr>
          <w:rFonts w:hint="eastAsia"/>
          <w:kern w:val="0"/>
          <w:szCs w:val="20"/>
        </w:rPr>
        <w:t>即推送，达到</w:t>
      </w:r>
      <w:r>
        <w:rPr>
          <w:rFonts w:hint="eastAsia"/>
          <w:bCs/>
          <w:kern w:val="0"/>
          <w:szCs w:val="20"/>
        </w:rPr>
        <w:t>5</w:t>
      </w:r>
      <w:r>
        <w:rPr>
          <w:rFonts w:hint="eastAsia"/>
          <w:bCs/>
          <w:kern w:val="0"/>
          <w:szCs w:val="20"/>
        </w:rPr>
        <w:t>分钟也推送，以上超时超量原则满足其中任意一条即打包推送。</w:t>
      </w:r>
    </w:p>
    <w:p w:rsidR="009158D4" w:rsidRDefault="005311D4">
      <w:pPr>
        <w:pStyle w:val="afff6"/>
        <w:numPr>
          <w:ilvl w:val="1"/>
          <w:numId w:val="2"/>
        </w:numPr>
        <w:spacing w:beforeLines="50" w:before="156" w:afterLines="50" w:after="156"/>
        <w:rPr>
          <w:szCs w:val="21"/>
        </w:rPr>
      </w:pPr>
      <w:bookmarkStart w:id="411" w:name="_Toc480291948"/>
      <w:bookmarkStart w:id="412" w:name="_Toc480291949"/>
      <w:bookmarkStart w:id="413" w:name="_Toc505247901"/>
      <w:bookmarkEnd w:id="400"/>
      <w:bookmarkEnd w:id="401"/>
      <w:bookmarkEnd w:id="402"/>
      <w:bookmarkEnd w:id="403"/>
      <w:bookmarkEnd w:id="404"/>
      <w:bookmarkEnd w:id="405"/>
      <w:bookmarkEnd w:id="406"/>
      <w:bookmarkEnd w:id="407"/>
      <w:bookmarkEnd w:id="408"/>
      <w:bookmarkEnd w:id="409"/>
      <w:bookmarkEnd w:id="410"/>
      <w:bookmarkEnd w:id="411"/>
      <w:bookmarkEnd w:id="412"/>
      <w:r>
        <w:rPr>
          <w:rFonts w:hint="eastAsia"/>
          <w:szCs w:val="21"/>
        </w:rPr>
        <w:t>特殊字段规范</w:t>
      </w:r>
      <w:bookmarkEnd w:id="413"/>
    </w:p>
    <w:p w:rsidR="009158D4" w:rsidRDefault="005311D4">
      <w:pPr>
        <w:ind w:firstLine="420"/>
        <w:rPr>
          <w:kern w:val="0"/>
          <w:szCs w:val="20"/>
        </w:rPr>
      </w:pPr>
      <w:r>
        <w:rPr>
          <w:rFonts w:hint="eastAsia"/>
          <w:kern w:val="0"/>
          <w:szCs w:val="20"/>
        </w:rPr>
        <w:t>字典代码说明：字段规范中使用了部分字典类型的字段项，必须按照给定的编号或值进行规范。半字典字段尽量按照给出的项进行填写，也可以使用其他能表达字段意义的汉字或字母缩写。非字典字段不必按照给定的值进行填写。</w:t>
      </w:r>
    </w:p>
    <w:p w:rsidR="009158D4" w:rsidRDefault="005311D4">
      <w:pPr>
        <w:pStyle w:val="a"/>
        <w:numPr>
          <w:ilvl w:val="2"/>
          <w:numId w:val="2"/>
        </w:numPr>
        <w:rPr>
          <w:rFonts w:ascii="Times New Roman"/>
        </w:rPr>
      </w:pPr>
      <w:bookmarkStart w:id="414" w:name="_Toc480461821"/>
      <w:bookmarkStart w:id="415" w:name="_Toc505247902"/>
      <w:bookmarkStart w:id="416" w:name="_Toc340492419"/>
      <w:r>
        <w:rPr>
          <w:rFonts w:ascii="Times New Roman" w:hint="eastAsia"/>
        </w:rPr>
        <w:t>短链接</w:t>
      </w:r>
      <w:bookmarkEnd w:id="414"/>
      <w:bookmarkEnd w:id="415"/>
    </w:p>
    <w:p w:rsidR="009158D4" w:rsidRDefault="005311D4">
      <w:pPr>
        <w:pStyle w:val="aa"/>
        <w:ind w:firstLine="480"/>
        <w:rPr>
          <w:b/>
          <w:bCs/>
          <w:kern w:val="0"/>
          <w:szCs w:val="20"/>
        </w:rPr>
      </w:pPr>
      <w:r>
        <w:rPr>
          <w:rFonts w:hint="eastAsia"/>
          <w:b/>
          <w:bCs/>
          <w:kern w:val="0"/>
          <w:szCs w:val="20"/>
        </w:rPr>
        <w:lastRenderedPageBreak/>
        <w:t>内容中的短连接转换成长链接</w:t>
      </w:r>
    </w:p>
    <w:p w:rsidR="009158D4" w:rsidRDefault="005311D4">
      <w:pPr>
        <w:pStyle w:val="a"/>
        <w:numPr>
          <w:ilvl w:val="2"/>
          <w:numId w:val="2"/>
        </w:numPr>
        <w:rPr>
          <w:rFonts w:ascii="Times New Roman"/>
        </w:rPr>
      </w:pPr>
      <w:bookmarkStart w:id="417" w:name="_Toc480461822"/>
      <w:bookmarkStart w:id="418" w:name="_Toc505247903"/>
      <w:r>
        <w:rPr>
          <w:rFonts w:ascii="Times New Roman" w:hint="eastAsia"/>
        </w:rPr>
        <w:t>MAC</w:t>
      </w:r>
      <w:r>
        <w:rPr>
          <w:rFonts w:ascii="Times New Roman" w:hint="eastAsia"/>
        </w:rPr>
        <w:t>地址格式</w:t>
      </w:r>
      <w:bookmarkEnd w:id="416"/>
      <w:bookmarkEnd w:id="417"/>
      <w:bookmarkEnd w:id="418"/>
    </w:p>
    <w:p w:rsidR="009158D4" w:rsidRDefault="005311D4">
      <w:pPr>
        <w:pStyle w:val="aa"/>
        <w:ind w:firstLine="480"/>
        <w:rPr>
          <w:bCs/>
          <w:kern w:val="0"/>
          <w:szCs w:val="20"/>
        </w:rPr>
      </w:pPr>
      <w:r>
        <w:rPr>
          <w:rFonts w:hint="eastAsia"/>
          <w:bCs/>
          <w:kern w:val="0"/>
          <w:szCs w:val="20"/>
        </w:rPr>
        <w:t>MAC</w:t>
      </w:r>
      <w:r>
        <w:rPr>
          <w:rFonts w:hint="eastAsia"/>
          <w:bCs/>
          <w:kern w:val="0"/>
          <w:szCs w:val="20"/>
        </w:rPr>
        <w:t>地址由</w:t>
      </w:r>
      <w:r>
        <w:rPr>
          <w:rFonts w:hint="eastAsia"/>
          <w:bCs/>
          <w:kern w:val="0"/>
          <w:szCs w:val="20"/>
        </w:rPr>
        <w:t>17</w:t>
      </w:r>
      <w:r>
        <w:rPr>
          <w:rFonts w:hint="eastAsia"/>
          <w:bCs/>
          <w:kern w:val="0"/>
          <w:szCs w:val="20"/>
        </w:rPr>
        <w:t>位字符组成，所有的字符大写，每两个字符用“</w:t>
      </w:r>
      <w:r>
        <w:rPr>
          <w:rFonts w:hint="eastAsia"/>
          <w:bCs/>
          <w:kern w:val="0"/>
          <w:szCs w:val="20"/>
        </w:rPr>
        <w:t>-</w:t>
      </w:r>
      <w:r>
        <w:rPr>
          <w:rFonts w:hint="eastAsia"/>
          <w:bCs/>
          <w:kern w:val="0"/>
          <w:szCs w:val="20"/>
        </w:rPr>
        <w:t>”分隔，类似</w:t>
      </w:r>
      <w:r>
        <w:rPr>
          <w:rFonts w:hint="eastAsia"/>
          <w:bCs/>
          <w:kern w:val="0"/>
          <w:szCs w:val="20"/>
        </w:rPr>
        <w:t>00-E0-4C-3B-7D-2F</w:t>
      </w:r>
      <w:r>
        <w:rPr>
          <w:rFonts w:hint="eastAsia"/>
          <w:bCs/>
          <w:kern w:val="0"/>
          <w:szCs w:val="20"/>
        </w:rPr>
        <w:t>。</w:t>
      </w:r>
    </w:p>
    <w:p w:rsidR="009158D4" w:rsidRDefault="005311D4">
      <w:pPr>
        <w:pStyle w:val="a"/>
        <w:numPr>
          <w:ilvl w:val="2"/>
          <w:numId w:val="2"/>
        </w:numPr>
        <w:rPr>
          <w:rFonts w:ascii="Times New Roman"/>
        </w:rPr>
      </w:pPr>
      <w:bookmarkStart w:id="419" w:name="_Toc340492420"/>
      <w:bookmarkStart w:id="420" w:name="_Toc480461823"/>
      <w:bookmarkStart w:id="421" w:name="_Toc241639029"/>
      <w:bookmarkStart w:id="422" w:name="_Toc505247904"/>
      <w:r>
        <w:rPr>
          <w:rFonts w:ascii="Times New Roman" w:hint="eastAsia"/>
        </w:rPr>
        <w:t>IP</w:t>
      </w:r>
      <w:r>
        <w:rPr>
          <w:rFonts w:ascii="Times New Roman" w:hint="eastAsia"/>
        </w:rPr>
        <w:t>地址格式</w:t>
      </w:r>
      <w:bookmarkEnd w:id="419"/>
      <w:bookmarkEnd w:id="420"/>
      <w:bookmarkEnd w:id="421"/>
      <w:bookmarkEnd w:id="422"/>
    </w:p>
    <w:p w:rsidR="009158D4" w:rsidRDefault="005311D4">
      <w:pPr>
        <w:pStyle w:val="aa"/>
        <w:ind w:firstLine="480"/>
        <w:rPr>
          <w:bCs/>
          <w:kern w:val="0"/>
          <w:szCs w:val="20"/>
        </w:rPr>
      </w:pPr>
      <w:r>
        <w:rPr>
          <w:rFonts w:hint="eastAsia"/>
          <w:bCs/>
          <w:kern w:val="0"/>
          <w:szCs w:val="20"/>
        </w:rPr>
        <w:t>IP</w:t>
      </w:r>
      <w:r>
        <w:rPr>
          <w:rFonts w:hint="eastAsia"/>
          <w:bCs/>
          <w:kern w:val="0"/>
          <w:szCs w:val="20"/>
        </w:rPr>
        <w:t>地址由</w:t>
      </w:r>
      <w:r>
        <w:rPr>
          <w:rFonts w:hint="eastAsia"/>
          <w:bCs/>
          <w:kern w:val="0"/>
          <w:szCs w:val="20"/>
        </w:rPr>
        <w:t>9~10</w:t>
      </w:r>
      <w:r>
        <w:rPr>
          <w:rFonts w:hint="eastAsia"/>
          <w:bCs/>
          <w:kern w:val="0"/>
          <w:szCs w:val="20"/>
        </w:rPr>
        <w:t>位数字组成，含义如下：</w:t>
      </w:r>
    </w:p>
    <w:p w:rsidR="009158D4" w:rsidRDefault="005311D4">
      <w:pPr>
        <w:pStyle w:val="aa"/>
        <w:ind w:firstLine="480"/>
        <w:rPr>
          <w:bCs/>
          <w:kern w:val="0"/>
          <w:szCs w:val="20"/>
        </w:rPr>
      </w:pPr>
      <w:r>
        <w:rPr>
          <w:rFonts w:hint="eastAsia"/>
          <w:bCs/>
          <w:kern w:val="0"/>
          <w:szCs w:val="20"/>
        </w:rPr>
        <w:t xml:space="preserve">a)  </w:t>
      </w:r>
      <w:r>
        <w:rPr>
          <w:rFonts w:hint="eastAsia"/>
          <w:bCs/>
          <w:kern w:val="0"/>
          <w:szCs w:val="20"/>
        </w:rPr>
        <w:t>例如字符型</w:t>
      </w:r>
      <w:r>
        <w:rPr>
          <w:rFonts w:hint="eastAsia"/>
          <w:bCs/>
          <w:kern w:val="0"/>
          <w:szCs w:val="20"/>
        </w:rPr>
        <w:t>IP</w:t>
      </w:r>
      <w:r>
        <w:rPr>
          <w:rFonts w:hint="eastAsia"/>
          <w:bCs/>
          <w:kern w:val="0"/>
          <w:szCs w:val="20"/>
        </w:rPr>
        <w:t>地址格式为</w:t>
      </w:r>
      <w:r>
        <w:rPr>
          <w:rFonts w:hint="eastAsia"/>
          <w:bCs/>
          <w:kern w:val="0"/>
          <w:szCs w:val="20"/>
        </w:rPr>
        <w:t>202.192.13.32</w:t>
      </w:r>
      <w:r>
        <w:rPr>
          <w:rFonts w:hint="eastAsia"/>
          <w:bCs/>
          <w:kern w:val="0"/>
          <w:szCs w:val="20"/>
        </w:rPr>
        <w:t>，通过运算第一部分</w:t>
      </w:r>
      <w:r>
        <w:rPr>
          <w:rFonts w:hint="eastAsia"/>
          <w:bCs/>
          <w:kern w:val="0"/>
          <w:szCs w:val="20"/>
        </w:rPr>
        <w:t>202</w:t>
      </w:r>
      <w:r>
        <w:rPr>
          <w:rFonts w:hint="eastAsia"/>
          <w:bCs/>
          <w:kern w:val="0"/>
          <w:szCs w:val="20"/>
        </w:rPr>
        <w:t>乘以</w:t>
      </w:r>
      <w:r>
        <w:rPr>
          <w:rFonts w:hint="eastAsia"/>
          <w:bCs/>
          <w:kern w:val="0"/>
          <w:szCs w:val="20"/>
        </w:rPr>
        <w:t>256</w:t>
      </w:r>
      <w:r>
        <w:rPr>
          <w:rFonts w:hint="eastAsia"/>
          <w:bCs/>
          <w:kern w:val="0"/>
          <w:szCs w:val="20"/>
        </w:rPr>
        <w:t>的</w:t>
      </w:r>
      <w:r>
        <w:rPr>
          <w:rFonts w:hint="eastAsia"/>
          <w:bCs/>
          <w:kern w:val="0"/>
          <w:szCs w:val="20"/>
        </w:rPr>
        <w:t>3</w:t>
      </w:r>
      <w:r>
        <w:rPr>
          <w:rFonts w:hint="eastAsia"/>
          <w:bCs/>
          <w:kern w:val="0"/>
          <w:szCs w:val="20"/>
        </w:rPr>
        <w:t>次方，第二部分</w:t>
      </w:r>
      <w:r>
        <w:rPr>
          <w:rFonts w:hint="eastAsia"/>
          <w:bCs/>
          <w:kern w:val="0"/>
          <w:szCs w:val="20"/>
        </w:rPr>
        <w:t>192</w:t>
      </w:r>
      <w:r>
        <w:rPr>
          <w:rFonts w:hint="eastAsia"/>
          <w:bCs/>
          <w:kern w:val="0"/>
          <w:szCs w:val="20"/>
        </w:rPr>
        <w:t>乘以</w:t>
      </w:r>
      <w:r>
        <w:rPr>
          <w:rFonts w:hint="eastAsia"/>
          <w:bCs/>
          <w:kern w:val="0"/>
          <w:szCs w:val="20"/>
        </w:rPr>
        <w:t>256</w:t>
      </w:r>
      <w:r>
        <w:rPr>
          <w:rFonts w:hint="eastAsia"/>
          <w:bCs/>
          <w:kern w:val="0"/>
          <w:szCs w:val="20"/>
        </w:rPr>
        <w:t>的</w:t>
      </w:r>
      <w:r>
        <w:rPr>
          <w:rFonts w:hint="eastAsia"/>
          <w:bCs/>
          <w:kern w:val="0"/>
          <w:szCs w:val="20"/>
        </w:rPr>
        <w:t>2</w:t>
      </w:r>
      <w:r>
        <w:rPr>
          <w:rFonts w:hint="eastAsia"/>
          <w:bCs/>
          <w:kern w:val="0"/>
          <w:szCs w:val="20"/>
        </w:rPr>
        <w:t>次方，第三部分</w:t>
      </w:r>
      <w:r>
        <w:rPr>
          <w:rFonts w:hint="eastAsia"/>
          <w:bCs/>
          <w:kern w:val="0"/>
          <w:szCs w:val="20"/>
        </w:rPr>
        <w:t>13</w:t>
      </w:r>
      <w:r>
        <w:rPr>
          <w:rFonts w:hint="eastAsia"/>
          <w:bCs/>
          <w:kern w:val="0"/>
          <w:szCs w:val="20"/>
        </w:rPr>
        <w:t>乘以</w:t>
      </w:r>
      <w:r>
        <w:rPr>
          <w:rFonts w:hint="eastAsia"/>
          <w:bCs/>
          <w:kern w:val="0"/>
          <w:szCs w:val="20"/>
        </w:rPr>
        <w:t>256</w:t>
      </w:r>
      <w:r>
        <w:rPr>
          <w:rFonts w:hint="eastAsia"/>
          <w:bCs/>
          <w:kern w:val="0"/>
          <w:szCs w:val="20"/>
        </w:rPr>
        <w:t>，第四部分为</w:t>
      </w:r>
      <w:r>
        <w:rPr>
          <w:rFonts w:hint="eastAsia"/>
          <w:bCs/>
          <w:kern w:val="0"/>
          <w:szCs w:val="20"/>
        </w:rPr>
        <w:t>32</w:t>
      </w:r>
      <w:r>
        <w:rPr>
          <w:rFonts w:hint="eastAsia"/>
          <w:bCs/>
          <w:kern w:val="0"/>
          <w:szCs w:val="20"/>
        </w:rPr>
        <w:t>；以上四部分相加为</w:t>
      </w:r>
      <w:r>
        <w:rPr>
          <w:rFonts w:hint="eastAsia"/>
          <w:bCs/>
          <w:kern w:val="0"/>
          <w:szCs w:val="20"/>
        </w:rPr>
        <w:t>3401583904</w:t>
      </w:r>
      <w:r>
        <w:rPr>
          <w:rFonts w:hint="eastAsia"/>
          <w:bCs/>
          <w:kern w:val="0"/>
          <w:szCs w:val="20"/>
        </w:rPr>
        <w:t>，这就是数字型</w:t>
      </w:r>
      <w:r>
        <w:rPr>
          <w:rFonts w:hint="eastAsia"/>
          <w:bCs/>
          <w:kern w:val="0"/>
          <w:szCs w:val="20"/>
        </w:rPr>
        <w:t>IP</w:t>
      </w:r>
      <w:r>
        <w:rPr>
          <w:rFonts w:hint="eastAsia"/>
          <w:bCs/>
          <w:kern w:val="0"/>
          <w:szCs w:val="20"/>
        </w:rPr>
        <w:t>地址。</w:t>
      </w:r>
    </w:p>
    <w:p w:rsidR="009158D4" w:rsidRDefault="005311D4">
      <w:pPr>
        <w:pStyle w:val="aa"/>
        <w:ind w:firstLine="480"/>
        <w:rPr>
          <w:bCs/>
          <w:kern w:val="0"/>
          <w:szCs w:val="20"/>
        </w:rPr>
      </w:pPr>
      <w:r>
        <w:rPr>
          <w:rFonts w:hint="eastAsia"/>
          <w:bCs/>
          <w:kern w:val="0"/>
          <w:szCs w:val="20"/>
        </w:rPr>
        <w:t xml:space="preserve">b)  </w:t>
      </w:r>
      <w:r>
        <w:rPr>
          <w:rFonts w:hint="eastAsia"/>
          <w:bCs/>
          <w:kern w:val="0"/>
          <w:szCs w:val="20"/>
        </w:rPr>
        <w:t>公式：字符型</w:t>
      </w:r>
      <w:r>
        <w:rPr>
          <w:rFonts w:hint="eastAsia"/>
          <w:bCs/>
          <w:kern w:val="0"/>
          <w:szCs w:val="20"/>
        </w:rPr>
        <w:t>IP</w:t>
      </w:r>
      <w:r>
        <w:rPr>
          <w:rFonts w:hint="eastAsia"/>
          <w:bCs/>
          <w:kern w:val="0"/>
          <w:szCs w:val="20"/>
        </w:rPr>
        <w:t>为</w:t>
      </w:r>
      <w:r>
        <w:rPr>
          <w:rFonts w:hint="eastAsia"/>
          <w:bCs/>
          <w:kern w:val="0"/>
          <w:szCs w:val="20"/>
        </w:rPr>
        <w:t>202.192.13.32</w:t>
      </w:r>
    </w:p>
    <w:p w:rsidR="009158D4" w:rsidRDefault="005311D4">
      <w:pPr>
        <w:pStyle w:val="aa"/>
        <w:ind w:firstLine="480"/>
        <w:rPr>
          <w:bCs/>
          <w:kern w:val="0"/>
          <w:szCs w:val="20"/>
        </w:rPr>
      </w:pPr>
      <w:r>
        <w:rPr>
          <w:rFonts w:hint="eastAsia"/>
          <w:bCs/>
          <w:kern w:val="0"/>
          <w:szCs w:val="20"/>
        </w:rPr>
        <w:t>转换：</w:t>
      </w:r>
      <w:r>
        <w:rPr>
          <w:rFonts w:hint="eastAsia"/>
          <w:bCs/>
          <w:kern w:val="0"/>
          <w:szCs w:val="20"/>
        </w:rPr>
        <w:t>202 * 256 * 256 * 256 + 192 * 256 * 256 + 13 * 256 + 32 = 3401583904</w:t>
      </w:r>
    </w:p>
    <w:p w:rsidR="009158D4" w:rsidRDefault="005311D4">
      <w:pPr>
        <w:pStyle w:val="a"/>
        <w:numPr>
          <w:ilvl w:val="2"/>
          <w:numId w:val="2"/>
        </w:numPr>
        <w:rPr>
          <w:rFonts w:ascii="Times New Roman"/>
        </w:rPr>
      </w:pPr>
      <w:bookmarkStart w:id="423" w:name="_Toc480461824"/>
      <w:bookmarkStart w:id="424" w:name="_Toc505247905"/>
      <w:bookmarkStart w:id="425" w:name="_Toc340492421"/>
      <w:r>
        <w:rPr>
          <w:rFonts w:ascii="Times New Roman" w:hint="eastAsia"/>
        </w:rPr>
        <w:t>时间格式</w:t>
      </w:r>
      <w:bookmarkEnd w:id="423"/>
      <w:bookmarkEnd w:id="424"/>
    </w:p>
    <w:p w:rsidR="009C781B" w:rsidRPr="009C781B" w:rsidRDefault="005311D4">
      <w:pPr>
        <w:pStyle w:val="aa"/>
        <w:ind w:firstLine="480"/>
        <w:rPr>
          <w:bCs/>
          <w:kern w:val="0"/>
          <w:szCs w:val="20"/>
        </w:rPr>
      </w:pPr>
      <w:del w:id="426" w:author="陈祖毅" w:date="2018-02-10T14:03:00Z">
        <w:r w:rsidDel="00242493">
          <w:rPr>
            <w:rFonts w:hint="eastAsia"/>
            <w:bCs/>
            <w:kern w:val="0"/>
            <w:szCs w:val="20"/>
          </w:rPr>
          <w:delText>所有关于时间字段的格式参见：</w:delText>
        </w:r>
        <w:r w:rsidDel="00242493">
          <w:rPr>
            <w:rFonts w:hint="eastAsia"/>
            <w:bCs/>
            <w:kern w:val="0"/>
            <w:szCs w:val="20"/>
          </w:rPr>
          <w:delText>yyyyMMddHHmmss</w:delText>
        </w:r>
        <w:r w:rsidDel="00242493">
          <w:rPr>
            <w:rFonts w:hint="eastAsia"/>
            <w:bCs/>
            <w:kern w:val="0"/>
            <w:szCs w:val="20"/>
          </w:rPr>
          <w:delText>，例如</w:delText>
        </w:r>
        <w:r w:rsidDel="00242493">
          <w:rPr>
            <w:rFonts w:hint="eastAsia"/>
            <w:bCs/>
            <w:kern w:val="0"/>
            <w:szCs w:val="20"/>
          </w:rPr>
          <w:delText>20080911145408</w:delText>
        </w:r>
      </w:del>
      <w:ins w:id="427" w:author="陈祖毅" w:date="2018-02-10T14:03:00Z">
        <w:r w:rsidR="00242493">
          <w:rPr>
            <w:rFonts w:hint="eastAsia"/>
            <w:bCs/>
            <w:kern w:val="0"/>
            <w:szCs w:val="20"/>
          </w:rPr>
          <w:t>所有关于时间字段的格式：</w:t>
        </w:r>
        <w:r w:rsidR="009C781B" w:rsidRPr="00947DDC">
          <w:rPr>
            <w:rFonts w:hint="eastAsia"/>
          </w:rPr>
          <w:t>从</w:t>
        </w:r>
        <w:smartTag w:uri="urn:schemas-microsoft-com:office:smarttags" w:element="chsdate">
          <w:smartTagPr>
            <w:attr w:name="IsROCDate" w:val="False"/>
            <w:attr w:name="IsLunarDate" w:val="False"/>
            <w:attr w:name="Day" w:val="1"/>
            <w:attr w:name="Month" w:val="1"/>
            <w:attr w:name="Year" w:val="1970"/>
          </w:smartTagPr>
          <w:r w:rsidR="009C781B" w:rsidRPr="00947DDC">
            <w:rPr>
              <w:rFonts w:hint="eastAsia"/>
            </w:rPr>
            <w:t>1970</w:t>
          </w:r>
          <w:r w:rsidR="009C781B" w:rsidRPr="00947DDC">
            <w:rPr>
              <w:rFonts w:hint="eastAsia"/>
            </w:rPr>
            <w:t>年</w:t>
          </w:r>
          <w:r w:rsidR="009C781B" w:rsidRPr="00947DDC">
            <w:rPr>
              <w:rFonts w:hint="eastAsia"/>
            </w:rPr>
            <w:t>1</w:t>
          </w:r>
          <w:r w:rsidR="009C781B" w:rsidRPr="00947DDC">
            <w:rPr>
              <w:rFonts w:hint="eastAsia"/>
            </w:rPr>
            <w:t>月</w:t>
          </w:r>
          <w:r w:rsidR="009C781B" w:rsidRPr="00947DDC">
            <w:rPr>
              <w:rFonts w:hint="eastAsia"/>
            </w:rPr>
            <w:t>1</w:t>
          </w:r>
          <w:r w:rsidR="009C781B" w:rsidRPr="00947DDC">
            <w:rPr>
              <w:rFonts w:hint="eastAsia"/>
            </w:rPr>
            <w:t>日</w:t>
          </w:r>
        </w:smartTag>
        <w:r w:rsidR="009C781B" w:rsidRPr="00947DDC">
          <w:rPr>
            <w:rFonts w:hint="eastAsia"/>
          </w:rPr>
          <w:t>0:0:0</w:t>
        </w:r>
        <w:r w:rsidR="009C781B" w:rsidRPr="00947DDC">
          <w:rPr>
            <w:rFonts w:hint="eastAsia"/>
          </w:rPr>
          <w:t>开始到结束时间的绝对秒数。</w:t>
        </w:r>
      </w:ins>
    </w:p>
    <w:p w:rsidR="009158D4" w:rsidRDefault="005311D4">
      <w:pPr>
        <w:pStyle w:val="a"/>
        <w:numPr>
          <w:ilvl w:val="2"/>
          <w:numId w:val="2"/>
        </w:numPr>
        <w:rPr>
          <w:rFonts w:ascii="Times New Roman"/>
        </w:rPr>
      </w:pPr>
      <w:bookmarkStart w:id="428" w:name="_Toc480461825"/>
      <w:bookmarkStart w:id="429" w:name="_Toc505247906"/>
      <w:r>
        <w:rPr>
          <w:rFonts w:ascii="Times New Roman" w:hint="eastAsia"/>
        </w:rPr>
        <w:t>手机号码</w:t>
      </w:r>
      <w:bookmarkEnd w:id="428"/>
      <w:bookmarkEnd w:id="429"/>
    </w:p>
    <w:p w:rsidR="009158D4" w:rsidRDefault="005311D4">
      <w:pPr>
        <w:ind w:firstLine="420"/>
        <w:rPr>
          <w:kern w:val="0"/>
          <w:szCs w:val="20"/>
        </w:rPr>
      </w:pPr>
      <w:r>
        <w:rPr>
          <w:rFonts w:hint="eastAsia"/>
          <w:kern w:val="0"/>
          <w:szCs w:val="20"/>
        </w:rPr>
        <w:t>境内手机号码从后向前保留</w:t>
      </w:r>
      <w:r>
        <w:rPr>
          <w:rFonts w:hint="eastAsia"/>
          <w:kern w:val="0"/>
          <w:szCs w:val="20"/>
        </w:rPr>
        <w:t>11</w:t>
      </w:r>
      <w:r>
        <w:rPr>
          <w:rFonts w:hint="eastAsia"/>
          <w:kern w:val="0"/>
          <w:szCs w:val="20"/>
        </w:rPr>
        <w:t>位半角数字</w:t>
      </w:r>
      <w:bookmarkStart w:id="430" w:name="_Toc480461826"/>
      <w:r>
        <w:rPr>
          <w:rFonts w:hint="eastAsia"/>
          <w:kern w:val="0"/>
          <w:szCs w:val="20"/>
        </w:rPr>
        <w:t>，境外手机号码全保存。</w:t>
      </w:r>
    </w:p>
    <w:p w:rsidR="009158D4" w:rsidRDefault="005311D4">
      <w:pPr>
        <w:pStyle w:val="a"/>
        <w:numPr>
          <w:ilvl w:val="2"/>
          <w:numId w:val="2"/>
        </w:numPr>
        <w:rPr>
          <w:rFonts w:ascii="Times New Roman"/>
        </w:rPr>
      </w:pPr>
      <w:bookmarkStart w:id="431" w:name="_Toc505247907"/>
      <w:r>
        <w:rPr>
          <w:rFonts w:ascii="Times New Roman" w:hint="eastAsia"/>
        </w:rPr>
        <w:t>纬度</w:t>
      </w:r>
      <w:bookmarkEnd w:id="430"/>
      <w:bookmarkEnd w:id="431"/>
    </w:p>
    <w:p w:rsidR="009158D4" w:rsidRDefault="005311D4">
      <w:pPr>
        <w:ind w:firstLine="420"/>
        <w:rPr>
          <w:kern w:val="0"/>
          <w:szCs w:val="20"/>
        </w:rPr>
      </w:pPr>
      <w:r>
        <w:rPr>
          <w:rFonts w:hint="eastAsia"/>
          <w:kern w:val="0"/>
          <w:szCs w:val="20"/>
        </w:rPr>
        <w:t>采用“正负</w:t>
      </w:r>
      <w:r>
        <w:rPr>
          <w:rFonts w:hint="eastAsia"/>
          <w:kern w:val="0"/>
          <w:szCs w:val="20"/>
        </w:rPr>
        <w:t>+</w:t>
      </w:r>
      <w:r>
        <w:rPr>
          <w:rFonts w:hint="eastAsia"/>
          <w:kern w:val="0"/>
          <w:szCs w:val="20"/>
        </w:rPr>
        <w:t>十进制度数”的格式表示。度数采用</w:t>
      </w:r>
      <w:r>
        <w:rPr>
          <w:rFonts w:hint="eastAsia"/>
          <w:kern w:val="0"/>
          <w:szCs w:val="20"/>
        </w:rPr>
        <w:t>3</w:t>
      </w:r>
      <w:r>
        <w:rPr>
          <w:rFonts w:hint="eastAsia"/>
          <w:kern w:val="0"/>
          <w:szCs w:val="20"/>
        </w:rPr>
        <w:t>位整数</w:t>
      </w:r>
      <w:r>
        <w:rPr>
          <w:rFonts w:hint="eastAsia"/>
          <w:kern w:val="0"/>
          <w:szCs w:val="20"/>
        </w:rPr>
        <w:t>5</w:t>
      </w:r>
      <w:r>
        <w:rPr>
          <w:rFonts w:hint="eastAsia"/>
          <w:kern w:val="0"/>
          <w:szCs w:val="20"/>
        </w:rPr>
        <w:t>位小数形式</w:t>
      </w:r>
      <w:r>
        <w:rPr>
          <w:rFonts w:hint="eastAsia"/>
          <w:kern w:val="0"/>
          <w:szCs w:val="20"/>
        </w:rPr>
        <w:t>,</w:t>
      </w:r>
      <w:r>
        <w:rPr>
          <w:rFonts w:hint="eastAsia"/>
          <w:kern w:val="0"/>
          <w:szCs w:val="20"/>
        </w:rPr>
        <w:t>小数位数不足补零，方位采用正负符号形式，使用正符号表示北纬（正符号省略），负符号表示南纬。例如</w:t>
      </w:r>
      <w:r>
        <w:rPr>
          <w:rFonts w:hint="eastAsia"/>
          <w:kern w:val="0"/>
          <w:szCs w:val="20"/>
        </w:rPr>
        <w:t xml:space="preserve">123.23000 </w:t>
      </w:r>
      <w:r>
        <w:rPr>
          <w:rFonts w:hint="eastAsia"/>
          <w:kern w:val="0"/>
          <w:szCs w:val="20"/>
        </w:rPr>
        <w:t>表示北纬</w:t>
      </w:r>
      <w:r>
        <w:rPr>
          <w:rFonts w:hint="eastAsia"/>
          <w:kern w:val="0"/>
          <w:szCs w:val="20"/>
        </w:rPr>
        <w:t>123.23000</w:t>
      </w:r>
      <w:r>
        <w:rPr>
          <w:rFonts w:hint="eastAsia"/>
          <w:kern w:val="0"/>
          <w:szCs w:val="20"/>
        </w:rPr>
        <w:t>度</w:t>
      </w:r>
      <w:r>
        <w:rPr>
          <w:rFonts w:hint="eastAsia"/>
          <w:kern w:val="0"/>
          <w:szCs w:val="20"/>
        </w:rPr>
        <w:t>;-133.00000</w:t>
      </w:r>
      <w:r>
        <w:rPr>
          <w:rFonts w:hint="eastAsia"/>
          <w:kern w:val="0"/>
          <w:szCs w:val="20"/>
        </w:rPr>
        <w:t>表示南纬</w:t>
      </w:r>
      <w:r>
        <w:rPr>
          <w:rFonts w:hint="eastAsia"/>
          <w:kern w:val="0"/>
          <w:szCs w:val="20"/>
        </w:rPr>
        <w:t>133.00000</w:t>
      </w:r>
      <w:r>
        <w:rPr>
          <w:rFonts w:hint="eastAsia"/>
          <w:kern w:val="0"/>
          <w:szCs w:val="20"/>
        </w:rPr>
        <w:t>度。</w:t>
      </w:r>
    </w:p>
    <w:p w:rsidR="009158D4" w:rsidRDefault="005311D4">
      <w:pPr>
        <w:pStyle w:val="a"/>
        <w:numPr>
          <w:ilvl w:val="2"/>
          <w:numId w:val="2"/>
        </w:numPr>
        <w:rPr>
          <w:rFonts w:ascii="Times New Roman"/>
        </w:rPr>
      </w:pPr>
      <w:bookmarkStart w:id="432" w:name="_Toc480461827"/>
      <w:bookmarkStart w:id="433" w:name="_Toc505247908"/>
      <w:r>
        <w:rPr>
          <w:rFonts w:ascii="Times New Roman" w:hint="eastAsia"/>
        </w:rPr>
        <w:t>经度</w:t>
      </w:r>
      <w:bookmarkEnd w:id="432"/>
      <w:bookmarkEnd w:id="433"/>
    </w:p>
    <w:p w:rsidR="009158D4" w:rsidRDefault="005311D4">
      <w:pPr>
        <w:ind w:firstLine="420"/>
        <w:rPr>
          <w:kern w:val="0"/>
          <w:szCs w:val="20"/>
        </w:rPr>
      </w:pPr>
      <w:r>
        <w:rPr>
          <w:rFonts w:hint="eastAsia"/>
          <w:kern w:val="0"/>
          <w:szCs w:val="20"/>
        </w:rPr>
        <w:t>采用“正负</w:t>
      </w:r>
      <w:r>
        <w:rPr>
          <w:rFonts w:hint="eastAsia"/>
          <w:kern w:val="0"/>
          <w:szCs w:val="20"/>
        </w:rPr>
        <w:t>+</w:t>
      </w:r>
      <w:r>
        <w:rPr>
          <w:rFonts w:hint="eastAsia"/>
          <w:kern w:val="0"/>
          <w:szCs w:val="20"/>
        </w:rPr>
        <w:t>十进制度数”的格式表示。度数采用</w:t>
      </w:r>
      <w:r>
        <w:rPr>
          <w:rFonts w:hint="eastAsia"/>
          <w:kern w:val="0"/>
          <w:szCs w:val="20"/>
        </w:rPr>
        <w:t>3</w:t>
      </w:r>
      <w:r>
        <w:rPr>
          <w:rFonts w:hint="eastAsia"/>
          <w:kern w:val="0"/>
          <w:szCs w:val="20"/>
        </w:rPr>
        <w:t>位整数</w:t>
      </w:r>
      <w:r>
        <w:rPr>
          <w:rFonts w:hint="eastAsia"/>
          <w:kern w:val="0"/>
          <w:szCs w:val="20"/>
        </w:rPr>
        <w:t>5</w:t>
      </w:r>
      <w:r>
        <w:rPr>
          <w:rFonts w:hint="eastAsia"/>
          <w:kern w:val="0"/>
          <w:szCs w:val="20"/>
        </w:rPr>
        <w:t>位小数形式</w:t>
      </w:r>
      <w:r>
        <w:rPr>
          <w:rFonts w:hint="eastAsia"/>
          <w:kern w:val="0"/>
          <w:szCs w:val="20"/>
        </w:rPr>
        <w:t>,</w:t>
      </w:r>
      <w:r>
        <w:rPr>
          <w:rFonts w:hint="eastAsia"/>
          <w:kern w:val="0"/>
          <w:szCs w:val="20"/>
        </w:rPr>
        <w:t>小数位数不足补零，方位采用正负符号形式，使用正符号表示东经（正符号省略），负符号表示西经。例如</w:t>
      </w:r>
      <w:r>
        <w:rPr>
          <w:rFonts w:hint="eastAsia"/>
          <w:kern w:val="0"/>
          <w:szCs w:val="20"/>
        </w:rPr>
        <w:t xml:space="preserve">123.23000 </w:t>
      </w:r>
      <w:r>
        <w:rPr>
          <w:rFonts w:hint="eastAsia"/>
          <w:kern w:val="0"/>
          <w:szCs w:val="20"/>
        </w:rPr>
        <w:t>表示东经</w:t>
      </w:r>
      <w:r>
        <w:rPr>
          <w:rFonts w:hint="eastAsia"/>
          <w:kern w:val="0"/>
          <w:szCs w:val="20"/>
        </w:rPr>
        <w:t>123.23000</w:t>
      </w:r>
      <w:r>
        <w:rPr>
          <w:rFonts w:hint="eastAsia"/>
          <w:kern w:val="0"/>
          <w:szCs w:val="20"/>
        </w:rPr>
        <w:t>度</w:t>
      </w:r>
      <w:r>
        <w:rPr>
          <w:rFonts w:hint="eastAsia"/>
          <w:kern w:val="0"/>
          <w:szCs w:val="20"/>
        </w:rPr>
        <w:t>;-133.00000</w:t>
      </w:r>
      <w:r>
        <w:rPr>
          <w:rFonts w:hint="eastAsia"/>
          <w:kern w:val="0"/>
          <w:szCs w:val="20"/>
        </w:rPr>
        <w:t>表示西经</w:t>
      </w:r>
      <w:r>
        <w:rPr>
          <w:rFonts w:hint="eastAsia"/>
          <w:kern w:val="0"/>
          <w:szCs w:val="20"/>
        </w:rPr>
        <w:t>133.00000</w:t>
      </w:r>
      <w:r>
        <w:rPr>
          <w:rFonts w:hint="eastAsia"/>
          <w:kern w:val="0"/>
          <w:szCs w:val="20"/>
        </w:rPr>
        <w:t>度。</w:t>
      </w:r>
    </w:p>
    <w:p w:rsidR="009158D4" w:rsidRDefault="005311D4">
      <w:pPr>
        <w:pStyle w:val="a"/>
        <w:numPr>
          <w:ilvl w:val="2"/>
          <w:numId w:val="2"/>
        </w:numPr>
        <w:rPr>
          <w:rFonts w:ascii="Times New Roman"/>
        </w:rPr>
      </w:pPr>
      <w:bookmarkStart w:id="434" w:name="_Toc480461828"/>
      <w:bookmarkStart w:id="435" w:name="_Toc505247909"/>
      <w:r>
        <w:rPr>
          <w:rFonts w:ascii="Times New Roman" w:hint="eastAsia"/>
        </w:rPr>
        <w:t>国家</w:t>
      </w:r>
      <w:bookmarkEnd w:id="434"/>
      <w:bookmarkEnd w:id="435"/>
    </w:p>
    <w:p w:rsidR="009158D4" w:rsidRDefault="005311D4">
      <w:pPr>
        <w:ind w:firstLine="420"/>
        <w:rPr>
          <w:kern w:val="0"/>
          <w:szCs w:val="20"/>
        </w:rPr>
      </w:pPr>
      <w:r>
        <w:rPr>
          <w:rFonts w:hint="eastAsia"/>
          <w:kern w:val="0"/>
          <w:szCs w:val="20"/>
        </w:rPr>
        <w:t>采用</w:t>
      </w:r>
      <w:r>
        <w:rPr>
          <w:rFonts w:hint="eastAsia"/>
          <w:kern w:val="0"/>
          <w:szCs w:val="20"/>
        </w:rPr>
        <w:t>GB/T 2659</w:t>
      </w:r>
      <w:r>
        <w:rPr>
          <w:rFonts w:hint="eastAsia"/>
          <w:kern w:val="0"/>
          <w:szCs w:val="20"/>
        </w:rPr>
        <w:t>－</w:t>
      </w:r>
      <w:r>
        <w:rPr>
          <w:rFonts w:hint="eastAsia"/>
          <w:kern w:val="0"/>
          <w:szCs w:val="20"/>
        </w:rPr>
        <w:t>2000</w:t>
      </w:r>
      <w:r>
        <w:rPr>
          <w:rFonts w:hint="eastAsia"/>
          <w:kern w:val="0"/>
          <w:szCs w:val="20"/>
        </w:rPr>
        <w:t>《世界各国和地区名称代码》中全部三位拉丁字母代码</w:t>
      </w:r>
    </w:p>
    <w:p w:rsidR="009158D4" w:rsidRDefault="005311D4">
      <w:pPr>
        <w:pStyle w:val="a"/>
        <w:numPr>
          <w:ilvl w:val="2"/>
          <w:numId w:val="2"/>
        </w:numPr>
        <w:rPr>
          <w:rFonts w:ascii="Times New Roman"/>
        </w:rPr>
      </w:pPr>
      <w:bookmarkStart w:id="436" w:name="_Toc480461829"/>
      <w:bookmarkStart w:id="437" w:name="_Toc505247910"/>
      <w:r>
        <w:rPr>
          <w:rFonts w:ascii="Times New Roman" w:hint="eastAsia"/>
        </w:rPr>
        <w:t>国内地区</w:t>
      </w:r>
      <w:bookmarkEnd w:id="436"/>
      <w:bookmarkEnd w:id="437"/>
    </w:p>
    <w:p w:rsidR="009158D4" w:rsidRDefault="005311D4">
      <w:pPr>
        <w:ind w:firstLine="420"/>
      </w:pPr>
      <w:r>
        <w:rPr>
          <w:rFonts w:hint="eastAsia"/>
          <w:kern w:val="0"/>
          <w:szCs w:val="20"/>
        </w:rPr>
        <w:t>采用</w:t>
      </w:r>
      <w:r>
        <w:rPr>
          <w:rFonts w:hint="eastAsia"/>
          <w:kern w:val="0"/>
          <w:szCs w:val="20"/>
        </w:rPr>
        <w:t>GB/T 2260</w:t>
      </w:r>
      <w:r>
        <w:rPr>
          <w:rFonts w:hint="eastAsia"/>
          <w:kern w:val="0"/>
          <w:szCs w:val="20"/>
        </w:rPr>
        <w:t>－</w:t>
      </w:r>
      <w:r>
        <w:rPr>
          <w:rFonts w:hint="eastAsia"/>
          <w:kern w:val="0"/>
          <w:szCs w:val="20"/>
        </w:rPr>
        <w:t>2007</w:t>
      </w:r>
      <w:r>
        <w:rPr>
          <w:rFonts w:hint="eastAsia"/>
          <w:kern w:val="0"/>
          <w:szCs w:val="20"/>
        </w:rPr>
        <w:t>《中华人民共和国行政区划代码》</w:t>
      </w:r>
      <w:bookmarkEnd w:id="425"/>
    </w:p>
    <w:p w:rsidR="009158D4" w:rsidRDefault="005311D4">
      <w:pPr>
        <w:pStyle w:val="afff6"/>
        <w:numPr>
          <w:ilvl w:val="1"/>
          <w:numId w:val="2"/>
        </w:numPr>
        <w:spacing w:beforeLines="50" w:before="156" w:afterLines="50" w:after="156"/>
        <w:rPr>
          <w:szCs w:val="21"/>
        </w:rPr>
      </w:pPr>
      <w:bookmarkStart w:id="438" w:name="_Toc416129162"/>
      <w:bookmarkStart w:id="439" w:name="_Toc505247911"/>
      <w:r>
        <w:rPr>
          <w:rFonts w:hint="eastAsia"/>
          <w:szCs w:val="21"/>
        </w:rPr>
        <w:t>运行管理</w:t>
      </w:r>
      <w:r>
        <w:rPr>
          <w:szCs w:val="21"/>
        </w:rPr>
        <w:t>接口</w:t>
      </w:r>
      <w:bookmarkEnd w:id="438"/>
      <w:r>
        <w:rPr>
          <w:rFonts w:hint="eastAsia"/>
          <w:szCs w:val="21"/>
        </w:rPr>
        <w:t>服务</w:t>
      </w:r>
      <w:bookmarkEnd w:id="439"/>
    </w:p>
    <w:p w:rsidR="009158D4" w:rsidRDefault="005311D4">
      <w:pPr>
        <w:pStyle w:val="afff1"/>
        <w:rPr>
          <w:rFonts w:hAnsi="宋体" w:cs="宋体"/>
        </w:rPr>
      </w:pPr>
      <w:r>
        <w:rPr>
          <w:rFonts w:hAnsi="宋体" w:cs="宋体"/>
        </w:rPr>
        <w:t>通过调用信息查询服务接口，监测重点网络应用警用技术接口服务的链路连通性和服务可用性状态</w:t>
      </w:r>
      <w:r>
        <w:rPr>
          <w:rFonts w:hAnsi="宋体" w:cs="宋体" w:hint="eastAsia"/>
        </w:rPr>
        <w:t>；同时</w:t>
      </w:r>
      <w:r>
        <w:rPr>
          <w:rFonts w:hAnsi="宋体" w:cs="宋体"/>
        </w:rPr>
        <w:t>对数据</w:t>
      </w:r>
      <w:r>
        <w:rPr>
          <w:rFonts w:hAnsi="宋体" w:cs="宋体" w:hint="eastAsia"/>
        </w:rPr>
        <w:t>接收</w:t>
      </w:r>
      <w:r>
        <w:rPr>
          <w:rFonts w:hAnsi="宋体" w:cs="宋体"/>
        </w:rPr>
        <w:t>的</w:t>
      </w:r>
      <w:r>
        <w:rPr>
          <w:rFonts w:hAnsi="宋体" w:cs="宋体" w:hint="eastAsia"/>
        </w:rPr>
        <w:t>状态</w:t>
      </w:r>
      <w:r>
        <w:rPr>
          <w:rFonts w:hAnsi="宋体" w:cs="宋体"/>
        </w:rPr>
        <w:t>答复</w:t>
      </w:r>
      <w:r>
        <w:rPr>
          <w:rFonts w:hAnsi="宋体" w:cs="宋体" w:hint="eastAsia"/>
        </w:rPr>
        <w:t>，正常</w:t>
      </w:r>
      <w:r>
        <w:rPr>
          <w:rFonts w:hAnsi="宋体" w:cs="宋体"/>
        </w:rPr>
        <w:t>状态答复、异常</w:t>
      </w:r>
      <w:r>
        <w:rPr>
          <w:rFonts w:hAnsi="宋体" w:cs="宋体" w:hint="eastAsia"/>
        </w:rPr>
        <w:t>状态等同于</w:t>
      </w:r>
      <w:r>
        <w:rPr>
          <w:rFonts w:hAnsi="宋体" w:cs="宋体"/>
        </w:rPr>
        <w:t>补偿指令。</w:t>
      </w:r>
    </w:p>
    <w:p w:rsidR="009158D4" w:rsidRDefault="005311D4">
      <w:pPr>
        <w:pStyle w:val="a"/>
        <w:numPr>
          <w:ilvl w:val="2"/>
          <w:numId w:val="2"/>
        </w:numPr>
        <w:rPr>
          <w:rFonts w:ascii="Times New Roman"/>
        </w:rPr>
      </w:pPr>
      <w:bookmarkStart w:id="440" w:name="_Toc505247912"/>
      <w:r>
        <w:rPr>
          <w:rFonts w:ascii="Times New Roman" w:hint="eastAsia"/>
        </w:rPr>
        <w:t>运行管理</w:t>
      </w:r>
      <w:r>
        <w:rPr>
          <w:rFonts w:ascii="Times New Roman"/>
        </w:rPr>
        <w:t>接口</w:t>
      </w:r>
      <w:r>
        <w:rPr>
          <w:rFonts w:ascii="Times New Roman" w:hint="eastAsia"/>
        </w:rPr>
        <w:t>的结构</w:t>
      </w:r>
      <w:bookmarkEnd w:id="440"/>
    </w:p>
    <w:p w:rsidR="009158D4" w:rsidRDefault="005311D4">
      <w:pPr>
        <w:pStyle w:val="afff1"/>
        <w:rPr>
          <w:rFonts w:hAnsi="宋体" w:cs="宋体"/>
        </w:rPr>
      </w:pPr>
      <w:r>
        <w:rPr>
          <w:rFonts w:hAnsi="宋体" w:cs="宋体" w:hint="eastAsia"/>
        </w:rPr>
        <w:t>此处定义了使用通用服务下发管理</w:t>
      </w:r>
      <w:r>
        <w:rPr>
          <w:rFonts w:hAnsi="宋体" w:cs="宋体"/>
        </w:rPr>
        <w:t>指令</w:t>
      </w:r>
      <w:r>
        <w:rPr>
          <w:rFonts w:hAnsi="宋体" w:cs="宋体" w:hint="eastAsia"/>
        </w:rPr>
        <w:t>的结构。</w:t>
      </w:r>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37"/>
        <w:gridCol w:w="2741"/>
        <w:gridCol w:w="2073"/>
        <w:gridCol w:w="969"/>
        <w:gridCol w:w="802"/>
      </w:tblGrid>
      <w:tr w:rsidR="009158D4">
        <w:trPr>
          <w:trHeight w:val="595"/>
          <w:jc w:val="center"/>
        </w:trPr>
        <w:tc>
          <w:tcPr>
            <w:tcW w:w="1937" w:type="dxa"/>
            <w:shd w:val="clear" w:color="auto" w:fill="7F7F7F"/>
          </w:tcPr>
          <w:p w:rsidR="009158D4" w:rsidRDefault="005311D4">
            <w:pPr>
              <w:spacing w:line="360" w:lineRule="auto"/>
              <w:rPr>
                <w:rFonts w:ascii="宋体" w:hAnsi="宋体" w:cs="宋体"/>
                <w:szCs w:val="22"/>
              </w:rPr>
            </w:pPr>
            <w:r>
              <w:rPr>
                <w:rFonts w:ascii="宋体" w:hAnsi="宋体" w:cs="宋体" w:hint="eastAsia"/>
                <w:szCs w:val="22"/>
              </w:rPr>
              <w:t>数据编码</w:t>
            </w:r>
          </w:p>
        </w:tc>
        <w:tc>
          <w:tcPr>
            <w:tcW w:w="2741" w:type="dxa"/>
            <w:shd w:val="clear" w:color="auto" w:fill="7F7F7F"/>
          </w:tcPr>
          <w:p w:rsidR="009158D4" w:rsidRDefault="005311D4">
            <w:pPr>
              <w:spacing w:line="360" w:lineRule="auto"/>
              <w:rPr>
                <w:rFonts w:ascii="宋体" w:hAnsi="宋体" w:cs="宋体"/>
                <w:szCs w:val="22"/>
              </w:rPr>
            </w:pPr>
            <w:r>
              <w:rPr>
                <w:rFonts w:ascii="宋体" w:hAnsi="宋体" w:cs="宋体" w:hint="eastAsia"/>
                <w:szCs w:val="22"/>
              </w:rPr>
              <w:t>数据集名</w:t>
            </w:r>
          </w:p>
        </w:tc>
        <w:tc>
          <w:tcPr>
            <w:tcW w:w="2073" w:type="dxa"/>
            <w:shd w:val="clear" w:color="auto" w:fill="7F7F7F"/>
          </w:tcPr>
          <w:p w:rsidR="009158D4" w:rsidRDefault="005311D4">
            <w:pPr>
              <w:spacing w:line="360" w:lineRule="auto"/>
              <w:rPr>
                <w:rFonts w:ascii="宋体" w:hAnsi="宋体" w:cs="宋体"/>
                <w:szCs w:val="22"/>
              </w:rPr>
            </w:pPr>
            <w:r>
              <w:rPr>
                <w:rFonts w:ascii="宋体" w:hAnsi="宋体" w:cs="宋体" w:hint="eastAsia"/>
                <w:szCs w:val="22"/>
              </w:rPr>
              <w:t>父数据</w:t>
            </w:r>
          </w:p>
        </w:tc>
        <w:tc>
          <w:tcPr>
            <w:tcW w:w="969" w:type="dxa"/>
            <w:shd w:val="clear" w:color="auto" w:fill="7F7F7F"/>
          </w:tcPr>
          <w:p w:rsidR="009158D4" w:rsidRDefault="005311D4">
            <w:pPr>
              <w:spacing w:line="360" w:lineRule="auto"/>
              <w:rPr>
                <w:rFonts w:ascii="宋体" w:hAnsi="宋体" w:cs="宋体"/>
                <w:szCs w:val="22"/>
              </w:rPr>
            </w:pPr>
            <w:r>
              <w:rPr>
                <w:rFonts w:ascii="宋体" w:hAnsi="宋体" w:cs="宋体" w:hint="eastAsia"/>
                <w:szCs w:val="22"/>
              </w:rPr>
              <w:t>子数据</w:t>
            </w:r>
          </w:p>
        </w:tc>
        <w:tc>
          <w:tcPr>
            <w:tcW w:w="802" w:type="dxa"/>
            <w:shd w:val="clear" w:color="auto" w:fill="7F7F7F"/>
          </w:tcPr>
          <w:p w:rsidR="009158D4" w:rsidRDefault="005311D4">
            <w:pPr>
              <w:spacing w:line="360" w:lineRule="auto"/>
              <w:rPr>
                <w:rFonts w:ascii="宋体" w:hAnsi="宋体" w:cs="宋体"/>
                <w:szCs w:val="22"/>
              </w:rPr>
            </w:pPr>
            <w:r>
              <w:rPr>
                <w:rFonts w:ascii="宋体" w:hAnsi="宋体" w:cs="宋体" w:hint="eastAsia"/>
                <w:szCs w:val="22"/>
              </w:rPr>
              <w:t>级数</w:t>
            </w:r>
          </w:p>
        </w:tc>
      </w:tr>
      <w:tr w:rsidR="009158D4">
        <w:trPr>
          <w:jc w:val="center"/>
        </w:trPr>
        <w:tc>
          <w:tcPr>
            <w:tcW w:w="1937" w:type="dxa"/>
          </w:tcPr>
          <w:p w:rsidR="009158D4" w:rsidRDefault="005311D4">
            <w:pPr>
              <w:spacing w:line="360" w:lineRule="auto"/>
              <w:rPr>
                <w:rFonts w:ascii="宋体" w:hAnsi="宋体" w:cs="宋体"/>
                <w:szCs w:val="22"/>
              </w:rPr>
            </w:pPr>
            <w:r>
              <w:rPr>
                <w:rFonts w:ascii="宋体" w:hAnsi="宋体" w:cs="宋体" w:hint="eastAsia"/>
                <w:szCs w:val="22"/>
              </w:rPr>
              <w:lastRenderedPageBreak/>
              <w:t>WA_COMMON_010000</w:t>
            </w:r>
          </w:p>
        </w:tc>
        <w:tc>
          <w:tcPr>
            <w:tcW w:w="2741" w:type="dxa"/>
          </w:tcPr>
          <w:p w:rsidR="009158D4" w:rsidRDefault="005311D4">
            <w:pPr>
              <w:spacing w:line="360" w:lineRule="auto"/>
              <w:rPr>
                <w:rFonts w:ascii="宋体" w:hAnsi="宋体" w:cs="宋体"/>
                <w:szCs w:val="22"/>
              </w:rPr>
            </w:pPr>
            <w:r>
              <w:rPr>
                <w:rFonts w:ascii="宋体" w:hAnsi="宋体" w:cs="宋体" w:hint="eastAsia"/>
                <w:szCs w:val="22"/>
              </w:rPr>
              <w:t>消息通用信息</w:t>
            </w:r>
          </w:p>
        </w:tc>
        <w:tc>
          <w:tcPr>
            <w:tcW w:w="2073" w:type="dxa"/>
          </w:tcPr>
          <w:p w:rsidR="009158D4" w:rsidRDefault="005311D4">
            <w:pPr>
              <w:spacing w:line="360" w:lineRule="auto"/>
              <w:rPr>
                <w:rFonts w:ascii="宋体" w:hAnsi="宋体" w:cs="宋体"/>
                <w:szCs w:val="22"/>
              </w:rPr>
            </w:pPr>
            <w:r>
              <w:rPr>
                <w:rFonts w:ascii="宋体" w:hAnsi="宋体" w:cs="宋体" w:hint="eastAsia"/>
                <w:szCs w:val="22"/>
              </w:rPr>
              <w:t>无</w:t>
            </w:r>
          </w:p>
        </w:tc>
        <w:tc>
          <w:tcPr>
            <w:tcW w:w="969" w:type="dxa"/>
          </w:tcPr>
          <w:p w:rsidR="009158D4" w:rsidRDefault="005311D4">
            <w:pPr>
              <w:spacing w:line="360" w:lineRule="auto"/>
              <w:rPr>
                <w:rFonts w:ascii="宋体" w:hAnsi="宋体" w:cs="宋体"/>
                <w:szCs w:val="22"/>
              </w:rPr>
            </w:pPr>
            <w:r>
              <w:rPr>
                <w:rFonts w:ascii="宋体" w:hAnsi="宋体" w:cs="宋体" w:hint="eastAsia"/>
                <w:szCs w:val="22"/>
              </w:rPr>
              <w:t>无</w:t>
            </w:r>
          </w:p>
        </w:tc>
        <w:tc>
          <w:tcPr>
            <w:tcW w:w="802" w:type="dxa"/>
          </w:tcPr>
          <w:p w:rsidR="009158D4" w:rsidRDefault="005311D4">
            <w:pPr>
              <w:spacing w:line="360" w:lineRule="auto"/>
              <w:rPr>
                <w:rFonts w:ascii="宋体" w:hAnsi="宋体" w:cs="宋体"/>
                <w:szCs w:val="22"/>
              </w:rPr>
            </w:pPr>
            <w:r>
              <w:rPr>
                <w:rFonts w:ascii="宋体" w:hAnsi="宋体" w:cs="宋体" w:hint="eastAsia"/>
                <w:szCs w:val="22"/>
              </w:rPr>
              <w:t>1</w:t>
            </w:r>
          </w:p>
        </w:tc>
      </w:tr>
      <w:tr w:rsidR="009158D4">
        <w:trPr>
          <w:jc w:val="center"/>
        </w:trPr>
        <w:tc>
          <w:tcPr>
            <w:tcW w:w="1937" w:type="dxa"/>
          </w:tcPr>
          <w:p w:rsidR="009158D4" w:rsidRDefault="005311D4">
            <w:pPr>
              <w:spacing w:line="360" w:lineRule="auto"/>
              <w:rPr>
                <w:rFonts w:ascii="宋体" w:hAnsi="宋体" w:cs="宋体"/>
                <w:szCs w:val="22"/>
              </w:rPr>
            </w:pPr>
            <w:r>
              <w:rPr>
                <w:rFonts w:ascii="宋体" w:hAnsi="宋体" w:cs="宋体" w:hint="eastAsia"/>
                <w:szCs w:val="22"/>
              </w:rPr>
              <w:t>WA_COMMON_010431</w:t>
            </w:r>
          </w:p>
        </w:tc>
        <w:tc>
          <w:tcPr>
            <w:tcW w:w="2741" w:type="dxa"/>
          </w:tcPr>
          <w:p w:rsidR="009158D4" w:rsidRDefault="005311D4">
            <w:pPr>
              <w:spacing w:line="360" w:lineRule="auto"/>
              <w:rPr>
                <w:rFonts w:ascii="宋体" w:hAnsi="宋体" w:cs="宋体"/>
                <w:szCs w:val="22"/>
              </w:rPr>
            </w:pPr>
            <w:r>
              <w:rPr>
                <w:rFonts w:ascii="宋体" w:hAnsi="宋体" w:cs="宋体" w:hint="eastAsia"/>
                <w:szCs w:val="22"/>
              </w:rPr>
              <w:t>接口服务状态</w:t>
            </w:r>
            <w:r>
              <w:rPr>
                <w:rFonts w:ascii="宋体" w:hAnsi="宋体" w:cs="宋体" w:hint="eastAsia"/>
                <w:szCs w:val="21"/>
              </w:rPr>
              <w:t>查询条件信息</w:t>
            </w:r>
          </w:p>
        </w:tc>
        <w:tc>
          <w:tcPr>
            <w:tcW w:w="2073" w:type="dxa"/>
          </w:tcPr>
          <w:p w:rsidR="009158D4" w:rsidRDefault="005311D4">
            <w:pPr>
              <w:spacing w:line="360" w:lineRule="auto"/>
              <w:rPr>
                <w:rFonts w:ascii="宋体" w:hAnsi="宋体" w:cs="宋体"/>
                <w:szCs w:val="22"/>
              </w:rPr>
            </w:pPr>
            <w:r>
              <w:rPr>
                <w:rFonts w:ascii="宋体" w:hAnsi="宋体" w:cs="宋体" w:hint="eastAsia"/>
                <w:szCs w:val="21"/>
              </w:rPr>
              <w:t>无</w:t>
            </w:r>
          </w:p>
        </w:tc>
        <w:tc>
          <w:tcPr>
            <w:tcW w:w="969" w:type="dxa"/>
          </w:tcPr>
          <w:p w:rsidR="009158D4" w:rsidRDefault="005311D4">
            <w:pPr>
              <w:spacing w:line="360" w:lineRule="auto"/>
              <w:rPr>
                <w:rFonts w:ascii="宋体" w:hAnsi="宋体" w:cs="宋体"/>
                <w:szCs w:val="22"/>
              </w:rPr>
            </w:pPr>
            <w:r>
              <w:rPr>
                <w:rFonts w:ascii="宋体" w:hAnsi="宋体" w:cs="宋体" w:hint="eastAsia"/>
                <w:szCs w:val="21"/>
              </w:rPr>
              <w:t>无</w:t>
            </w:r>
          </w:p>
        </w:tc>
        <w:tc>
          <w:tcPr>
            <w:tcW w:w="802" w:type="dxa"/>
          </w:tcPr>
          <w:p w:rsidR="009158D4" w:rsidRDefault="005311D4">
            <w:pPr>
              <w:spacing w:line="360" w:lineRule="auto"/>
              <w:rPr>
                <w:rFonts w:ascii="宋体" w:hAnsi="宋体" w:cs="宋体"/>
                <w:szCs w:val="22"/>
              </w:rPr>
            </w:pPr>
            <w:r>
              <w:rPr>
                <w:rFonts w:ascii="宋体" w:hAnsi="宋体" w:cs="宋体" w:hint="eastAsia"/>
                <w:szCs w:val="22"/>
              </w:rPr>
              <w:t>1</w:t>
            </w:r>
          </w:p>
        </w:tc>
      </w:tr>
      <w:tr w:rsidR="009158D4">
        <w:trPr>
          <w:jc w:val="center"/>
        </w:trPr>
        <w:tc>
          <w:tcPr>
            <w:tcW w:w="1937" w:type="dxa"/>
          </w:tcPr>
          <w:p w:rsidR="009158D4" w:rsidRDefault="005311D4">
            <w:pPr>
              <w:spacing w:line="360" w:lineRule="auto"/>
              <w:rPr>
                <w:rFonts w:ascii="宋体" w:hAnsi="宋体" w:cs="宋体"/>
                <w:szCs w:val="22"/>
              </w:rPr>
            </w:pPr>
            <w:r>
              <w:rPr>
                <w:rFonts w:ascii="宋体" w:hAnsi="宋体" w:cs="宋体" w:hint="eastAsia"/>
                <w:szCs w:val="22"/>
              </w:rPr>
              <w:t>WA_COMMON_010</w:t>
            </w:r>
            <w:r>
              <w:rPr>
                <w:rFonts w:ascii="Calibri" w:hAnsi="Calibri" w:hint="eastAsia"/>
                <w:szCs w:val="22"/>
              </w:rPr>
              <w:t>432</w:t>
            </w:r>
          </w:p>
        </w:tc>
        <w:tc>
          <w:tcPr>
            <w:tcW w:w="2741" w:type="dxa"/>
          </w:tcPr>
          <w:p w:rsidR="009158D4" w:rsidRDefault="005311D4">
            <w:pPr>
              <w:spacing w:line="360" w:lineRule="auto"/>
              <w:rPr>
                <w:rFonts w:ascii="宋体" w:hAnsi="宋体" w:cs="宋体"/>
                <w:szCs w:val="22"/>
              </w:rPr>
            </w:pPr>
            <w:r>
              <w:rPr>
                <w:rFonts w:ascii="宋体" w:hAnsi="宋体" w:cs="宋体" w:hint="eastAsia"/>
                <w:szCs w:val="22"/>
              </w:rPr>
              <w:t>接口服务状态查询要求返回信息</w:t>
            </w:r>
          </w:p>
        </w:tc>
        <w:tc>
          <w:tcPr>
            <w:tcW w:w="2073" w:type="dxa"/>
          </w:tcPr>
          <w:p w:rsidR="009158D4" w:rsidRDefault="005311D4">
            <w:pPr>
              <w:spacing w:line="360" w:lineRule="auto"/>
              <w:rPr>
                <w:rFonts w:ascii="宋体" w:hAnsi="宋体" w:cs="宋体"/>
                <w:szCs w:val="21"/>
              </w:rPr>
            </w:pPr>
            <w:r>
              <w:rPr>
                <w:rFonts w:ascii="宋体" w:hAnsi="宋体" w:cs="宋体" w:hint="eastAsia"/>
                <w:szCs w:val="22"/>
              </w:rPr>
              <w:t>WA_COMMON_0104</w:t>
            </w:r>
            <w:r>
              <w:rPr>
                <w:rFonts w:ascii="Calibri" w:hAnsi="Calibri" w:hint="eastAsia"/>
                <w:szCs w:val="22"/>
              </w:rPr>
              <w:t>31</w:t>
            </w:r>
          </w:p>
        </w:tc>
        <w:tc>
          <w:tcPr>
            <w:tcW w:w="969" w:type="dxa"/>
          </w:tcPr>
          <w:p w:rsidR="009158D4" w:rsidRDefault="009158D4">
            <w:pPr>
              <w:spacing w:line="360" w:lineRule="auto"/>
              <w:rPr>
                <w:rFonts w:ascii="宋体" w:hAnsi="宋体" w:cs="宋体"/>
                <w:szCs w:val="21"/>
              </w:rPr>
            </w:pPr>
          </w:p>
        </w:tc>
        <w:tc>
          <w:tcPr>
            <w:tcW w:w="802" w:type="dxa"/>
          </w:tcPr>
          <w:p w:rsidR="009158D4" w:rsidRDefault="009158D4">
            <w:pPr>
              <w:spacing w:line="360" w:lineRule="auto"/>
              <w:rPr>
                <w:rFonts w:ascii="宋体" w:hAnsi="宋体" w:cs="宋体"/>
                <w:szCs w:val="22"/>
              </w:rPr>
            </w:pPr>
          </w:p>
        </w:tc>
      </w:tr>
      <w:tr w:rsidR="009158D4">
        <w:trPr>
          <w:jc w:val="center"/>
        </w:trPr>
        <w:tc>
          <w:tcPr>
            <w:tcW w:w="1937" w:type="dxa"/>
          </w:tcPr>
          <w:p w:rsidR="009158D4" w:rsidRDefault="005311D4">
            <w:pPr>
              <w:spacing w:line="360" w:lineRule="auto"/>
              <w:rPr>
                <w:rFonts w:ascii="宋体" w:hAnsi="宋体" w:cs="宋体"/>
                <w:szCs w:val="22"/>
              </w:rPr>
            </w:pPr>
            <w:r>
              <w:rPr>
                <w:rFonts w:ascii="宋体" w:hAnsi="宋体" w:cs="宋体" w:hint="eastAsia"/>
                <w:szCs w:val="22"/>
              </w:rPr>
              <w:t>无</w:t>
            </w:r>
          </w:p>
        </w:tc>
        <w:tc>
          <w:tcPr>
            <w:tcW w:w="2741" w:type="dxa"/>
          </w:tcPr>
          <w:p w:rsidR="009158D4" w:rsidRDefault="005311D4">
            <w:pPr>
              <w:spacing w:line="360" w:lineRule="auto"/>
              <w:rPr>
                <w:rFonts w:ascii="宋体" w:hAnsi="宋体" w:cs="宋体"/>
                <w:szCs w:val="22"/>
              </w:rPr>
            </w:pPr>
            <w:r>
              <w:rPr>
                <w:rFonts w:ascii="宋体" w:hAnsi="宋体" w:cs="宋体" w:hint="eastAsia"/>
                <w:szCs w:val="22"/>
              </w:rPr>
              <w:t>数据</w:t>
            </w:r>
            <w:r>
              <w:rPr>
                <w:rFonts w:ascii="宋体" w:hAnsi="宋体" w:cs="宋体"/>
                <w:szCs w:val="22"/>
              </w:rPr>
              <w:t>接收状态答复消息</w:t>
            </w:r>
          </w:p>
        </w:tc>
        <w:tc>
          <w:tcPr>
            <w:tcW w:w="2073" w:type="dxa"/>
          </w:tcPr>
          <w:p w:rsidR="009158D4" w:rsidRDefault="005311D4">
            <w:pPr>
              <w:spacing w:line="360" w:lineRule="auto"/>
              <w:rPr>
                <w:rFonts w:ascii="宋体" w:hAnsi="宋体" w:cs="宋体"/>
                <w:szCs w:val="22"/>
              </w:rPr>
            </w:pPr>
            <w:r>
              <w:rPr>
                <w:rFonts w:ascii="宋体" w:hAnsi="宋体" w:cs="宋体" w:hint="eastAsia"/>
                <w:szCs w:val="22"/>
              </w:rPr>
              <w:t>无</w:t>
            </w:r>
          </w:p>
        </w:tc>
        <w:tc>
          <w:tcPr>
            <w:tcW w:w="969" w:type="dxa"/>
          </w:tcPr>
          <w:p w:rsidR="009158D4" w:rsidRDefault="005311D4">
            <w:pPr>
              <w:spacing w:line="360" w:lineRule="auto"/>
              <w:rPr>
                <w:rFonts w:ascii="宋体" w:hAnsi="宋体" w:cs="宋体"/>
                <w:szCs w:val="21"/>
              </w:rPr>
            </w:pPr>
            <w:r>
              <w:rPr>
                <w:rFonts w:ascii="宋体" w:hAnsi="宋体" w:cs="宋体" w:hint="eastAsia"/>
                <w:szCs w:val="21"/>
              </w:rPr>
              <w:t>无</w:t>
            </w:r>
          </w:p>
        </w:tc>
        <w:tc>
          <w:tcPr>
            <w:tcW w:w="802" w:type="dxa"/>
          </w:tcPr>
          <w:p w:rsidR="009158D4" w:rsidRDefault="005311D4">
            <w:pPr>
              <w:spacing w:line="360" w:lineRule="auto"/>
              <w:rPr>
                <w:rFonts w:ascii="宋体" w:hAnsi="宋体" w:cs="宋体"/>
                <w:szCs w:val="22"/>
              </w:rPr>
            </w:pPr>
            <w:r>
              <w:rPr>
                <w:rFonts w:ascii="宋体" w:hAnsi="宋体" w:cs="宋体" w:hint="eastAsia"/>
                <w:szCs w:val="22"/>
              </w:rPr>
              <w:t>无</w:t>
            </w:r>
          </w:p>
        </w:tc>
      </w:tr>
      <w:tr w:rsidR="009158D4">
        <w:trPr>
          <w:jc w:val="center"/>
        </w:trPr>
        <w:tc>
          <w:tcPr>
            <w:tcW w:w="1937" w:type="dxa"/>
          </w:tcPr>
          <w:p w:rsidR="009158D4" w:rsidRDefault="009158D4">
            <w:pPr>
              <w:spacing w:line="360" w:lineRule="auto"/>
              <w:rPr>
                <w:rFonts w:ascii="宋体" w:hAnsi="宋体" w:cs="宋体"/>
                <w:szCs w:val="22"/>
              </w:rPr>
            </w:pPr>
          </w:p>
        </w:tc>
        <w:tc>
          <w:tcPr>
            <w:tcW w:w="2741" w:type="dxa"/>
          </w:tcPr>
          <w:p w:rsidR="009158D4" w:rsidRDefault="009158D4">
            <w:pPr>
              <w:spacing w:line="360" w:lineRule="auto"/>
              <w:rPr>
                <w:rFonts w:ascii="宋体" w:hAnsi="宋体" w:cs="宋体"/>
                <w:szCs w:val="22"/>
              </w:rPr>
            </w:pPr>
          </w:p>
        </w:tc>
        <w:tc>
          <w:tcPr>
            <w:tcW w:w="2073" w:type="dxa"/>
          </w:tcPr>
          <w:p w:rsidR="009158D4" w:rsidRDefault="009158D4">
            <w:pPr>
              <w:spacing w:line="360" w:lineRule="auto"/>
              <w:rPr>
                <w:rFonts w:ascii="宋体" w:hAnsi="宋体" w:cs="宋体"/>
                <w:szCs w:val="22"/>
              </w:rPr>
            </w:pPr>
          </w:p>
        </w:tc>
        <w:tc>
          <w:tcPr>
            <w:tcW w:w="969" w:type="dxa"/>
          </w:tcPr>
          <w:p w:rsidR="009158D4" w:rsidRDefault="009158D4">
            <w:pPr>
              <w:spacing w:line="360" w:lineRule="auto"/>
              <w:rPr>
                <w:rFonts w:ascii="宋体" w:hAnsi="宋体" w:cs="宋体"/>
                <w:szCs w:val="21"/>
              </w:rPr>
            </w:pPr>
          </w:p>
        </w:tc>
        <w:tc>
          <w:tcPr>
            <w:tcW w:w="802" w:type="dxa"/>
          </w:tcPr>
          <w:p w:rsidR="009158D4" w:rsidRDefault="009158D4">
            <w:pPr>
              <w:spacing w:line="360" w:lineRule="auto"/>
              <w:rPr>
                <w:rFonts w:ascii="宋体" w:hAnsi="宋体" w:cs="宋体"/>
                <w:szCs w:val="22"/>
              </w:rPr>
            </w:pPr>
          </w:p>
        </w:tc>
      </w:tr>
    </w:tbl>
    <w:p w:rsidR="009158D4" w:rsidRDefault="005311D4">
      <w:pPr>
        <w:pStyle w:val="a"/>
        <w:numPr>
          <w:ilvl w:val="2"/>
          <w:numId w:val="2"/>
        </w:numPr>
        <w:rPr>
          <w:rFonts w:ascii="Times New Roman"/>
        </w:rPr>
      </w:pPr>
      <w:bookmarkStart w:id="441" w:name="_Toc505247913"/>
      <w:r>
        <w:rPr>
          <w:rFonts w:ascii="Times New Roman" w:hint="eastAsia"/>
        </w:rPr>
        <w:t>运行管理</w:t>
      </w:r>
      <w:r>
        <w:rPr>
          <w:rFonts w:ascii="Times New Roman"/>
        </w:rPr>
        <w:t>指令</w:t>
      </w:r>
      <w:r>
        <w:rPr>
          <w:rFonts w:ascii="Times New Roman" w:hint="eastAsia"/>
        </w:rPr>
        <w:t>返回结果的结构</w:t>
      </w:r>
      <w:bookmarkEnd w:id="441"/>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08"/>
        <w:gridCol w:w="1920"/>
        <w:gridCol w:w="2346"/>
        <w:gridCol w:w="1146"/>
        <w:gridCol w:w="802"/>
      </w:tblGrid>
      <w:tr w:rsidR="009158D4">
        <w:trPr>
          <w:trHeight w:val="595"/>
          <w:jc w:val="center"/>
        </w:trPr>
        <w:tc>
          <w:tcPr>
            <w:tcW w:w="2308" w:type="dxa"/>
            <w:shd w:val="clear" w:color="auto" w:fill="7F7F7F"/>
          </w:tcPr>
          <w:p w:rsidR="009158D4" w:rsidRDefault="005311D4">
            <w:pPr>
              <w:rPr>
                <w:rFonts w:ascii="Calibri" w:hAnsi="Calibri"/>
                <w:szCs w:val="22"/>
              </w:rPr>
            </w:pPr>
            <w:r>
              <w:rPr>
                <w:rFonts w:ascii="Calibri" w:hAnsi="Calibri" w:hint="eastAsia"/>
                <w:szCs w:val="22"/>
              </w:rPr>
              <w:t>数据编码</w:t>
            </w:r>
          </w:p>
        </w:tc>
        <w:tc>
          <w:tcPr>
            <w:tcW w:w="1920" w:type="dxa"/>
            <w:shd w:val="clear" w:color="auto" w:fill="7F7F7F"/>
          </w:tcPr>
          <w:p w:rsidR="009158D4" w:rsidRDefault="005311D4">
            <w:pPr>
              <w:rPr>
                <w:rFonts w:ascii="Calibri" w:hAnsi="Calibri"/>
                <w:szCs w:val="22"/>
              </w:rPr>
            </w:pPr>
            <w:r>
              <w:rPr>
                <w:rFonts w:ascii="Calibri" w:hAnsi="Calibri" w:hint="eastAsia"/>
                <w:szCs w:val="22"/>
              </w:rPr>
              <w:t>数据集名</w:t>
            </w:r>
          </w:p>
        </w:tc>
        <w:tc>
          <w:tcPr>
            <w:tcW w:w="2346" w:type="dxa"/>
            <w:shd w:val="clear" w:color="auto" w:fill="7F7F7F"/>
          </w:tcPr>
          <w:p w:rsidR="009158D4" w:rsidRDefault="005311D4">
            <w:pPr>
              <w:rPr>
                <w:rFonts w:ascii="Calibri" w:hAnsi="Calibri"/>
                <w:szCs w:val="22"/>
              </w:rPr>
            </w:pPr>
            <w:r>
              <w:rPr>
                <w:rFonts w:ascii="Calibri" w:hAnsi="Calibri" w:hint="eastAsia"/>
                <w:szCs w:val="22"/>
              </w:rPr>
              <w:t>父数据</w:t>
            </w:r>
          </w:p>
        </w:tc>
        <w:tc>
          <w:tcPr>
            <w:tcW w:w="1146" w:type="dxa"/>
            <w:shd w:val="clear" w:color="auto" w:fill="7F7F7F"/>
          </w:tcPr>
          <w:p w:rsidR="009158D4" w:rsidRDefault="005311D4">
            <w:pPr>
              <w:rPr>
                <w:rFonts w:ascii="Calibri" w:hAnsi="Calibri"/>
                <w:szCs w:val="22"/>
              </w:rPr>
            </w:pPr>
            <w:r>
              <w:rPr>
                <w:rFonts w:ascii="Calibri" w:hAnsi="Calibri" w:hint="eastAsia"/>
                <w:szCs w:val="22"/>
              </w:rPr>
              <w:t>子数据</w:t>
            </w:r>
          </w:p>
        </w:tc>
        <w:tc>
          <w:tcPr>
            <w:tcW w:w="802" w:type="dxa"/>
            <w:shd w:val="clear" w:color="auto" w:fill="7F7F7F"/>
          </w:tcPr>
          <w:p w:rsidR="009158D4" w:rsidRDefault="005311D4">
            <w:pPr>
              <w:rPr>
                <w:rFonts w:ascii="Calibri" w:hAnsi="Calibri"/>
                <w:szCs w:val="22"/>
              </w:rPr>
            </w:pPr>
            <w:r>
              <w:rPr>
                <w:rFonts w:ascii="Calibri" w:hAnsi="Calibri" w:hint="eastAsia"/>
                <w:szCs w:val="22"/>
              </w:rPr>
              <w:t>级数</w:t>
            </w:r>
          </w:p>
        </w:tc>
      </w:tr>
      <w:tr w:rsidR="009158D4">
        <w:trPr>
          <w:jc w:val="center"/>
        </w:trPr>
        <w:tc>
          <w:tcPr>
            <w:tcW w:w="2308" w:type="dxa"/>
          </w:tcPr>
          <w:p w:rsidR="009158D4" w:rsidRDefault="005311D4">
            <w:pPr>
              <w:rPr>
                <w:rFonts w:ascii="Calibri" w:hAnsi="Calibri"/>
                <w:szCs w:val="22"/>
              </w:rPr>
            </w:pPr>
            <w:r>
              <w:rPr>
                <w:rFonts w:ascii="Calibri" w:hAnsi="Calibri" w:hint="eastAsia"/>
                <w:szCs w:val="22"/>
              </w:rPr>
              <w:t>WA_COMMON_010000</w:t>
            </w:r>
          </w:p>
        </w:tc>
        <w:tc>
          <w:tcPr>
            <w:tcW w:w="1920" w:type="dxa"/>
          </w:tcPr>
          <w:p w:rsidR="009158D4" w:rsidRDefault="005311D4">
            <w:pPr>
              <w:rPr>
                <w:rFonts w:ascii="Calibri" w:hAnsi="Calibri"/>
                <w:szCs w:val="22"/>
              </w:rPr>
            </w:pPr>
            <w:r>
              <w:rPr>
                <w:rFonts w:ascii="Calibri" w:hAnsi="Calibri" w:hint="eastAsia"/>
                <w:szCs w:val="22"/>
              </w:rPr>
              <w:t>消息通用信息</w:t>
            </w:r>
          </w:p>
        </w:tc>
        <w:tc>
          <w:tcPr>
            <w:tcW w:w="2346" w:type="dxa"/>
          </w:tcPr>
          <w:p w:rsidR="009158D4" w:rsidRDefault="005311D4">
            <w:pPr>
              <w:rPr>
                <w:rFonts w:ascii="Calibri" w:hAnsi="Calibri"/>
                <w:szCs w:val="22"/>
              </w:rPr>
            </w:pPr>
            <w:r>
              <w:rPr>
                <w:rFonts w:ascii="Calibri" w:hAnsi="Calibri" w:hint="eastAsia"/>
                <w:szCs w:val="22"/>
              </w:rPr>
              <w:t>无</w:t>
            </w:r>
          </w:p>
        </w:tc>
        <w:tc>
          <w:tcPr>
            <w:tcW w:w="1146" w:type="dxa"/>
          </w:tcPr>
          <w:p w:rsidR="009158D4" w:rsidRDefault="005311D4">
            <w:pPr>
              <w:rPr>
                <w:rFonts w:ascii="Calibri" w:hAnsi="Calibri"/>
                <w:szCs w:val="22"/>
              </w:rPr>
            </w:pPr>
            <w:r>
              <w:rPr>
                <w:rFonts w:ascii="Calibri" w:hAnsi="Calibri" w:hint="eastAsia"/>
                <w:szCs w:val="22"/>
              </w:rPr>
              <w:t>无</w:t>
            </w:r>
          </w:p>
        </w:tc>
        <w:tc>
          <w:tcPr>
            <w:tcW w:w="802" w:type="dxa"/>
          </w:tcPr>
          <w:p w:rsidR="009158D4" w:rsidRDefault="005311D4">
            <w:pPr>
              <w:rPr>
                <w:rFonts w:ascii="Calibri" w:hAnsi="Calibri"/>
                <w:szCs w:val="22"/>
              </w:rPr>
            </w:pPr>
            <w:r>
              <w:rPr>
                <w:rFonts w:ascii="Calibri" w:hAnsi="Calibri" w:hint="eastAsia"/>
                <w:szCs w:val="22"/>
              </w:rPr>
              <w:t>1</w:t>
            </w:r>
          </w:p>
        </w:tc>
      </w:tr>
      <w:tr w:rsidR="009158D4">
        <w:trPr>
          <w:jc w:val="center"/>
        </w:trPr>
        <w:tc>
          <w:tcPr>
            <w:tcW w:w="2308" w:type="dxa"/>
          </w:tcPr>
          <w:p w:rsidR="009158D4" w:rsidRDefault="005311D4">
            <w:pPr>
              <w:rPr>
                <w:rFonts w:ascii="Calibri" w:hAnsi="Calibri"/>
                <w:szCs w:val="22"/>
              </w:rPr>
            </w:pPr>
            <w:r>
              <w:rPr>
                <w:rFonts w:ascii="Calibri" w:hAnsi="Calibri" w:hint="eastAsia"/>
                <w:szCs w:val="22"/>
              </w:rPr>
              <w:t>WA_COMMON_010004</w:t>
            </w:r>
          </w:p>
        </w:tc>
        <w:tc>
          <w:tcPr>
            <w:tcW w:w="1920" w:type="dxa"/>
          </w:tcPr>
          <w:p w:rsidR="009158D4" w:rsidRDefault="005311D4">
            <w:pPr>
              <w:rPr>
                <w:rFonts w:ascii="Calibri" w:hAnsi="Calibri"/>
                <w:szCs w:val="22"/>
              </w:rPr>
            </w:pPr>
            <w:r>
              <w:rPr>
                <w:rFonts w:ascii="Calibri" w:hAnsi="Calibri" w:hint="eastAsia"/>
                <w:szCs w:val="22"/>
              </w:rPr>
              <w:t>操作应答状态消息</w:t>
            </w:r>
          </w:p>
        </w:tc>
        <w:tc>
          <w:tcPr>
            <w:tcW w:w="2346" w:type="dxa"/>
          </w:tcPr>
          <w:p w:rsidR="009158D4" w:rsidRDefault="005311D4">
            <w:pPr>
              <w:rPr>
                <w:rFonts w:ascii="Calibri" w:hAnsi="Calibri"/>
                <w:szCs w:val="22"/>
              </w:rPr>
            </w:pPr>
            <w:r>
              <w:rPr>
                <w:rFonts w:ascii="Calibri" w:hAnsi="Calibri" w:hint="eastAsia"/>
                <w:szCs w:val="22"/>
              </w:rPr>
              <w:t>无</w:t>
            </w:r>
          </w:p>
        </w:tc>
        <w:tc>
          <w:tcPr>
            <w:tcW w:w="1146" w:type="dxa"/>
          </w:tcPr>
          <w:p w:rsidR="009158D4" w:rsidRDefault="005311D4">
            <w:pPr>
              <w:rPr>
                <w:rFonts w:ascii="Calibri" w:hAnsi="Calibri"/>
                <w:szCs w:val="22"/>
              </w:rPr>
            </w:pPr>
            <w:r>
              <w:rPr>
                <w:rFonts w:ascii="Calibri" w:hAnsi="Calibri" w:hint="eastAsia"/>
                <w:szCs w:val="22"/>
              </w:rPr>
              <w:t>无</w:t>
            </w:r>
          </w:p>
        </w:tc>
        <w:tc>
          <w:tcPr>
            <w:tcW w:w="802" w:type="dxa"/>
          </w:tcPr>
          <w:p w:rsidR="009158D4" w:rsidRDefault="005311D4">
            <w:pPr>
              <w:rPr>
                <w:rFonts w:ascii="Calibri" w:hAnsi="Calibri"/>
                <w:szCs w:val="22"/>
              </w:rPr>
            </w:pPr>
            <w:r>
              <w:rPr>
                <w:rFonts w:ascii="Calibri" w:hAnsi="Calibri" w:hint="eastAsia"/>
                <w:szCs w:val="22"/>
              </w:rPr>
              <w:t>1</w:t>
            </w:r>
          </w:p>
        </w:tc>
      </w:tr>
      <w:tr w:rsidR="009158D4">
        <w:trPr>
          <w:jc w:val="center"/>
        </w:trPr>
        <w:tc>
          <w:tcPr>
            <w:tcW w:w="2308" w:type="dxa"/>
          </w:tcPr>
          <w:p w:rsidR="009158D4" w:rsidRDefault="005311D4">
            <w:pPr>
              <w:rPr>
                <w:rFonts w:ascii="Calibri" w:hAnsi="Calibri"/>
                <w:szCs w:val="22"/>
              </w:rPr>
            </w:pPr>
            <w:r>
              <w:rPr>
                <w:rFonts w:ascii="Calibri" w:hAnsi="Calibri" w:hint="eastAsia"/>
                <w:szCs w:val="22"/>
              </w:rPr>
              <w:t>WA_COMMON_010432</w:t>
            </w:r>
          </w:p>
        </w:tc>
        <w:tc>
          <w:tcPr>
            <w:tcW w:w="1920" w:type="dxa"/>
          </w:tcPr>
          <w:p w:rsidR="009158D4" w:rsidRDefault="005311D4">
            <w:pPr>
              <w:rPr>
                <w:rFonts w:ascii="Calibri" w:hAnsi="Calibri"/>
                <w:szCs w:val="22"/>
              </w:rPr>
            </w:pPr>
            <w:r>
              <w:rPr>
                <w:rFonts w:ascii="Calibri" w:hAnsi="Calibri" w:hint="eastAsia"/>
                <w:szCs w:val="22"/>
              </w:rPr>
              <w:t>查询结果信息</w:t>
            </w:r>
          </w:p>
        </w:tc>
        <w:tc>
          <w:tcPr>
            <w:tcW w:w="2346" w:type="dxa"/>
          </w:tcPr>
          <w:p w:rsidR="009158D4" w:rsidRDefault="009158D4">
            <w:pPr>
              <w:rPr>
                <w:rFonts w:ascii="Calibri" w:hAnsi="Calibri"/>
                <w:szCs w:val="22"/>
              </w:rPr>
            </w:pPr>
          </w:p>
        </w:tc>
        <w:tc>
          <w:tcPr>
            <w:tcW w:w="1146" w:type="dxa"/>
          </w:tcPr>
          <w:p w:rsidR="009158D4" w:rsidRDefault="005311D4">
            <w:pPr>
              <w:rPr>
                <w:rFonts w:ascii="Calibri" w:hAnsi="Calibri"/>
                <w:szCs w:val="22"/>
              </w:rPr>
            </w:pPr>
            <w:r>
              <w:rPr>
                <w:rFonts w:ascii="Calibri" w:hAnsi="Calibri" w:hint="eastAsia"/>
                <w:szCs w:val="22"/>
              </w:rPr>
              <w:t>无</w:t>
            </w:r>
          </w:p>
        </w:tc>
        <w:tc>
          <w:tcPr>
            <w:tcW w:w="802" w:type="dxa"/>
          </w:tcPr>
          <w:p w:rsidR="009158D4" w:rsidRDefault="005311D4">
            <w:pPr>
              <w:rPr>
                <w:rFonts w:ascii="Calibri" w:hAnsi="Calibri"/>
                <w:szCs w:val="22"/>
              </w:rPr>
            </w:pPr>
            <w:r>
              <w:rPr>
                <w:rFonts w:ascii="Calibri" w:hAnsi="Calibri" w:hint="eastAsia"/>
                <w:szCs w:val="22"/>
              </w:rPr>
              <w:t>2</w:t>
            </w:r>
          </w:p>
        </w:tc>
      </w:tr>
      <w:tr w:rsidR="009158D4">
        <w:trPr>
          <w:jc w:val="center"/>
        </w:trPr>
        <w:tc>
          <w:tcPr>
            <w:tcW w:w="2308" w:type="dxa"/>
          </w:tcPr>
          <w:p w:rsidR="009158D4" w:rsidRDefault="005311D4">
            <w:pPr>
              <w:rPr>
                <w:rFonts w:ascii="Calibri" w:hAnsi="Calibri"/>
                <w:szCs w:val="22"/>
              </w:rPr>
            </w:pPr>
            <w:r>
              <w:rPr>
                <w:rFonts w:ascii="Calibri" w:hAnsi="Calibri" w:hint="eastAsia"/>
                <w:szCs w:val="22"/>
              </w:rPr>
              <w:t>无</w:t>
            </w:r>
          </w:p>
        </w:tc>
        <w:tc>
          <w:tcPr>
            <w:tcW w:w="1920" w:type="dxa"/>
          </w:tcPr>
          <w:p w:rsidR="009158D4" w:rsidRDefault="005311D4">
            <w:pPr>
              <w:rPr>
                <w:rFonts w:ascii="Calibri" w:hAnsi="Calibri"/>
                <w:szCs w:val="22"/>
              </w:rPr>
            </w:pPr>
            <w:r>
              <w:rPr>
                <w:rFonts w:ascii="宋体" w:hAnsi="宋体" w:cs="宋体" w:hint="eastAsia"/>
                <w:szCs w:val="22"/>
              </w:rPr>
              <w:t>数据</w:t>
            </w:r>
            <w:r>
              <w:rPr>
                <w:rFonts w:ascii="宋体" w:hAnsi="宋体" w:cs="宋体"/>
                <w:szCs w:val="22"/>
              </w:rPr>
              <w:t>接收状态答复</w:t>
            </w:r>
            <w:r>
              <w:rPr>
                <w:rFonts w:ascii="宋体" w:hAnsi="宋体" w:cs="宋体" w:hint="eastAsia"/>
                <w:szCs w:val="22"/>
              </w:rPr>
              <w:t>响应</w:t>
            </w:r>
            <w:r>
              <w:rPr>
                <w:rFonts w:ascii="宋体" w:hAnsi="宋体" w:cs="宋体"/>
                <w:szCs w:val="22"/>
              </w:rPr>
              <w:t>消息</w:t>
            </w:r>
          </w:p>
        </w:tc>
        <w:tc>
          <w:tcPr>
            <w:tcW w:w="2346" w:type="dxa"/>
          </w:tcPr>
          <w:p w:rsidR="009158D4" w:rsidRDefault="005311D4">
            <w:pPr>
              <w:rPr>
                <w:rFonts w:ascii="Calibri" w:hAnsi="Calibri"/>
                <w:szCs w:val="22"/>
              </w:rPr>
            </w:pPr>
            <w:r>
              <w:rPr>
                <w:rFonts w:ascii="Calibri" w:hAnsi="Calibri" w:hint="eastAsia"/>
                <w:szCs w:val="22"/>
              </w:rPr>
              <w:t>无</w:t>
            </w:r>
          </w:p>
        </w:tc>
        <w:tc>
          <w:tcPr>
            <w:tcW w:w="1146" w:type="dxa"/>
          </w:tcPr>
          <w:p w:rsidR="009158D4" w:rsidRDefault="005311D4">
            <w:pPr>
              <w:rPr>
                <w:rFonts w:ascii="Calibri" w:hAnsi="Calibri"/>
                <w:szCs w:val="22"/>
              </w:rPr>
            </w:pPr>
            <w:r>
              <w:rPr>
                <w:rFonts w:ascii="Calibri" w:hAnsi="Calibri" w:hint="eastAsia"/>
                <w:szCs w:val="22"/>
              </w:rPr>
              <w:t>无</w:t>
            </w:r>
          </w:p>
        </w:tc>
        <w:tc>
          <w:tcPr>
            <w:tcW w:w="802" w:type="dxa"/>
          </w:tcPr>
          <w:p w:rsidR="009158D4" w:rsidRDefault="005311D4">
            <w:pPr>
              <w:rPr>
                <w:rFonts w:ascii="Calibri" w:hAnsi="Calibri"/>
                <w:szCs w:val="22"/>
              </w:rPr>
            </w:pPr>
            <w:r>
              <w:rPr>
                <w:rFonts w:ascii="Calibri" w:hAnsi="Calibri" w:hint="eastAsia"/>
                <w:szCs w:val="22"/>
              </w:rPr>
              <w:t>无</w:t>
            </w:r>
          </w:p>
        </w:tc>
      </w:tr>
    </w:tbl>
    <w:p w:rsidR="009158D4" w:rsidRDefault="005311D4">
      <w:pPr>
        <w:pStyle w:val="a"/>
        <w:numPr>
          <w:ilvl w:val="2"/>
          <w:numId w:val="2"/>
        </w:numPr>
        <w:rPr>
          <w:rFonts w:ascii="Times New Roman"/>
        </w:rPr>
      </w:pPr>
      <w:bookmarkStart w:id="442" w:name="_Toc505247914"/>
      <w:bookmarkStart w:id="443" w:name="_Toc3166"/>
      <w:bookmarkStart w:id="444" w:name="_Toc416129163"/>
      <w:r>
        <w:rPr>
          <w:rFonts w:ascii="Times New Roman" w:hint="eastAsia"/>
        </w:rPr>
        <w:t>数据补偿服务</w:t>
      </w:r>
      <w:bookmarkEnd w:id="442"/>
    </w:p>
    <w:p w:rsidR="009158D4" w:rsidRDefault="005311D4">
      <w:pPr>
        <w:pStyle w:val="a0"/>
        <w:numPr>
          <w:ilvl w:val="3"/>
          <w:numId w:val="2"/>
        </w:numPr>
        <w:spacing w:before="156" w:after="156"/>
      </w:pPr>
      <w:r>
        <w:t>ZIP</w:t>
      </w:r>
      <w:r>
        <w:rPr>
          <w:rFonts w:hint="eastAsia"/>
        </w:rPr>
        <w:t>包补偿请求信息（可选）</w:t>
      </w:r>
    </w:p>
    <w:p w:rsidR="009158D4" w:rsidRDefault="005311D4">
      <w:pPr>
        <w:pStyle w:val="afff1"/>
      </w:pPr>
      <w:r>
        <w:rPr>
          <w:rFonts w:hint="eastAsia"/>
        </w:rPr>
        <w:t>当前置机检测到Zip包不符合规范时，下发异常消息至网站侧指令接收服务器,网站侧在30分钟之内进行数据补偿,报送合格数据包。</w:t>
      </w:r>
    </w:p>
    <w:tbl>
      <w:tblPr>
        <w:tblW w:w="8522"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87"/>
        <w:gridCol w:w="2414"/>
        <w:gridCol w:w="1323"/>
        <w:gridCol w:w="1309"/>
        <w:gridCol w:w="1089"/>
      </w:tblGrid>
      <w:tr w:rsidR="009158D4">
        <w:trPr>
          <w:jc w:val="center"/>
        </w:trPr>
        <w:tc>
          <w:tcPr>
            <w:tcW w:w="2387"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数据编码</w:t>
            </w:r>
          </w:p>
        </w:tc>
        <w:tc>
          <w:tcPr>
            <w:tcW w:w="2414"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数据集名</w:t>
            </w:r>
          </w:p>
        </w:tc>
        <w:tc>
          <w:tcPr>
            <w:tcW w:w="1323"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父数据</w:t>
            </w:r>
          </w:p>
        </w:tc>
        <w:tc>
          <w:tcPr>
            <w:tcW w:w="1309"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子数据</w:t>
            </w:r>
          </w:p>
        </w:tc>
        <w:tc>
          <w:tcPr>
            <w:tcW w:w="1089"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级数</w:t>
            </w:r>
          </w:p>
        </w:tc>
      </w:tr>
      <w:tr w:rsidR="009158D4">
        <w:trPr>
          <w:jc w:val="center"/>
        </w:trPr>
        <w:tc>
          <w:tcPr>
            <w:tcW w:w="2387"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WA_COMMON_010000</w:t>
            </w:r>
          </w:p>
        </w:tc>
        <w:tc>
          <w:tcPr>
            <w:tcW w:w="2414" w:type="dxa"/>
            <w:vAlign w:val="center"/>
          </w:tcPr>
          <w:p w:rsidR="009158D4" w:rsidRDefault="005311D4">
            <w:pPr>
              <w:spacing w:line="360" w:lineRule="auto"/>
              <w:rPr>
                <w:rFonts w:ascii="宋体" w:hAnsi="宋体" w:cs="宋体"/>
                <w:szCs w:val="22"/>
              </w:rPr>
            </w:pPr>
            <w:r>
              <w:rPr>
                <w:rFonts w:ascii="宋体" w:hAnsi="宋体" w:cs="宋体" w:hint="eastAsia"/>
                <w:szCs w:val="22"/>
              </w:rPr>
              <w:t>消息通用信息</w:t>
            </w:r>
          </w:p>
        </w:tc>
        <w:tc>
          <w:tcPr>
            <w:tcW w:w="1323"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309"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089" w:type="dxa"/>
            <w:vAlign w:val="center"/>
          </w:tcPr>
          <w:p w:rsidR="009158D4" w:rsidRDefault="005311D4">
            <w:pPr>
              <w:spacing w:line="360" w:lineRule="auto"/>
              <w:rPr>
                <w:rFonts w:ascii="宋体" w:hAnsi="宋体" w:cs="宋体"/>
                <w:szCs w:val="22"/>
              </w:rPr>
            </w:pPr>
            <w:r>
              <w:rPr>
                <w:rFonts w:ascii="宋体" w:hAnsi="宋体" w:cs="宋体" w:hint="eastAsia"/>
                <w:szCs w:val="22"/>
              </w:rPr>
              <w:t>1</w:t>
            </w:r>
          </w:p>
        </w:tc>
      </w:tr>
      <w:tr w:rsidR="009158D4">
        <w:trPr>
          <w:jc w:val="center"/>
        </w:trPr>
        <w:tc>
          <w:tcPr>
            <w:tcW w:w="2387"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w:t>
            </w:r>
            <w:r>
              <w:rPr>
                <w:rFonts w:ascii="宋体" w:hAnsi="宋体" w:cs="宋体"/>
                <w:szCs w:val="22"/>
              </w:rPr>
              <w:t>43</w:t>
            </w:r>
            <w:r>
              <w:rPr>
                <w:rFonts w:ascii="宋体" w:hAnsi="宋体" w:cs="宋体" w:hint="eastAsia"/>
                <w:szCs w:val="22"/>
              </w:rPr>
              <w:t>6</w:t>
            </w:r>
          </w:p>
        </w:tc>
        <w:tc>
          <w:tcPr>
            <w:tcW w:w="2414" w:type="dxa"/>
            <w:vAlign w:val="center"/>
          </w:tcPr>
          <w:p w:rsidR="009158D4" w:rsidRDefault="005311D4">
            <w:pPr>
              <w:spacing w:line="360" w:lineRule="auto"/>
              <w:rPr>
                <w:rFonts w:ascii="宋体" w:hAnsi="宋体" w:cs="宋体"/>
                <w:szCs w:val="22"/>
              </w:rPr>
            </w:pPr>
            <w:r>
              <w:rPr>
                <w:rFonts w:ascii="宋体" w:hAnsi="宋体" w:cs="宋体" w:hint="eastAsia"/>
                <w:szCs w:val="22"/>
              </w:rPr>
              <w:t>数据补偿指令服务信息</w:t>
            </w:r>
          </w:p>
        </w:tc>
        <w:tc>
          <w:tcPr>
            <w:tcW w:w="1323"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309"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089" w:type="dxa"/>
            <w:vAlign w:val="center"/>
          </w:tcPr>
          <w:p w:rsidR="009158D4" w:rsidRDefault="005311D4">
            <w:pPr>
              <w:spacing w:line="360" w:lineRule="auto"/>
              <w:rPr>
                <w:rFonts w:ascii="宋体" w:hAnsi="宋体" w:cs="宋体"/>
                <w:szCs w:val="22"/>
              </w:rPr>
            </w:pPr>
            <w:r>
              <w:rPr>
                <w:rFonts w:ascii="宋体" w:hAnsi="宋体" w:cs="宋体" w:hint="eastAsia"/>
                <w:szCs w:val="22"/>
              </w:rPr>
              <w:t>1</w:t>
            </w:r>
          </w:p>
        </w:tc>
      </w:tr>
    </w:tbl>
    <w:p w:rsidR="009158D4" w:rsidRDefault="009158D4">
      <w:pPr>
        <w:pStyle w:val="afff1"/>
      </w:pPr>
    </w:p>
    <w:p w:rsidR="009158D4" w:rsidRDefault="005311D4">
      <w:pPr>
        <w:pStyle w:val="a0"/>
        <w:numPr>
          <w:ilvl w:val="3"/>
          <w:numId w:val="2"/>
        </w:numPr>
        <w:spacing w:before="156" w:after="156"/>
      </w:pPr>
      <w:r>
        <w:rPr>
          <w:rFonts w:hint="eastAsia"/>
        </w:rPr>
        <w:t>BCP或XML文件补偿请求信息</w:t>
      </w:r>
    </w:p>
    <w:p w:rsidR="009158D4" w:rsidRDefault="005311D4">
      <w:pPr>
        <w:pStyle w:val="afff1"/>
      </w:pPr>
      <w:r>
        <w:rPr>
          <w:rFonts w:hint="eastAsia"/>
        </w:rPr>
        <w:t>当前置机检测到bcp文件不连续时下发异常消息至网站侧指令接收服务器,网站侧在30分钟之内进行数据补偿,报送合格数据包。此次补偿的数据包名应为小于该序列号的最大bcp序列号所在的Zip包。补偿的BCP或XML文件仅为丢失的文件。</w:t>
      </w:r>
    </w:p>
    <w:tbl>
      <w:tblPr>
        <w:tblW w:w="8522"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87"/>
        <w:gridCol w:w="2414"/>
        <w:gridCol w:w="1323"/>
        <w:gridCol w:w="1309"/>
        <w:gridCol w:w="1089"/>
      </w:tblGrid>
      <w:tr w:rsidR="009158D4">
        <w:trPr>
          <w:jc w:val="center"/>
        </w:trPr>
        <w:tc>
          <w:tcPr>
            <w:tcW w:w="2387"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数据编码</w:t>
            </w:r>
          </w:p>
        </w:tc>
        <w:tc>
          <w:tcPr>
            <w:tcW w:w="2414"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数据集名</w:t>
            </w:r>
          </w:p>
        </w:tc>
        <w:tc>
          <w:tcPr>
            <w:tcW w:w="1323"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父数据</w:t>
            </w:r>
          </w:p>
        </w:tc>
        <w:tc>
          <w:tcPr>
            <w:tcW w:w="1309"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子数据</w:t>
            </w:r>
          </w:p>
        </w:tc>
        <w:tc>
          <w:tcPr>
            <w:tcW w:w="1089"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级数</w:t>
            </w:r>
          </w:p>
        </w:tc>
      </w:tr>
      <w:tr w:rsidR="009158D4">
        <w:trPr>
          <w:jc w:val="center"/>
        </w:trPr>
        <w:tc>
          <w:tcPr>
            <w:tcW w:w="2387"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WA_COMMON_010000</w:t>
            </w:r>
          </w:p>
        </w:tc>
        <w:tc>
          <w:tcPr>
            <w:tcW w:w="2414" w:type="dxa"/>
            <w:vAlign w:val="center"/>
          </w:tcPr>
          <w:p w:rsidR="009158D4" w:rsidRDefault="005311D4">
            <w:pPr>
              <w:spacing w:line="360" w:lineRule="auto"/>
              <w:rPr>
                <w:rFonts w:ascii="宋体" w:hAnsi="宋体" w:cs="宋体"/>
                <w:szCs w:val="22"/>
              </w:rPr>
            </w:pPr>
            <w:r>
              <w:rPr>
                <w:rFonts w:ascii="宋体" w:hAnsi="宋体" w:cs="宋体" w:hint="eastAsia"/>
                <w:szCs w:val="22"/>
              </w:rPr>
              <w:t>消息通用信息</w:t>
            </w:r>
          </w:p>
        </w:tc>
        <w:tc>
          <w:tcPr>
            <w:tcW w:w="1323"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309"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089" w:type="dxa"/>
            <w:vAlign w:val="center"/>
          </w:tcPr>
          <w:p w:rsidR="009158D4" w:rsidRDefault="005311D4">
            <w:pPr>
              <w:spacing w:line="360" w:lineRule="auto"/>
              <w:rPr>
                <w:rFonts w:ascii="宋体" w:hAnsi="宋体" w:cs="宋体"/>
                <w:szCs w:val="22"/>
              </w:rPr>
            </w:pPr>
            <w:r>
              <w:rPr>
                <w:rFonts w:ascii="宋体" w:hAnsi="宋体" w:cs="宋体" w:hint="eastAsia"/>
                <w:szCs w:val="22"/>
              </w:rPr>
              <w:t>1</w:t>
            </w:r>
          </w:p>
        </w:tc>
      </w:tr>
      <w:tr w:rsidR="009158D4">
        <w:trPr>
          <w:jc w:val="center"/>
        </w:trPr>
        <w:tc>
          <w:tcPr>
            <w:tcW w:w="2387"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WA_COMMON_010310</w:t>
            </w:r>
          </w:p>
        </w:tc>
        <w:tc>
          <w:tcPr>
            <w:tcW w:w="2414" w:type="dxa"/>
            <w:vAlign w:val="center"/>
          </w:tcPr>
          <w:p w:rsidR="009158D4" w:rsidRDefault="005311D4">
            <w:pPr>
              <w:spacing w:line="360" w:lineRule="auto"/>
              <w:rPr>
                <w:rFonts w:ascii="宋体" w:hAnsi="宋体" w:cs="宋体"/>
                <w:szCs w:val="22"/>
              </w:rPr>
            </w:pPr>
            <w:r>
              <w:rPr>
                <w:rFonts w:ascii="宋体" w:hAnsi="宋体" w:cs="宋体" w:hint="eastAsia"/>
                <w:szCs w:val="22"/>
              </w:rPr>
              <w:t>数据补偿指令服务信息</w:t>
            </w:r>
          </w:p>
        </w:tc>
        <w:tc>
          <w:tcPr>
            <w:tcW w:w="1323"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309"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089" w:type="dxa"/>
            <w:vAlign w:val="center"/>
          </w:tcPr>
          <w:p w:rsidR="009158D4" w:rsidRDefault="005311D4">
            <w:pPr>
              <w:spacing w:line="360" w:lineRule="auto"/>
              <w:rPr>
                <w:rFonts w:ascii="宋体" w:hAnsi="宋体" w:cs="宋体"/>
                <w:szCs w:val="22"/>
              </w:rPr>
            </w:pPr>
            <w:r>
              <w:rPr>
                <w:rFonts w:ascii="宋体" w:hAnsi="宋体" w:cs="宋体" w:hint="eastAsia"/>
                <w:szCs w:val="22"/>
              </w:rPr>
              <w:t>1</w:t>
            </w:r>
          </w:p>
        </w:tc>
      </w:tr>
    </w:tbl>
    <w:p w:rsidR="009158D4" w:rsidRDefault="005311D4">
      <w:pPr>
        <w:pStyle w:val="a0"/>
        <w:numPr>
          <w:ilvl w:val="3"/>
          <w:numId w:val="2"/>
        </w:numPr>
        <w:spacing w:before="156" w:after="156"/>
      </w:pPr>
      <w:r>
        <w:rPr>
          <w:rFonts w:hint="eastAsia"/>
        </w:rPr>
        <w:t>数据补偿指令响应信息</w:t>
      </w:r>
    </w:p>
    <w:tbl>
      <w:tblPr>
        <w:tblW w:w="8522"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1969"/>
        <w:gridCol w:w="2578"/>
        <w:gridCol w:w="1963"/>
        <w:gridCol w:w="977"/>
        <w:gridCol w:w="1035"/>
      </w:tblGrid>
      <w:tr w:rsidR="009158D4">
        <w:trPr>
          <w:jc w:val="center"/>
        </w:trPr>
        <w:tc>
          <w:tcPr>
            <w:tcW w:w="1969"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数据编码</w:t>
            </w:r>
          </w:p>
        </w:tc>
        <w:tc>
          <w:tcPr>
            <w:tcW w:w="2578"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数据集名</w:t>
            </w:r>
          </w:p>
        </w:tc>
        <w:tc>
          <w:tcPr>
            <w:tcW w:w="1963"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父数据</w:t>
            </w:r>
          </w:p>
        </w:tc>
        <w:tc>
          <w:tcPr>
            <w:tcW w:w="977"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子数据</w:t>
            </w:r>
          </w:p>
        </w:tc>
        <w:tc>
          <w:tcPr>
            <w:tcW w:w="1035"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级数</w:t>
            </w:r>
          </w:p>
        </w:tc>
      </w:tr>
      <w:tr w:rsidR="009158D4">
        <w:trPr>
          <w:jc w:val="center"/>
        </w:trPr>
        <w:tc>
          <w:tcPr>
            <w:tcW w:w="1969"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WA_COMMON_010000</w:t>
            </w:r>
          </w:p>
        </w:tc>
        <w:tc>
          <w:tcPr>
            <w:tcW w:w="2578" w:type="dxa"/>
            <w:vAlign w:val="center"/>
          </w:tcPr>
          <w:p w:rsidR="009158D4" w:rsidRDefault="005311D4">
            <w:pPr>
              <w:spacing w:line="360" w:lineRule="auto"/>
              <w:rPr>
                <w:rFonts w:ascii="宋体" w:hAnsi="宋体" w:cs="宋体"/>
                <w:szCs w:val="22"/>
              </w:rPr>
            </w:pPr>
            <w:r>
              <w:rPr>
                <w:rFonts w:ascii="宋体" w:hAnsi="宋体" w:cs="宋体" w:hint="eastAsia"/>
                <w:szCs w:val="22"/>
              </w:rPr>
              <w:t>消息通用信息</w:t>
            </w:r>
          </w:p>
        </w:tc>
        <w:tc>
          <w:tcPr>
            <w:tcW w:w="1963"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977"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035" w:type="dxa"/>
            <w:vAlign w:val="center"/>
          </w:tcPr>
          <w:p w:rsidR="009158D4" w:rsidRDefault="005311D4">
            <w:pPr>
              <w:spacing w:line="360" w:lineRule="auto"/>
              <w:rPr>
                <w:rFonts w:ascii="宋体" w:hAnsi="宋体" w:cs="宋体"/>
                <w:szCs w:val="22"/>
              </w:rPr>
            </w:pPr>
            <w:r>
              <w:rPr>
                <w:rFonts w:ascii="宋体" w:hAnsi="宋体" w:cs="宋体" w:hint="eastAsia"/>
                <w:szCs w:val="22"/>
              </w:rPr>
              <w:t>1</w:t>
            </w:r>
          </w:p>
        </w:tc>
      </w:tr>
      <w:tr w:rsidR="009158D4">
        <w:trPr>
          <w:jc w:val="center"/>
        </w:trPr>
        <w:tc>
          <w:tcPr>
            <w:tcW w:w="1969"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WA_COMMON_010311</w:t>
            </w:r>
          </w:p>
        </w:tc>
        <w:tc>
          <w:tcPr>
            <w:tcW w:w="2578" w:type="dxa"/>
            <w:vAlign w:val="center"/>
          </w:tcPr>
          <w:p w:rsidR="009158D4" w:rsidRDefault="005311D4">
            <w:pPr>
              <w:spacing w:line="360" w:lineRule="auto"/>
              <w:rPr>
                <w:rFonts w:ascii="宋体" w:hAnsi="宋体" w:cs="宋体"/>
                <w:szCs w:val="22"/>
              </w:rPr>
            </w:pPr>
            <w:r>
              <w:rPr>
                <w:rFonts w:ascii="宋体" w:hAnsi="宋体" w:cs="宋体" w:hint="eastAsia"/>
                <w:szCs w:val="22"/>
              </w:rPr>
              <w:t>数据补偿响应信息</w:t>
            </w:r>
          </w:p>
        </w:tc>
        <w:tc>
          <w:tcPr>
            <w:tcW w:w="1963"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977"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035" w:type="dxa"/>
            <w:vAlign w:val="center"/>
          </w:tcPr>
          <w:p w:rsidR="009158D4" w:rsidRDefault="005311D4">
            <w:pPr>
              <w:spacing w:line="360" w:lineRule="auto"/>
              <w:rPr>
                <w:rFonts w:ascii="宋体" w:hAnsi="宋体" w:cs="宋体"/>
                <w:szCs w:val="22"/>
              </w:rPr>
            </w:pPr>
            <w:r>
              <w:rPr>
                <w:rFonts w:ascii="宋体" w:hAnsi="宋体" w:cs="宋体" w:hint="eastAsia"/>
                <w:szCs w:val="22"/>
              </w:rPr>
              <w:t>1</w:t>
            </w:r>
          </w:p>
        </w:tc>
      </w:tr>
    </w:tbl>
    <w:p w:rsidR="009158D4" w:rsidRDefault="009158D4">
      <w:pPr>
        <w:pStyle w:val="afff1"/>
      </w:pPr>
    </w:p>
    <w:p w:rsidR="009158D4" w:rsidRDefault="005311D4">
      <w:pPr>
        <w:pStyle w:val="afff6"/>
        <w:numPr>
          <w:ilvl w:val="1"/>
          <w:numId w:val="2"/>
        </w:numPr>
        <w:spacing w:beforeLines="50" w:before="156" w:afterLines="50" w:after="156"/>
        <w:rPr>
          <w:szCs w:val="21"/>
        </w:rPr>
      </w:pPr>
      <w:bookmarkStart w:id="445" w:name="_Toc505247915"/>
      <w:r>
        <w:rPr>
          <w:rFonts w:hint="eastAsia"/>
          <w:szCs w:val="21"/>
        </w:rPr>
        <w:t>报送类服务</w:t>
      </w:r>
      <w:bookmarkEnd w:id="445"/>
    </w:p>
    <w:p w:rsidR="009158D4" w:rsidRDefault="009158D4">
      <w:pPr>
        <w:pStyle w:val="afff1"/>
      </w:pPr>
    </w:p>
    <w:p w:rsidR="009158D4" w:rsidRDefault="005311D4">
      <w:pPr>
        <w:pStyle w:val="afff6"/>
        <w:numPr>
          <w:ilvl w:val="1"/>
          <w:numId w:val="2"/>
        </w:numPr>
        <w:spacing w:beforeLines="50" w:before="156" w:afterLines="50" w:after="156"/>
        <w:rPr>
          <w:szCs w:val="21"/>
        </w:rPr>
      </w:pPr>
      <w:bookmarkStart w:id="446" w:name="_Toc505247916"/>
      <w:r>
        <w:rPr>
          <w:rFonts w:hint="eastAsia"/>
          <w:szCs w:val="21"/>
        </w:rPr>
        <w:t>查询类服务</w:t>
      </w:r>
      <w:bookmarkEnd w:id="443"/>
      <w:bookmarkEnd w:id="444"/>
      <w:bookmarkEnd w:id="446"/>
    </w:p>
    <w:p w:rsidR="009158D4" w:rsidRDefault="005311D4">
      <w:pPr>
        <w:pStyle w:val="a"/>
        <w:numPr>
          <w:ilvl w:val="2"/>
          <w:numId w:val="2"/>
        </w:numPr>
        <w:rPr>
          <w:rFonts w:ascii="Times New Roman"/>
        </w:rPr>
      </w:pPr>
      <w:bookmarkStart w:id="447" w:name="_Toc416129164"/>
      <w:bookmarkStart w:id="448" w:name="_Toc505247917"/>
      <w:r>
        <w:rPr>
          <w:rFonts w:ascii="Times New Roman" w:hint="eastAsia"/>
        </w:rPr>
        <w:t>通用数据查询服务</w:t>
      </w:r>
      <w:bookmarkEnd w:id="447"/>
      <w:bookmarkEnd w:id="448"/>
    </w:p>
    <w:p w:rsidR="009158D4" w:rsidRDefault="005311D4">
      <w:pPr>
        <w:pStyle w:val="afff1"/>
        <w:rPr>
          <w:rFonts w:hAnsi="宋体" w:cs="宋体"/>
        </w:rPr>
      </w:pPr>
      <w:r>
        <w:rPr>
          <w:rFonts w:hAnsi="宋体" w:cs="宋体" w:hint="eastAsia"/>
        </w:rPr>
        <w:t>通用数据查询是对服务请求方向服务提供方发起各类服务请求时，服务提供方对数据进行查询并返回结果。</w:t>
      </w:r>
    </w:p>
    <w:p w:rsidR="009158D4" w:rsidRDefault="005311D4">
      <w:pPr>
        <w:ind w:firstLineChars="200" w:firstLine="420"/>
      </w:pPr>
      <w:r>
        <w:rPr>
          <w:rFonts w:hint="eastAsia"/>
        </w:rPr>
        <w:t>服务提供方应对查询条件进行分析，如果查询条件中的元素在“查询下发要求返回通用信息”中的全部或者部分结果数据集中不存在，那么服务提供方可忽略对应的全部或者部分结果返回查询请求。</w:t>
      </w:r>
    </w:p>
    <w:p w:rsidR="009158D4" w:rsidRDefault="005311D4">
      <w:pPr>
        <w:pStyle w:val="a0"/>
        <w:numPr>
          <w:ilvl w:val="3"/>
          <w:numId w:val="2"/>
        </w:numPr>
        <w:spacing w:before="156" w:after="156"/>
      </w:pPr>
      <w:r>
        <w:rPr>
          <w:rFonts w:hint="eastAsia"/>
        </w:rPr>
        <w:t>通用数据查询服务结果信息</w:t>
      </w:r>
    </w:p>
    <w:tbl>
      <w:tblPr>
        <w:tblW w:w="8522"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87"/>
        <w:gridCol w:w="2414"/>
        <w:gridCol w:w="1323"/>
        <w:gridCol w:w="1309"/>
        <w:gridCol w:w="1089"/>
      </w:tblGrid>
      <w:tr w:rsidR="009158D4">
        <w:trPr>
          <w:jc w:val="center"/>
        </w:trPr>
        <w:tc>
          <w:tcPr>
            <w:tcW w:w="2387"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数据编码</w:t>
            </w:r>
          </w:p>
        </w:tc>
        <w:tc>
          <w:tcPr>
            <w:tcW w:w="2414"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数据集名</w:t>
            </w:r>
          </w:p>
        </w:tc>
        <w:tc>
          <w:tcPr>
            <w:tcW w:w="1323"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父数据</w:t>
            </w:r>
          </w:p>
        </w:tc>
        <w:tc>
          <w:tcPr>
            <w:tcW w:w="1309"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子数据</w:t>
            </w:r>
          </w:p>
        </w:tc>
        <w:tc>
          <w:tcPr>
            <w:tcW w:w="1089"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级数</w:t>
            </w:r>
          </w:p>
        </w:tc>
      </w:tr>
      <w:tr w:rsidR="009158D4">
        <w:trPr>
          <w:jc w:val="center"/>
        </w:trPr>
        <w:tc>
          <w:tcPr>
            <w:tcW w:w="2387"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WA_COMMON_010000</w:t>
            </w:r>
          </w:p>
        </w:tc>
        <w:tc>
          <w:tcPr>
            <w:tcW w:w="2414" w:type="dxa"/>
            <w:vAlign w:val="center"/>
          </w:tcPr>
          <w:p w:rsidR="009158D4" w:rsidRDefault="005311D4">
            <w:pPr>
              <w:spacing w:line="360" w:lineRule="auto"/>
              <w:rPr>
                <w:rFonts w:ascii="宋体" w:hAnsi="宋体" w:cs="宋体"/>
                <w:szCs w:val="22"/>
              </w:rPr>
            </w:pPr>
            <w:r>
              <w:rPr>
                <w:rFonts w:ascii="宋体" w:hAnsi="宋体" w:cs="宋体" w:hint="eastAsia"/>
                <w:szCs w:val="22"/>
              </w:rPr>
              <w:t>消息通用信息</w:t>
            </w:r>
          </w:p>
        </w:tc>
        <w:tc>
          <w:tcPr>
            <w:tcW w:w="1323"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309"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089" w:type="dxa"/>
            <w:vAlign w:val="center"/>
          </w:tcPr>
          <w:p w:rsidR="009158D4" w:rsidRDefault="005311D4">
            <w:pPr>
              <w:spacing w:line="360" w:lineRule="auto"/>
              <w:rPr>
                <w:rFonts w:ascii="宋体" w:hAnsi="宋体" w:cs="宋体"/>
                <w:szCs w:val="22"/>
              </w:rPr>
            </w:pPr>
            <w:r>
              <w:rPr>
                <w:rFonts w:ascii="宋体" w:hAnsi="宋体" w:cs="宋体" w:hint="eastAsia"/>
                <w:szCs w:val="22"/>
              </w:rPr>
              <w:t>1</w:t>
            </w:r>
          </w:p>
        </w:tc>
      </w:tr>
      <w:tr w:rsidR="009158D4">
        <w:trPr>
          <w:jc w:val="center"/>
        </w:trPr>
        <w:tc>
          <w:tcPr>
            <w:tcW w:w="2387"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WA_COMMON_010004</w:t>
            </w:r>
          </w:p>
        </w:tc>
        <w:tc>
          <w:tcPr>
            <w:tcW w:w="2414" w:type="dxa"/>
            <w:vAlign w:val="center"/>
          </w:tcPr>
          <w:p w:rsidR="009158D4" w:rsidRDefault="005311D4">
            <w:pPr>
              <w:spacing w:line="360" w:lineRule="auto"/>
              <w:rPr>
                <w:rFonts w:ascii="宋体" w:hAnsi="宋体" w:cs="宋体"/>
                <w:szCs w:val="22"/>
              </w:rPr>
            </w:pPr>
            <w:r>
              <w:rPr>
                <w:rFonts w:ascii="宋体" w:hAnsi="宋体" w:cs="宋体" w:hint="eastAsia"/>
                <w:szCs w:val="22"/>
              </w:rPr>
              <w:t>消息返回状态信息</w:t>
            </w:r>
          </w:p>
        </w:tc>
        <w:tc>
          <w:tcPr>
            <w:tcW w:w="1323"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309"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089" w:type="dxa"/>
            <w:vAlign w:val="center"/>
          </w:tcPr>
          <w:p w:rsidR="009158D4" w:rsidRDefault="005311D4">
            <w:pPr>
              <w:spacing w:line="360" w:lineRule="auto"/>
              <w:rPr>
                <w:rFonts w:ascii="宋体" w:hAnsi="宋体" w:cs="宋体"/>
                <w:szCs w:val="22"/>
              </w:rPr>
            </w:pPr>
            <w:r>
              <w:rPr>
                <w:rFonts w:ascii="宋体" w:hAnsi="宋体" w:cs="宋体" w:hint="eastAsia"/>
                <w:szCs w:val="22"/>
              </w:rPr>
              <w:t>1</w:t>
            </w:r>
          </w:p>
        </w:tc>
      </w:tr>
      <w:tr w:rsidR="009158D4">
        <w:trPr>
          <w:jc w:val="center"/>
        </w:trPr>
        <w:tc>
          <w:tcPr>
            <w:tcW w:w="2387"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WA_COMMON_010012</w:t>
            </w:r>
          </w:p>
        </w:tc>
        <w:tc>
          <w:tcPr>
            <w:tcW w:w="2414" w:type="dxa"/>
            <w:vAlign w:val="center"/>
          </w:tcPr>
          <w:p w:rsidR="009158D4" w:rsidRDefault="005311D4">
            <w:pPr>
              <w:spacing w:line="360" w:lineRule="auto"/>
              <w:rPr>
                <w:rFonts w:ascii="宋体" w:hAnsi="宋体" w:cs="宋体"/>
                <w:szCs w:val="22"/>
              </w:rPr>
            </w:pPr>
            <w:r>
              <w:rPr>
                <w:rFonts w:ascii="宋体" w:hAnsi="宋体" w:cs="宋体" w:hint="eastAsia"/>
                <w:szCs w:val="22"/>
              </w:rPr>
              <w:t>查询结果信息</w:t>
            </w:r>
          </w:p>
        </w:tc>
        <w:tc>
          <w:tcPr>
            <w:tcW w:w="1323"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309"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089" w:type="dxa"/>
            <w:vAlign w:val="center"/>
          </w:tcPr>
          <w:p w:rsidR="009158D4" w:rsidRDefault="005311D4">
            <w:pPr>
              <w:spacing w:line="360" w:lineRule="auto"/>
              <w:rPr>
                <w:rFonts w:ascii="宋体" w:hAnsi="宋体" w:cs="宋体"/>
                <w:szCs w:val="22"/>
              </w:rPr>
            </w:pPr>
            <w:r>
              <w:rPr>
                <w:rFonts w:ascii="宋体" w:hAnsi="宋体" w:cs="宋体" w:hint="eastAsia"/>
                <w:szCs w:val="22"/>
              </w:rPr>
              <w:t>1</w:t>
            </w:r>
          </w:p>
        </w:tc>
      </w:tr>
    </w:tbl>
    <w:p w:rsidR="009158D4" w:rsidRDefault="005311D4">
      <w:pPr>
        <w:pStyle w:val="a0"/>
        <w:numPr>
          <w:ilvl w:val="3"/>
          <w:numId w:val="2"/>
        </w:numPr>
        <w:spacing w:before="156" w:after="156"/>
      </w:pPr>
      <w:bookmarkStart w:id="449" w:name="_Toc416129165"/>
      <w:r>
        <w:rPr>
          <w:rFonts w:hint="eastAsia"/>
        </w:rPr>
        <w:t>通用数据查询服务请求信息</w:t>
      </w:r>
    </w:p>
    <w:tbl>
      <w:tblPr>
        <w:tblW w:w="8522"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1969"/>
        <w:gridCol w:w="2578"/>
        <w:gridCol w:w="1963"/>
        <w:gridCol w:w="977"/>
        <w:gridCol w:w="1035"/>
      </w:tblGrid>
      <w:tr w:rsidR="009158D4">
        <w:trPr>
          <w:jc w:val="center"/>
        </w:trPr>
        <w:tc>
          <w:tcPr>
            <w:tcW w:w="1969"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数据编码</w:t>
            </w:r>
          </w:p>
        </w:tc>
        <w:tc>
          <w:tcPr>
            <w:tcW w:w="2578"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数据集名</w:t>
            </w:r>
          </w:p>
        </w:tc>
        <w:tc>
          <w:tcPr>
            <w:tcW w:w="1963"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父数据</w:t>
            </w:r>
          </w:p>
        </w:tc>
        <w:tc>
          <w:tcPr>
            <w:tcW w:w="977"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子数据</w:t>
            </w:r>
          </w:p>
        </w:tc>
        <w:tc>
          <w:tcPr>
            <w:tcW w:w="1035"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级数</w:t>
            </w:r>
          </w:p>
        </w:tc>
      </w:tr>
      <w:tr w:rsidR="009158D4">
        <w:trPr>
          <w:jc w:val="center"/>
        </w:trPr>
        <w:tc>
          <w:tcPr>
            <w:tcW w:w="1969"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WA_COMMON_010000</w:t>
            </w:r>
          </w:p>
        </w:tc>
        <w:tc>
          <w:tcPr>
            <w:tcW w:w="2578" w:type="dxa"/>
            <w:vAlign w:val="center"/>
          </w:tcPr>
          <w:p w:rsidR="009158D4" w:rsidRDefault="005311D4">
            <w:pPr>
              <w:spacing w:line="360" w:lineRule="auto"/>
              <w:rPr>
                <w:rFonts w:ascii="宋体" w:hAnsi="宋体" w:cs="宋体"/>
                <w:szCs w:val="22"/>
              </w:rPr>
            </w:pPr>
            <w:r>
              <w:rPr>
                <w:rFonts w:ascii="宋体" w:hAnsi="宋体" w:cs="宋体" w:hint="eastAsia"/>
                <w:szCs w:val="22"/>
              </w:rPr>
              <w:t>消息通用信息</w:t>
            </w:r>
          </w:p>
        </w:tc>
        <w:tc>
          <w:tcPr>
            <w:tcW w:w="1963"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977"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035" w:type="dxa"/>
            <w:vAlign w:val="center"/>
          </w:tcPr>
          <w:p w:rsidR="009158D4" w:rsidRDefault="005311D4">
            <w:pPr>
              <w:spacing w:line="360" w:lineRule="auto"/>
              <w:rPr>
                <w:rFonts w:ascii="宋体" w:hAnsi="宋体" w:cs="宋体"/>
                <w:szCs w:val="22"/>
              </w:rPr>
            </w:pPr>
            <w:r>
              <w:rPr>
                <w:rFonts w:ascii="宋体" w:hAnsi="宋体" w:cs="宋体" w:hint="eastAsia"/>
                <w:szCs w:val="22"/>
              </w:rPr>
              <w:t>1</w:t>
            </w:r>
          </w:p>
        </w:tc>
      </w:tr>
      <w:tr w:rsidR="009158D4">
        <w:trPr>
          <w:jc w:val="center"/>
        </w:trPr>
        <w:tc>
          <w:tcPr>
            <w:tcW w:w="1969"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WA_COMMON_010010</w:t>
            </w:r>
          </w:p>
        </w:tc>
        <w:tc>
          <w:tcPr>
            <w:tcW w:w="2578" w:type="dxa"/>
            <w:vAlign w:val="center"/>
          </w:tcPr>
          <w:p w:rsidR="009158D4" w:rsidRDefault="005311D4">
            <w:pPr>
              <w:spacing w:line="360" w:lineRule="auto"/>
              <w:rPr>
                <w:rFonts w:ascii="宋体" w:hAnsi="宋体" w:cs="宋体"/>
                <w:szCs w:val="22"/>
              </w:rPr>
            </w:pPr>
            <w:r>
              <w:rPr>
                <w:rFonts w:ascii="宋体" w:hAnsi="宋体" w:cs="宋体" w:hint="eastAsia"/>
                <w:szCs w:val="22"/>
              </w:rPr>
              <w:t>查询条件信息</w:t>
            </w:r>
          </w:p>
        </w:tc>
        <w:tc>
          <w:tcPr>
            <w:tcW w:w="1963"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977"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035" w:type="dxa"/>
            <w:vAlign w:val="center"/>
          </w:tcPr>
          <w:p w:rsidR="009158D4" w:rsidRDefault="005311D4">
            <w:pPr>
              <w:spacing w:line="360" w:lineRule="auto"/>
              <w:rPr>
                <w:rFonts w:ascii="宋体" w:hAnsi="宋体" w:cs="宋体"/>
                <w:szCs w:val="22"/>
              </w:rPr>
            </w:pPr>
            <w:r>
              <w:rPr>
                <w:rFonts w:ascii="宋体" w:hAnsi="宋体" w:cs="宋体" w:hint="eastAsia"/>
                <w:szCs w:val="22"/>
              </w:rPr>
              <w:t>1</w:t>
            </w:r>
          </w:p>
        </w:tc>
      </w:tr>
      <w:tr w:rsidR="009158D4">
        <w:trPr>
          <w:jc w:val="center"/>
        </w:trPr>
        <w:tc>
          <w:tcPr>
            <w:tcW w:w="1969"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WA_COMMON_010011</w:t>
            </w:r>
          </w:p>
        </w:tc>
        <w:tc>
          <w:tcPr>
            <w:tcW w:w="2578" w:type="dxa"/>
            <w:vAlign w:val="center"/>
          </w:tcPr>
          <w:p w:rsidR="009158D4" w:rsidRDefault="005311D4">
            <w:pPr>
              <w:spacing w:line="360" w:lineRule="auto"/>
              <w:rPr>
                <w:rFonts w:ascii="宋体" w:hAnsi="宋体" w:cs="宋体"/>
                <w:szCs w:val="22"/>
              </w:rPr>
            </w:pPr>
            <w:r>
              <w:rPr>
                <w:rFonts w:ascii="宋体" w:hAnsi="宋体" w:cs="宋体" w:hint="eastAsia"/>
                <w:szCs w:val="22"/>
              </w:rPr>
              <w:t>查询要求返回信息</w:t>
            </w:r>
          </w:p>
        </w:tc>
        <w:tc>
          <w:tcPr>
            <w:tcW w:w="1963"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WA_COMMON_010010</w:t>
            </w:r>
          </w:p>
        </w:tc>
        <w:tc>
          <w:tcPr>
            <w:tcW w:w="977"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035" w:type="dxa"/>
            <w:vAlign w:val="center"/>
          </w:tcPr>
          <w:p w:rsidR="009158D4" w:rsidRDefault="005311D4">
            <w:pPr>
              <w:spacing w:line="360" w:lineRule="auto"/>
              <w:rPr>
                <w:rFonts w:ascii="宋体" w:hAnsi="宋体" w:cs="宋体"/>
                <w:szCs w:val="22"/>
              </w:rPr>
            </w:pPr>
            <w:r>
              <w:rPr>
                <w:rFonts w:ascii="宋体" w:hAnsi="宋体" w:cs="宋体" w:hint="eastAsia"/>
                <w:szCs w:val="22"/>
              </w:rPr>
              <w:t>2</w:t>
            </w:r>
          </w:p>
        </w:tc>
      </w:tr>
    </w:tbl>
    <w:p w:rsidR="009158D4" w:rsidRDefault="005311D4">
      <w:pPr>
        <w:pStyle w:val="a"/>
        <w:numPr>
          <w:ilvl w:val="2"/>
          <w:numId w:val="2"/>
        </w:numPr>
        <w:rPr>
          <w:rFonts w:ascii="Times New Roman"/>
        </w:rPr>
      </w:pPr>
      <w:bookmarkStart w:id="450" w:name="_Toc505247918"/>
      <w:r>
        <w:rPr>
          <w:rFonts w:ascii="Times New Roman" w:hint="eastAsia"/>
        </w:rPr>
        <w:t>全文关键词查询服务</w:t>
      </w:r>
      <w:bookmarkEnd w:id="449"/>
      <w:bookmarkEnd w:id="450"/>
    </w:p>
    <w:p w:rsidR="009158D4" w:rsidRDefault="005311D4">
      <w:pPr>
        <w:pStyle w:val="afff1"/>
        <w:rPr>
          <w:rFonts w:hAnsi="宋体" w:cs="宋体"/>
        </w:rPr>
      </w:pPr>
      <w:r>
        <w:rPr>
          <w:rFonts w:hAnsi="宋体" w:cs="宋体" w:hint="eastAsia"/>
        </w:rPr>
        <w:t>根据关键词组合条件，查询符合关键词组合条件的全文数据。此服务可以使用ZIP文件传输方式。</w:t>
      </w:r>
    </w:p>
    <w:p w:rsidR="009158D4" w:rsidRDefault="005311D4">
      <w:pPr>
        <w:pStyle w:val="afff1"/>
        <w:rPr>
          <w:rFonts w:hAnsi="宋体" w:cs="宋体"/>
        </w:rPr>
      </w:pPr>
      <w:r>
        <w:rPr>
          <w:rFonts w:hAnsi="宋体" w:cs="宋体" w:hint="eastAsia"/>
        </w:rPr>
        <w:t>由于文件体较大，此服务可以不直接返回文件体，服务请求方根据此服务返回的文件体路径，通过获取文件体服务获取文件体。</w:t>
      </w:r>
    </w:p>
    <w:p w:rsidR="009158D4" w:rsidRDefault="005311D4">
      <w:pPr>
        <w:pStyle w:val="a0"/>
        <w:numPr>
          <w:ilvl w:val="3"/>
          <w:numId w:val="2"/>
        </w:numPr>
        <w:spacing w:before="156" w:after="156"/>
      </w:pPr>
      <w:r>
        <w:rPr>
          <w:rFonts w:hint="eastAsia"/>
        </w:rPr>
        <w:t>全文关键词查询服务请求信息</w:t>
      </w:r>
    </w:p>
    <w:tbl>
      <w:tblPr>
        <w:tblW w:w="8522"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033"/>
        <w:gridCol w:w="2604"/>
        <w:gridCol w:w="1950"/>
        <w:gridCol w:w="1050"/>
        <w:gridCol w:w="885"/>
      </w:tblGrid>
      <w:tr w:rsidR="009158D4">
        <w:trPr>
          <w:jc w:val="center"/>
        </w:trPr>
        <w:tc>
          <w:tcPr>
            <w:tcW w:w="2033"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数据编码</w:t>
            </w:r>
          </w:p>
        </w:tc>
        <w:tc>
          <w:tcPr>
            <w:tcW w:w="2604"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数据集名</w:t>
            </w:r>
          </w:p>
        </w:tc>
        <w:tc>
          <w:tcPr>
            <w:tcW w:w="1950"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父数据</w:t>
            </w:r>
          </w:p>
        </w:tc>
        <w:tc>
          <w:tcPr>
            <w:tcW w:w="1050"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子数据</w:t>
            </w:r>
          </w:p>
        </w:tc>
        <w:tc>
          <w:tcPr>
            <w:tcW w:w="885"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级数</w:t>
            </w:r>
          </w:p>
        </w:tc>
      </w:tr>
      <w:tr w:rsidR="009158D4">
        <w:trPr>
          <w:jc w:val="center"/>
        </w:trPr>
        <w:tc>
          <w:tcPr>
            <w:tcW w:w="2033"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WA_COMMON_010000</w:t>
            </w:r>
          </w:p>
        </w:tc>
        <w:tc>
          <w:tcPr>
            <w:tcW w:w="2604" w:type="dxa"/>
            <w:vAlign w:val="center"/>
          </w:tcPr>
          <w:p w:rsidR="009158D4" w:rsidRDefault="005311D4">
            <w:pPr>
              <w:spacing w:line="360" w:lineRule="auto"/>
              <w:rPr>
                <w:rFonts w:ascii="宋体" w:hAnsi="宋体" w:cs="宋体"/>
                <w:szCs w:val="22"/>
              </w:rPr>
            </w:pPr>
            <w:r>
              <w:rPr>
                <w:rFonts w:ascii="宋体" w:hAnsi="宋体" w:cs="宋体" w:hint="eastAsia"/>
                <w:szCs w:val="22"/>
              </w:rPr>
              <w:t>消息通用信息</w:t>
            </w:r>
          </w:p>
        </w:tc>
        <w:tc>
          <w:tcPr>
            <w:tcW w:w="1950"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050"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885" w:type="dxa"/>
            <w:vAlign w:val="center"/>
          </w:tcPr>
          <w:p w:rsidR="009158D4" w:rsidRDefault="005311D4">
            <w:pPr>
              <w:spacing w:line="360" w:lineRule="auto"/>
              <w:rPr>
                <w:rFonts w:ascii="宋体" w:hAnsi="宋体" w:cs="宋体"/>
                <w:szCs w:val="22"/>
              </w:rPr>
            </w:pPr>
            <w:r>
              <w:rPr>
                <w:rFonts w:ascii="宋体" w:hAnsi="宋体" w:cs="宋体" w:hint="eastAsia"/>
                <w:szCs w:val="22"/>
              </w:rPr>
              <w:t>1</w:t>
            </w:r>
          </w:p>
        </w:tc>
      </w:tr>
      <w:tr w:rsidR="009158D4">
        <w:trPr>
          <w:jc w:val="center"/>
        </w:trPr>
        <w:tc>
          <w:tcPr>
            <w:tcW w:w="2033"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WA_COMMON_010210</w:t>
            </w:r>
          </w:p>
        </w:tc>
        <w:tc>
          <w:tcPr>
            <w:tcW w:w="2604" w:type="dxa"/>
            <w:vAlign w:val="center"/>
          </w:tcPr>
          <w:p w:rsidR="009158D4" w:rsidRDefault="005311D4">
            <w:pPr>
              <w:spacing w:line="360" w:lineRule="auto"/>
              <w:rPr>
                <w:rFonts w:ascii="宋体" w:hAnsi="宋体" w:cs="宋体"/>
                <w:szCs w:val="22"/>
              </w:rPr>
            </w:pPr>
            <w:r>
              <w:rPr>
                <w:rFonts w:ascii="宋体" w:hAnsi="宋体" w:cs="宋体" w:hint="eastAsia"/>
                <w:szCs w:val="22"/>
              </w:rPr>
              <w:t>全文关键词查询条件信息</w:t>
            </w:r>
          </w:p>
        </w:tc>
        <w:tc>
          <w:tcPr>
            <w:tcW w:w="1950"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050"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885" w:type="dxa"/>
            <w:vAlign w:val="center"/>
          </w:tcPr>
          <w:p w:rsidR="009158D4" w:rsidRDefault="005311D4">
            <w:pPr>
              <w:spacing w:line="360" w:lineRule="auto"/>
              <w:rPr>
                <w:rFonts w:ascii="宋体" w:hAnsi="宋体" w:cs="宋体"/>
                <w:szCs w:val="22"/>
              </w:rPr>
            </w:pPr>
            <w:r>
              <w:rPr>
                <w:rFonts w:ascii="宋体" w:hAnsi="宋体" w:cs="宋体" w:hint="eastAsia"/>
                <w:szCs w:val="22"/>
              </w:rPr>
              <w:t>1</w:t>
            </w:r>
          </w:p>
        </w:tc>
      </w:tr>
      <w:tr w:rsidR="009158D4">
        <w:trPr>
          <w:jc w:val="center"/>
        </w:trPr>
        <w:tc>
          <w:tcPr>
            <w:tcW w:w="2033"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WA_COMMON_010211</w:t>
            </w:r>
          </w:p>
        </w:tc>
        <w:tc>
          <w:tcPr>
            <w:tcW w:w="2604" w:type="dxa"/>
            <w:vAlign w:val="center"/>
          </w:tcPr>
          <w:p w:rsidR="009158D4" w:rsidRDefault="005311D4">
            <w:pPr>
              <w:spacing w:line="360" w:lineRule="auto"/>
              <w:rPr>
                <w:rFonts w:ascii="宋体" w:hAnsi="宋体" w:cs="宋体"/>
                <w:szCs w:val="22"/>
              </w:rPr>
            </w:pPr>
            <w:r>
              <w:rPr>
                <w:rFonts w:ascii="宋体" w:hAnsi="宋体" w:cs="宋体" w:hint="eastAsia"/>
                <w:szCs w:val="22"/>
              </w:rPr>
              <w:t>全文关键词查询要求返回信息</w:t>
            </w:r>
          </w:p>
        </w:tc>
        <w:tc>
          <w:tcPr>
            <w:tcW w:w="1950"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WA_COMMON_010210</w:t>
            </w:r>
          </w:p>
        </w:tc>
        <w:tc>
          <w:tcPr>
            <w:tcW w:w="1050"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885" w:type="dxa"/>
            <w:vAlign w:val="center"/>
          </w:tcPr>
          <w:p w:rsidR="009158D4" w:rsidRDefault="005311D4">
            <w:pPr>
              <w:spacing w:line="360" w:lineRule="auto"/>
              <w:rPr>
                <w:rFonts w:ascii="宋体" w:hAnsi="宋体" w:cs="宋体"/>
                <w:szCs w:val="22"/>
              </w:rPr>
            </w:pPr>
            <w:r>
              <w:rPr>
                <w:rFonts w:ascii="宋体" w:hAnsi="宋体" w:cs="宋体" w:hint="eastAsia"/>
                <w:szCs w:val="22"/>
              </w:rPr>
              <w:t>2</w:t>
            </w:r>
          </w:p>
        </w:tc>
      </w:tr>
    </w:tbl>
    <w:p w:rsidR="009158D4" w:rsidRDefault="005311D4">
      <w:pPr>
        <w:pStyle w:val="a0"/>
        <w:numPr>
          <w:ilvl w:val="3"/>
          <w:numId w:val="2"/>
        </w:numPr>
        <w:spacing w:before="156" w:after="156"/>
      </w:pPr>
      <w:r>
        <w:rPr>
          <w:rFonts w:hint="eastAsia"/>
        </w:rPr>
        <w:t>全文关键词查询服务结果信息</w:t>
      </w:r>
    </w:p>
    <w:tbl>
      <w:tblPr>
        <w:tblW w:w="8522"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237"/>
        <w:gridCol w:w="2755"/>
        <w:gridCol w:w="1295"/>
        <w:gridCol w:w="1173"/>
        <w:gridCol w:w="1062"/>
      </w:tblGrid>
      <w:tr w:rsidR="009158D4">
        <w:trPr>
          <w:jc w:val="center"/>
        </w:trPr>
        <w:tc>
          <w:tcPr>
            <w:tcW w:w="2237"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lastRenderedPageBreak/>
              <w:t>数据编码</w:t>
            </w:r>
          </w:p>
        </w:tc>
        <w:tc>
          <w:tcPr>
            <w:tcW w:w="2755"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数据集名</w:t>
            </w:r>
          </w:p>
        </w:tc>
        <w:tc>
          <w:tcPr>
            <w:tcW w:w="1295"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父数据</w:t>
            </w:r>
          </w:p>
        </w:tc>
        <w:tc>
          <w:tcPr>
            <w:tcW w:w="1173"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子数据</w:t>
            </w:r>
          </w:p>
        </w:tc>
        <w:tc>
          <w:tcPr>
            <w:tcW w:w="1062"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级数</w:t>
            </w:r>
          </w:p>
        </w:tc>
      </w:tr>
      <w:tr w:rsidR="009158D4">
        <w:trPr>
          <w:jc w:val="center"/>
        </w:trPr>
        <w:tc>
          <w:tcPr>
            <w:tcW w:w="2237"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WA_COMMON_010000</w:t>
            </w:r>
          </w:p>
        </w:tc>
        <w:tc>
          <w:tcPr>
            <w:tcW w:w="2755" w:type="dxa"/>
            <w:vAlign w:val="center"/>
          </w:tcPr>
          <w:p w:rsidR="009158D4" w:rsidRDefault="005311D4">
            <w:pPr>
              <w:spacing w:line="360" w:lineRule="auto"/>
              <w:rPr>
                <w:rFonts w:ascii="宋体" w:hAnsi="宋体" w:cs="宋体"/>
                <w:szCs w:val="22"/>
              </w:rPr>
            </w:pPr>
            <w:r>
              <w:rPr>
                <w:rFonts w:ascii="宋体" w:hAnsi="宋体" w:cs="宋体" w:hint="eastAsia"/>
                <w:szCs w:val="22"/>
              </w:rPr>
              <w:t>消息通用信息</w:t>
            </w:r>
          </w:p>
        </w:tc>
        <w:tc>
          <w:tcPr>
            <w:tcW w:w="1295"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173"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062" w:type="dxa"/>
            <w:vAlign w:val="center"/>
          </w:tcPr>
          <w:p w:rsidR="009158D4" w:rsidRDefault="005311D4">
            <w:pPr>
              <w:spacing w:line="360" w:lineRule="auto"/>
              <w:rPr>
                <w:rFonts w:ascii="宋体" w:hAnsi="宋体" w:cs="宋体"/>
                <w:szCs w:val="22"/>
              </w:rPr>
            </w:pPr>
            <w:r>
              <w:rPr>
                <w:rFonts w:ascii="宋体" w:hAnsi="宋体" w:cs="宋体" w:hint="eastAsia"/>
                <w:szCs w:val="22"/>
              </w:rPr>
              <w:t>1</w:t>
            </w:r>
          </w:p>
        </w:tc>
      </w:tr>
      <w:tr w:rsidR="009158D4">
        <w:trPr>
          <w:jc w:val="center"/>
        </w:trPr>
        <w:tc>
          <w:tcPr>
            <w:tcW w:w="2237"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WA_COMMON_010004</w:t>
            </w:r>
          </w:p>
        </w:tc>
        <w:tc>
          <w:tcPr>
            <w:tcW w:w="2755" w:type="dxa"/>
            <w:vAlign w:val="center"/>
          </w:tcPr>
          <w:p w:rsidR="009158D4" w:rsidRDefault="005311D4">
            <w:pPr>
              <w:spacing w:line="360" w:lineRule="auto"/>
              <w:rPr>
                <w:rFonts w:ascii="宋体" w:hAnsi="宋体" w:cs="宋体"/>
                <w:szCs w:val="22"/>
              </w:rPr>
            </w:pPr>
            <w:r>
              <w:rPr>
                <w:rFonts w:ascii="宋体" w:hAnsi="宋体" w:cs="宋体" w:hint="eastAsia"/>
                <w:szCs w:val="22"/>
              </w:rPr>
              <w:t>消息返回状态信息</w:t>
            </w:r>
          </w:p>
        </w:tc>
        <w:tc>
          <w:tcPr>
            <w:tcW w:w="1295"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173"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062" w:type="dxa"/>
            <w:vAlign w:val="center"/>
          </w:tcPr>
          <w:p w:rsidR="009158D4" w:rsidRDefault="005311D4">
            <w:pPr>
              <w:spacing w:line="360" w:lineRule="auto"/>
              <w:rPr>
                <w:rFonts w:ascii="宋体" w:hAnsi="宋体" w:cs="宋体"/>
                <w:szCs w:val="22"/>
              </w:rPr>
            </w:pPr>
            <w:r>
              <w:rPr>
                <w:rFonts w:ascii="宋体" w:hAnsi="宋体" w:cs="宋体" w:hint="eastAsia"/>
                <w:szCs w:val="22"/>
              </w:rPr>
              <w:t>1</w:t>
            </w:r>
          </w:p>
        </w:tc>
      </w:tr>
      <w:tr w:rsidR="009158D4">
        <w:trPr>
          <w:jc w:val="center"/>
        </w:trPr>
        <w:tc>
          <w:tcPr>
            <w:tcW w:w="2237"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WA_COMMON_010212</w:t>
            </w:r>
          </w:p>
        </w:tc>
        <w:tc>
          <w:tcPr>
            <w:tcW w:w="2755" w:type="dxa"/>
            <w:vAlign w:val="center"/>
          </w:tcPr>
          <w:p w:rsidR="009158D4" w:rsidRDefault="005311D4">
            <w:pPr>
              <w:spacing w:line="360" w:lineRule="auto"/>
              <w:rPr>
                <w:rFonts w:ascii="宋体" w:hAnsi="宋体" w:cs="宋体"/>
                <w:szCs w:val="22"/>
              </w:rPr>
            </w:pPr>
            <w:r>
              <w:rPr>
                <w:rFonts w:ascii="宋体" w:hAnsi="宋体" w:cs="宋体" w:hint="eastAsia"/>
                <w:szCs w:val="22"/>
              </w:rPr>
              <w:t>全文关键词查询结果信息</w:t>
            </w:r>
          </w:p>
        </w:tc>
        <w:tc>
          <w:tcPr>
            <w:tcW w:w="1295"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173"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062" w:type="dxa"/>
            <w:vAlign w:val="center"/>
          </w:tcPr>
          <w:p w:rsidR="009158D4" w:rsidRDefault="005311D4">
            <w:pPr>
              <w:spacing w:line="360" w:lineRule="auto"/>
              <w:rPr>
                <w:rFonts w:ascii="宋体" w:hAnsi="宋体" w:cs="宋体"/>
                <w:szCs w:val="22"/>
              </w:rPr>
            </w:pPr>
            <w:r>
              <w:rPr>
                <w:rFonts w:ascii="宋体" w:hAnsi="宋体" w:cs="宋体" w:hint="eastAsia"/>
                <w:szCs w:val="22"/>
              </w:rPr>
              <w:t>1</w:t>
            </w:r>
          </w:p>
        </w:tc>
      </w:tr>
    </w:tbl>
    <w:p w:rsidR="009158D4" w:rsidRDefault="005311D4">
      <w:pPr>
        <w:pStyle w:val="a"/>
        <w:numPr>
          <w:ilvl w:val="2"/>
          <w:numId w:val="2"/>
        </w:numPr>
        <w:rPr>
          <w:rFonts w:ascii="Times New Roman"/>
        </w:rPr>
      </w:pPr>
      <w:bookmarkStart w:id="451" w:name="_Toc416129166"/>
      <w:bookmarkStart w:id="452" w:name="_Toc505247919"/>
      <w:r>
        <w:rPr>
          <w:rFonts w:ascii="Times New Roman" w:hint="eastAsia"/>
        </w:rPr>
        <w:t>二进制文件查询服务</w:t>
      </w:r>
      <w:bookmarkEnd w:id="451"/>
      <w:bookmarkEnd w:id="452"/>
    </w:p>
    <w:p w:rsidR="009158D4" w:rsidRDefault="005311D4">
      <w:pPr>
        <w:pStyle w:val="afff1"/>
        <w:rPr>
          <w:rFonts w:hAnsi="宋体" w:cs="宋体"/>
        </w:rPr>
      </w:pPr>
      <w:r>
        <w:rPr>
          <w:rFonts w:hAnsi="宋体" w:cs="宋体" w:hint="eastAsia"/>
        </w:rPr>
        <w:t>根据输入MD5（必填）和文件体长度（非必填），查询与输入文件相同的全文数据。此服务可以使用ZIP文件传输</w:t>
      </w:r>
      <w:r>
        <w:rPr>
          <w:rFonts w:ascii="Times New Roman" w:hint="eastAsia"/>
          <w:szCs w:val="21"/>
        </w:rPr>
        <w:t>方式</w:t>
      </w:r>
      <w:r>
        <w:rPr>
          <w:rFonts w:hAnsi="宋体" w:cs="宋体" w:hint="eastAsia"/>
        </w:rPr>
        <w:t>。</w:t>
      </w:r>
    </w:p>
    <w:p w:rsidR="009158D4" w:rsidRDefault="005311D4">
      <w:pPr>
        <w:pStyle w:val="afff1"/>
        <w:rPr>
          <w:rFonts w:hAnsi="宋体" w:cs="宋体"/>
        </w:rPr>
      </w:pPr>
      <w:r>
        <w:rPr>
          <w:rFonts w:hAnsi="宋体" w:cs="宋体" w:hint="eastAsia"/>
        </w:rPr>
        <w:t>由于文件体较大，此服务可以不直接返回文件体，服务请求方根据此服务返回的文件体路径，通过获取文件体服务获取文件体。</w:t>
      </w:r>
    </w:p>
    <w:p w:rsidR="009158D4" w:rsidRDefault="005311D4">
      <w:pPr>
        <w:pStyle w:val="afff1"/>
        <w:rPr>
          <w:rFonts w:hAnsi="宋体" w:cs="宋体"/>
        </w:rPr>
      </w:pPr>
      <w:r>
        <w:rPr>
          <w:rFonts w:hAnsi="宋体" w:cs="宋体" w:hint="eastAsia"/>
        </w:rPr>
        <w:t>由于结构化和非结构化数据分开存储，此服务需要根据文件体路径，通过获取文件头服务获取结构化数据，一并返回。</w:t>
      </w:r>
    </w:p>
    <w:p w:rsidR="009158D4" w:rsidRDefault="005311D4">
      <w:pPr>
        <w:pStyle w:val="a0"/>
        <w:numPr>
          <w:ilvl w:val="3"/>
          <w:numId w:val="2"/>
        </w:numPr>
        <w:spacing w:before="156" w:after="156"/>
      </w:pPr>
      <w:r>
        <w:rPr>
          <w:rFonts w:hint="eastAsia"/>
        </w:rPr>
        <w:t>二进制文件查询服务请求信息</w:t>
      </w:r>
    </w:p>
    <w:tbl>
      <w:tblPr>
        <w:tblW w:w="8522"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060"/>
        <w:gridCol w:w="2577"/>
        <w:gridCol w:w="1937"/>
        <w:gridCol w:w="981"/>
        <w:gridCol w:w="967"/>
      </w:tblGrid>
      <w:tr w:rsidR="009158D4">
        <w:trPr>
          <w:jc w:val="center"/>
        </w:trPr>
        <w:tc>
          <w:tcPr>
            <w:tcW w:w="2060"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数据编码</w:t>
            </w:r>
          </w:p>
        </w:tc>
        <w:tc>
          <w:tcPr>
            <w:tcW w:w="2577"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数据集名</w:t>
            </w:r>
          </w:p>
        </w:tc>
        <w:tc>
          <w:tcPr>
            <w:tcW w:w="1937"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父数据</w:t>
            </w:r>
          </w:p>
        </w:tc>
        <w:tc>
          <w:tcPr>
            <w:tcW w:w="981"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子数据</w:t>
            </w:r>
          </w:p>
        </w:tc>
        <w:tc>
          <w:tcPr>
            <w:tcW w:w="967"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级数</w:t>
            </w:r>
          </w:p>
        </w:tc>
      </w:tr>
      <w:tr w:rsidR="009158D4">
        <w:trPr>
          <w:jc w:val="center"/>
        </w:trPr>
        <w:tc>
          <w:tcPr>
            <w:tcW w:w="2060"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WA_COMMON_010000</w:t>
            </w:r>
          </w:p>
        </w:tc>
        <w:tc>
          <w:tcPr>
            <w:tcW w:w="2577" w:type="dxa"/>
            <w:vAlign w:val="center"/>
          </w:tcPr>
          <w:p w:rsidR="009158D4" w:rsidRDefault="005311D4">
            <w:pPr>
              <w:spacing w:line="360" w:lineRule="auto"/>
              <w:rPr>
                <w:rFonts w:ascii="宋体" w:hAnsi="宋体" w:cs="宋体"/>
                <w:szCs w:val="22"/>
              </w:rPr>
            </w:pPr>
            <w:r>
              <w:rPr>
                <w:rFonts w:ascii="宋体" w:hAnsi="宋体" w:cs="宋体" w:hint="eastAsia"/>
                <w:szCs w:val="22"/>
              </w:rPr>
              <w:t>消息通用信息</w:t>
            </w:r>
          </w:p>
        </w:tc>
        <w:tc>
          <w:tcPr>
            <w:tcW w:w="1937"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981"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967" w:type="dxa"/>
            <w:vAlign w:val="center"/>
          </w:tcPr>
          <w:p w:rsidR="009158D4" w:rsidRDefault="005311D4">
            <w:pPr>
              <w:spacing w:line="360" w:lineRule="auto"/>
              <w:rPr>
                <w:rFonts w:ascii="宋体" w:hAnsi="宋体" w:cs="宋体"/>
                <w:szCs w:val="22"/>
              </w:rPr>
            </w:pPr>
            <w:r>
              <w:rPr>
                <w:rFonts w:ascii="宋体" w:hAnsi="宋体" w:cs="宋体" w:hint="eastAsia"/>
                <w:szCs w:val="22"/>
              </w:rPr>
              <w:t>1</w:t>
            </w:r>
          </w:p>
        </w:tc>
      </w:tr>
      <w:tr w:rsidR="009158D4">
        <w:trPr>
          <w:jc w:val="center"/>
        </w:trPr>
        <w:tc>
          <w:tcPr>
            <w:tcW w:w="2060"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WA_COMMON_010216</w:t>
            </w:r>
          </w:p>
        </w:tc>
        <w:tc>
          <w:tcPr>
            <w:tcW w:w="2577" w:type="dxa"/>
            <w:vAlign w:val="center"/>
          </w:tcPr>
          <w:p w:rsidR="009158D4" w:rsidRDefault="005311D4">
            <w:pPr>
              <w:spacing w:line="360" w:lineRule="auto"/>
              <w:rPr>
                <w:rFonts w:ascii="宋体" w:hAnsi="宋体" w:cs="宋体"/>
                <w:szCs w:val="22"/>
              </w:rPr>
            </w:pPr>
            <w:r>
              <w:rPr>
                <w:rFonts w:ascii="宋体" w:hAnsi="宋体" w:cs="宋体" w:hint="eastAsia"/>
                <w:szCs w:val="22"/>
              </w:rPr>
              <w:t>查询条件信息</w:t>
            </w:r>
          </w:p>
        </w:tc>
        <w:tc>
          <w:tcPr>
            <w:tcW w:w="1937"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981"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967" w:type="dxa"/>
            <w:vAlign w:val="center"/>
          </w:tcPr>
          <w:p w:rsidR="009158D4" w:rsidRDefault="005311D4">
            <w:pPr>
              <w:spacing w:line="360" w:lineRule="auto"/>
              <w:rPr>
                <w:rFonts w:ascii="宋体" w:hAnsi="宋体" w:cs="宋体"/>
                <w:szCs w:val="22"/>
              </w:rPr>
            </w:pPr>
            <w:r>
              <w:rPr>
                <w:rFonts w:ascii="宋体" w:hAnsi="宋体" w:cs="宋体" w:hint="eastAsia"/>
                <w:szCs w:val="22"/>
              </w:rPr>
              <w:t>1</w:t>
            </w:r>
          </w:p>
        </w:tc>
      </w:tr>
      <w:tr w:rsidR="009158D4">
        <w:trPr>
          <w:jc w:val="center"/>
        </w:trPr>
        <w:tc>
          <w:tcPr>
            <w:tcW w:w="2060"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WA_COMMON_010217</w:t>
            </w:r>
          </w:p>
        </w:tc>
        <w:tc>
          <w:tcPr>
            <w:tcW w:w="2577" w:type="dxa"/>
            <w:vAlign w:val="center"/>
          </w:tcPr>
          <w:p w:rsidR="009158D4" w:rsidRDefault="005311D4">
            <w:pPr>
              <w:spacing w:line="360" w:lineRule="auto"/>
              <w:rPr>
                <w:rFonts w:ascii="宋体" w:hAnsi="宋体" w:cs="宋体"/>
                <w:szCs w:val="22"/>
              </w:rPr>
            </w:pPr>
            <w:r>
              <w:rPr>
                <w:rFonts w:ascii="宋体" w:hAnsi="宋体" w:cs="宋体" w:hint="eastAsia"/>
                <w:szCs w:val="22"/>
              </w:rPr>
              <w:t>查询要求返回信息</w:t>
            </w:r>
          </w:p>
        </w:tc>
        <w:tc>
          <w:tcPr>
            <w:tcW w:w="1937"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WA_COMMON_010216</w:t>
            </w:r>
          </w:p>
        </w:tc>
        <w:tc>
          <w:tcPr>
            <w:tcW w:w="981"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967" w:type="dxa"/>
            <w:vAlign w:val="center"/>
          </w:tcPr>
          <w:p w:rsidR="009158D4" w:rsidRDefault="005311D4">
            <w:pPr>
              <w:spacing w:line="360" w:lineRule="auto"/>
              <w:rPr>
                <w:rFonts w:ascii="宋体" w:hAnsi="宋体" w:cs="宋体"/>
                <w:szCs w:val="22"/>
              </w:rPr>
            </w:pPr>
            <w:r>
              <w:rPr>
                <w:rFonts w:ascii="宋体" w:hAnsi="宋体" w:cs="宋体" w:hint="eastAsia"/>
                <w:szCs w:val="22"/>
              </w:rPr>
              <w:t>2</w:t>
            </w:r>
          </w:p>
        </w:tc>
      </w:tr>
    </w:tbl>
    <w:p w:rsidR="009158D4" w:rsidRDefault="005311D4">
      <w:pPr>
        <w:pStyle w:val="a0"/>
        <w:numPr>
          <w:ilvl w:val="3"/>
          <w:numId w:val="2"/>
        </w:numPr>
        <w:spacing w:before="156" w:after="156"/>
      </w:pPr>
      <w:r>
        <w:rPr>
          <w:rFonts w:hint="eastAsia"/>
        </w:rPr>
        <w:t>二进制文件查询服务结果信息</w:t>
      </w:r>
    </w:p>
    <w:tbl>
      <w:tblPr>
        <w:tblW w:w="8522"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128"/>
        <w:gridCol w:w="2064"/>
        <w:gridCol w:w="2286"/>
        <w:gridCol w:w="1105"/>
        <w:gridCol w:w="939"/>
      </w:tblGrid>
      <w:tr w:rsidR="009158D4">
        <w:trPr>
          <w:jc w:val="center"/>
        </w:trPr>
        <w:tc>
          <w:tcPr>
            <w:tcW w:w="2128"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数据编码</w:t>
            </w:r>
          </w:p>
        </w:tc>
        <w:tc>
          <w:tcPr>
            <w:tcW w:w="2064"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数据集名</w:t>
            </w:r>
          </w:p>
        </w:tc>
        <w:tc>
          <w:tcPr>
            <w:tcW w:w="2286"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父数据</w:t>
            </w:r>
          </w:p>
        </w:tc>
        <w:tc>
          <w:tcPr>
            <w:tcW w:w="1105"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子数据</w:t>
            </w:r>
          </w:p>
        </w:tc>
        <w:tc>
          <w:tcPr>
            <w:tcW w:w="939"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级数</w:t>
            </w:r>
          </w:p>
        </w:tc>
      </w:tr>
      <w:tr w:rsidR="009158D4">
        <w:trPr>
          <w:jc w:val="center"/>
        </w:trPr>
        <w:tc>
          <w:tcPr>
            <w:tcW w:w="2128"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WA_COMMON_010000</w:t>
            </w:r>
          </w:p>
        </w:tc>
        <w:tc>
          <w:tcPr>
            <w:tcW w:w="2064" w:type="dxa"/>
            <w:vAlign w:val="center"/>
          </w:tcPr>
          <w:p w:rsidR="009158D4" w:rsidRDefault="005311D4">
            <w:pPr>
              <w:spacing w:line="360" w:lineRule="auto"/>
              <w:rPr>
                <w:rFonts w:ascii="宋体" w:hAnsi="宋体" w:cs="宋体"/>
                <w:szCs w:val="22"/>
              </w:rPr>
            </w:pPr>
            <w:r>
              <w:rPr>
                <w:rFonts w:ascii="宋体" w:hAnsi="宋体" w:cs="宋体" w:hint="eastAsia"/>
                <w:szCs w:val="22"/>
              </w:rPr>
              <w:t>消息通用信息</w:t>
            </w:r>
          </w:p>
        </w:tc>
        <w:tc>
          <w:tcPr>
            <w:tcW w:w="2286"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105"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939" w:type="dxa"/>
            <w:vAlign w:val="center"/>
          </w:tcPr>
          <w:p w:rsidR="009158D4" w:rsidRDefault="005311D4">
            <w:pPr>
              <w:spacing w:line="360" w:lineRule="auto"/>
              <w:rPr>
                <w:rFonts w:ascii="宋体" w:hAnsi="宋体" w:cs="宋体"/>
                <w:szCs w:val="22"/>
              </w:rPr>
            </w:pPr>
            <w:r>
              <w:rPr>
                <w:rFonts w:ascii="宋体" w:hAnsi="宋体" w:cs="宋体" w:hint="eastAsia"/>
                <w:szCs w:val="22"/>
              </w:rPr>
              <w:t>1</w:t>
            </w:r>
          </w:p>
        </w:tc>
      </w:tr>
      <w:tr w:rsidR="009158D4">
        <w:trPr>
          <w:jc w:val="center"/>
        </w:trPr>
        <w:tc>
          <w:tcPr>
            <w:tcW w:w="2128"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WA_COMMON_010004</w:t>
            </w:r>
          </w:p>
        </w:tc>
        <w:tc>
          <w:tcPr>
            <w:tcW w:w="2064" w:type="dxa"/>
            <w:vAlign w:val="center"/>
          </w:tcPr>
          <w:p w:rsidR="009158D4" w:rsidRDefault="005311D4">
            <w:pPr>
              <w:spacing w:line="360" w:lineRule="auto"/>
              <w:rPr>
                <w:rFonts w:ascii="宋体" w:hAnsi="宋体" w:cs="宋体"/>
                <w:szCs w:val="22"/>
              </w:rPr>
            </w:pPr>
            <w:r>
              <w:rPr>
                <w:rFonts w:ascii="宋体" w:hAnsi="宋体" w:cs="宋体" w:hint="eastAsia"/>
                <w:szCs w:val="22"/>
              </w:rPr>
              <w:t>消息返回状态信息</w:t>
            </w:r>
          </w:p>
        </w:tc>
        <w:tc>
          <w:tcPr>
            <w:tcW w:w="2286"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105"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939" w:type="dxa"/>
            <w:vAlign w:val="center"/>
          </w:tcPr>
          <w:p w:rsidR="009158D4" w:rsidRDefault="005311D4">
            <w:pPr>
              <w:spacing w:line="360" w:lineRule="auto"/>
              <w:rPr>
                <w:rFonts w:ascii="宋体" w:hAnsi="宋体" w:cs="宋体"/>
                <w:szCs w:val="22"/>
              </w:rPr>
            </w:pPr>
            <w:r>
              <w:rPr>
                <w:rFonts w:ascii="宋体" w:hAnsi="宋体" w:cs="宋体" w:hint="eastAsia"/>
                <w:szCs w:val="22"/>
              </w:rPr>
              <w:t>1</w:t>
            </w:r>
          </w:p>
        </w:tc>
      </w:tr>
      <w:tr w:rsidR="009158D4">
        <w:trPr>
          <w:jc w:val="center"/>
        </w:trPr>
        <w:tc>
          <w:tcPr>
            <w:tcW w:w="2128"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WA_COMMON_010218</w:t>
            </w:r>
          </w:p>
        </w:tc>
        <w:tc>
          <w:tcPr>
            <w:tcW w:w="2064" w:type="dxa"/>
            <w:vAlign w:val="center"/>
          </w:tcPr>
          <w:p w:rsidR="009158D4" w:rsidRDefault="005311D4">
            <w:pPr>
              <w:spacing w:line="360" w:lineRule="auto"/>
              <w:rPr>
                <w:rFonts w:ascii="宋体" w:hAnsi="宋体" w:cs="宋体"/>
                <w:szCs w:val="22"/>
              </w:rPr>
            </w:pPr>
            <w:r>
              <w:rPr>
                <w:rFonts w:ascii="宋体" w:hAnsi="宋体" w:cs="宋体" w:hint="eastAsia"/>
                <w:szCs w:val="22"/>
              </w:rPr>
              <w:t>查询结果信息</w:t>
            </w:r>
          </w:p>
        </w:tc>
        <w:tc>
          <w:tcPr>
            <w:tcW w:w="2286"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WA_COMMON_010217</w:t>
            </w:r>
          </w:p>
        </w:tc>
        <w:tc>
          <w:tcPr>
            <w:tcW w:w="1105"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939" w:type="dxa"/>
            <w:vAlign w:val="center"/>
          </w:tcPr>
          <w:p w:rsidR="009158D4" w:rsidRDefault="005311D4">
            <w:pPr>
              <w:spacing w:line="360" w:lineRule="auto"/>
              <w:rPr>
                <w:rFonts w:ascii="宋体" w:hAnsi="宋体" w:cs="宋体"/>
                <w:szCs w:val="22"/>
              </w:rPr>
            </w:pPr>
            <w:r>
              <w:rPr>
                <w:rFonts w:ascii="宋体" w:hAnsi="宋体" w:cs="宋体" w:hint="eastAsia"/>
                <w:szCs w:val="22"/>
              </w:rPr>
              <w:t>1</w:t>
            </w:r>
          </w:p>
        </w:tc>
      </w:tr>
    </w:tbl>
    <w:p w:rsidR="009158D4" w:rsidRDefault="005311D4">
      <w:pPr>
        <w:pStyle w:val="a"/>
        <w:numPr>
          <w:ilvl w:val="2"/>
          <w:numId w:val="2"/>
        </w:numPr>
        <w:rPr>
          <w:rFonts w:ascii="Times New Roman"/>
        </w:rPr>
      </w:pPr>
      <w:bookmarkStart w:id="453" w:name="_Toc416129167"/>
      <w:bookmarkStart w:id="454" w:name="_Toc505247920"/>
      <w:r>
        <w:rPr>
          <w:rFonts w:ascii="Times New Roman" w:hint="eastAsia"/>
        </w:rPr>
        <w:t>获取文件体服务</w:t>
      </w:r>
      <w:bookmarkEnd w:id="453"/>
      <w:bookmarkEnd w:id="454"/>
    </w:p>
    <w:p w:rsidR="009158D4" w:rsidRDefault="005311D4">
      <w:pPr>
        <w:pStyle w:val="afff1"/>
        <w:rPr>
          <w:rFonts w:hAnsi="宋体" w:cs="宋体"/>
        </w:rPr>
      </w:pPr>
      <w:r>
        <w:rPr>
          <w:rFonts w:hAnsi="宋体" w:cs="宋体" w:hint="eastAsia"/>
        </w:rPr>
        <w:t>此服务根据</w:t>
      </w:r>
      <w:r>
        <w:rPr>
          <w:rFonts w:ascii="Times New Roman" w:hint="eastAsia"/>
          <w:szCs w:val="21"/>
        </w:rPr>
        <w:t>输入</w:t>
      </w:r>
      <w:r>
        <w:rPr>
          <w:rFonts w:hAnsi="宋体" w:cs="宋体" w:hint="eastAsia"/>
        </w:rPr>
        <w:t>的文件体路径，返回相应的文件体。此服务使用ZIP文件方式传输。</w:t>
      </w:r>
    </w:p>
    <w:p w:rsidR="009158D4" w:rsidRDefault="005311D4">
      <w:pPr>
        <w:pStyle w:val="a0"/>
        <w:numPr>
          <w:ilvl w:val="3"/>
          <w:numId w:val="2"/>
        </w:numPr>
        <w:spacing w:before="156" w:after="156"/>
      </w:pPr>
      <w:r>
        <w:rPr>
          <w:rFonts w:hint="eastAsia"/>
        </w:rPr>
        <w:t>获取文件体服务请求信息</w:t>
      </w:r>
    </w:p>
    <w:tbl>
      <w:tblPr>
        <w:tblW w:w="8522"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1964"/>
        <w:gridCol w:w="3232"/>
        <w:gridCol w:w="1337"/>
        <w:gridCol w:w="1186"/>
        <w:gridCol w:w="803"/>
      </w:tblGrid>
      <w:tr w:rsidR="009158D4">
        <w:trPr>
          <w:jc w:val="center"/>
        </w:trPr>
        <w:tc>
          <w:tcPr>
            <w:tcW w:w="1964"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数据编码</w:t>
            </w:r>
          </w:p>
        </w:tc>
        <w:tc>
          <w:tcPr>
            <w:tcW w:w="3232"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数据集名</w:t>
            </w:r>
          </w:p>
        </w:tc>
        <w:tc>
          <w:tcPr>
            <w:tcW w:w="1337"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父数据</w:t>
            </w:r>
          </w:p>
        </w:tc>
        <w:tc>
          <w:tcPr>
            <w:tcW w:w="1186"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子数据</w:t>
            </w:r>
          </w:p>
        </w:tc>
        <w:tc>
          <w:tcPr>
            <w:tcW w:w="803"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级数</w:t>
            </w:r>
          </w:p>
        </w:tc>
      </w:tr>
      <w:tr w:rsidR="009158D4">
        <w:trPr>
          <w:jc w:val="center"/>
        </w:trPr>
        <w:tc>
          <w:tcPr>
            <w:tcW w:w="1964"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WA_COMMON_010000</w:t>
            </w:r>
          </w:p>
        </w:tc>
        <w:tc>
          <w:tcPr>
            <w:tcW w:w="3232" w:type="dxa"/>
            <w:vAlign w:val="center"/>
          </w:tcPr>
          <w:p w:rsidR="009158D4" w:rsidRDefault="005311D4">
            <w:pPr>
              <w:spacing w:line="360" w:lineRule="auto"/>
              <w:rPr>
                <w:rFonts w:ascii="宋体" w:hAnsi="宋体" w:cs="宋体"/>
                <w:szCs w:val="22"/>
              </w:rPr>
            </w:pPr>
            <w:r>
              <w:rPr>
                <w:rFonts w:ascii="宋体" w:hAnsi="宋体" w:cs="宋体" w:hint="eastAsia"/>
                <w:szCs w:val="22"/>
              </w:rPr>
              <w:t>消息通用信息</w:t>
            </w:r>
          </w:p>
        </w:tc>
        <w:tc>
          <w:tcPr>
            <w:tcW w:w="1337"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186"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803" w:type="dxa"/>
            <w:vAlign w:val="center"/>
          </w:tcPr>
          <w:p w:rsidR="009158D4" w:rsidRDefault="005311D4">
            <w:pPr>
              <w:spacing w:line="360" w:lineRule="auto"/>
              <w:rPr>
                <w:rFonts w:ascii="宋体" w:hAnsi="宋体" w:cs="宋体"/>
                <w:szCs w:val="22"/>
              </w:rPr>
            </w:pPr>
            <w:r>
              <w:rPr>
                <w:rFonts w:ascii="宋体" w:hAnsi="宋体" w:cs="宋体" w:hint="eastAsia"/>
                <w:szCs w:val="22"/>
              </w:rPr>
              <w:t>1</w:t>
            </w:r>
          </w:p>
        </w:tc>
      </w:tr>
      <w:tr w:rsidR="009158D4">
        <w:trPr>
          <w:jc w:val="center"/>
        </w:trPr>
        <w:tc>
          <w:tcPr>
            <w:tcW w:w="1964"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WA_COMMON_010219</w:t>
            </w:r>
          </w:p>
        </w:tc>
        <w:tc>
          <w:tcPr>
            <w:tcW w:w="3232" w:type="dxa"/>
            <w:vAlign w:val="center"/>
          </w:tcPr>
          <w:p w:rsidR="009158D4" w:rsidRDefault="005311D4">
            <w:pPr>
              <w:spacing w:line="360" w:lineRule="auto"/>
              <w:rPr>
                <w:rFonts w:ascii="宋体" w:hAnsi="宋体" w:cs="宋体"/>
                <w:szCs w:val="22"/>
              </w:rPr>
            </w:pPr>
            <w:r>
              <w:rPr>
                <w:rFonts w:ascii="宋体" w:hAnsi="宋体" w:cs="宋体" w:hint="eastAsia"/>
                <w:szCs w:val="22"/>
              </w:rPr>
              <w:t>获取文件体查询条件信息</w:t>
            </w:r>
          </w:p>
        </w:tc>
        <w:tc>
          <w:tcPr>
            <w:tcW w:w="1337"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186"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803" w:type="dxa"/>
            <w:vAlign w:val="center"/>
          </w:tcPr>
          <w:p w:rsidR="009158D4" w:rsidRDefault="005311D4">
            <w:pPr>
              <w:spacing w:line="360" w:lineRule="auto"/>
              <w:rPr>
                <w:rFonts w:ascii="宋体" w:hAnsi="宋体" w:cs="宋体"/>
                <w:szCs w:val="22"/>
              </w:rPr>
            </w:pPr>
            <w:r>
              <w:rPr>
                <w:rFonts w:ascii="宋体" w:hAnsi="宋体" w:cs="宋体" w:hint="eastAsia"/>
                <w:szCs w:val="22"/>
              </w:rPr>
              <w:t>1</w:t>
            </w:r>
          </w:p>
        </w:tc>
      </w:tr>
    </w:tbl>
    <w:p w:rsidR="009158D4" w:rsidRDefault="005311D4">
      <w:pPr>
        <w:pStyle w:val="a0"/>
        <w:numPr>
          <w:ilvl w:val="3"/>
          <w:numId w:val="2"/>
        </w:numPr>
        <w:spacing w:before="156" w:after="156"/>
      </w:pPr>
      <w:r>
        <w:rPr>
          <w:rFonts w:hint="eastAsia"/>
        </w:rPr>
        <w:t>获取文件体服务结果信息</w:t>
      </w:r>
    </w:p>
    <w:tbl>
      <w:tblPr>
        <w:tblW w:w="8522"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1896"/>
        <w:gridCol w:w="2141"/>
        <w:gridCol w:w="1418"/>
        <w:gridCol w:w="1363"/>
        <w:gridCol w:w="1704"/>
      </w:tblGrid>
      <w:tr w:rsidR="009158D4">
        <w:trPr>
          <w:jc w:val="center"/>
        </w:trPr>
        <w:tc>
          <w:tcPr>
            <w:tcW w:w="1896"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数据编码</w:t>
            </w:r>
          </w:p>
        </w:tc>
        <w:tc>
          <w:tcPr>
            <w:tcW w:w="2141"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数据集名</w:t>
            </w:r>
          </w:p>
        </w:tc>
        <w:tc>
          <w:tcPr>
            <w:tcW w:w="1418"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父数据</w:t>
            </w:r>
          </w:p>
        </w:tc>
        <w:tc>
          <w:tcPr>
            <w:tcW w:w="1363"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子数据</w:t>
            </w:r>
          </w:p>
        </w:tc>
        <w:tc>
          <w:tcPr>
            <w:tcW w:w="1704" w:type="dxa"/>
            <w:shd w:val="clear" w:color="auto" w:fill="7F7F7F"/>
            <w:vAlign w:val="center"/>
          </w:tcPr>
          <w:p w:rsidR="009158D4" w:rsidRDefault="005311D4">
            <w:pPr>
              <w:spacing w:line="360" w:lineRule="auto"/>
              <w:rPr>
                <w:rFonts w:ascii="宋体" w:hAnsi="宋体" w:cs="宋体"/>
                <w:szCs w:val="22"/>
              </w:rPr>
            </w:pPr>
            <w:r>
              <w:rPr>
                <w:rFonts w:ascii="宋体" w:hAnsi="宋体" w:cs="宋体" w:hint="eastAsia"/>
                <w:szCs w:val="22"/>
              </w:rPr>
              <w:t>级数</w:t>
            </w:r>
          </w:p>
        </w:tc>
      </w:tr>
      <w:tr w:rsidR="009158D4">
        <w:trPr>
          <w:jc w:val="center"/>
        </w:trPr>
        <w:tc>
          <w:tcPr>
            <w:tcW w:w="1896"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WA_COMMON_010000</w:t>
            </w:r>
          </w:p>
        </w:tc>
        <w:tc>
          <w:tcPr>
            <w:tcW w:w="2141" w:type="dxa"/>
            <w:vAlign w:val="center"/>
          </w:tcPr>
          <w:p w:rsidR="009158D4" w:rsidRDefault="005311D4">
            <w:pPr>
              <w:spacing w:line="360" w:lineRule="auto"/>
              <w:rPr>
                <w:rFonts w:ascii="宋体" w:hAnsi="宋体" w:cs="宋体"/>
                <w:szCs w:val="22"/>
              </w:rPr>
            </w:pPr>
            <w:r>
              <w:rPr>
                <w:rFonts w:ascii="宋体" w:hAnsi="宋体" w:cs="宋体" w:hint="eastAsia"/>
                <w:szCs w:val="22"/>
              </w:rPr>
              <w:t>消息通用信息</w:t>
            </w:r>
          </w:p>
        </w:tc>
        <w:tc>
          <w:tcPr>
            <w:tcW w:w="1418"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363"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704" w:type="dxa"/>
            <w:vAlign w:val="center"/>
          </w:tcPr>
          <w:p w:rsidR="009158D4" w:rsidRDefault="005311D4">
            <w:pPr>
              <w:spacing w:line="360" w:lineRule="auto"/>
              <w:rPr>
                <w:rFonts w:ascii="宋体" w:hAnsi="宋体" w:cs="宋体"/>
                <w:szCs w:val="22"/>
              </w:rPr>
            </w:pPr>
            <w:r>
              <w:rPr>
                <w:rFonts w:ascii="宋体" w:hAnsi="宋体" w:cs="宋体" w:hint="eastAsia"/>
                <w:szCs w:val="22"/>
              </w:rPr>
              <w:t>1</w:t>
            </w:r>
          </w:p>
        </w:tc>
      </w:tr>
      <w:tr w:rsidR="009158D4">
        <w:trPr>
          <w:jc w:val="center"/>
        </w:trPr>
        <w:tc>
          <w:tcPr>
            <w:tcW w:w="1896" w:type="dxa"/>
            <w:vAlign w:val="center"/>
          </w:tcPr>
          <w:p w:rsidR="009158D4" w:rsidRDefault="005311D4">
            <w:pPr>
              <w:spacing w:line="360" w:lineRule="auto"/>
              <w:rPr>
                <w:rFonts w:ascii="宋体" w:hAnsi="宋体" w:cs="宋体"/>
                <w:szCs w:val="22"/>
              </w:rPr>
            </w:pPr>
            <w:r>
              <w:rPr>
                <w:rFonts w:ascii="宋体" w:hAnsi="宋体" w:cs="宋体" w:hint="eastAsia"/>
                <w:szCs w:val="22"/>
              </w:rPr>
              <w:lastRenderedPageBreak/>
              <w:t>WA_COMMON_010004</w:t>
            </w:r>
          </w:p>
        </w:tc>
        <w:tc>
          <w:tcPr>
            <w:tcW w:w="2141" w:type="dxa"/>
            <w:vAlign w:val="center"/>
          </w:tcPr>
          <w:p w:rsidR="009158D4" w:rsidRDefault="005311D4">
            <w:pPr>
              <w:spacing w:line="360" w:lineRule="auto"/>
              <w:rPr>
                <w:rFonts w:ascii="宋体" w:hAnsi="宋体" w:cs="宋体"/>
                <w:szCs w:val="22"/>
              </w:rPr>
            </w:pPr>
            <w:r>
              <w:rPr>
                <w:rFonts w:ascii="宋体" w:hAnsi="宋体" w:cs="宋体" w:hint="eastAsia"/>
                <w:szCs w:val="22"/>
              </w:rPr>
              <w:t>消息返回状态信息</w:t>
            </w:r>
          </w:p>
        </w:tc>
        <w:tc>
          <w:tcPr>
            <w:tcW w:w="1418"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363"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704" w:type="dxa"/>
            <w:vAlign w:val="center"/>
          </w:tcPr>
          <w:p w:rsidR="009158D4" w:rsidRDefault="005311D4">
            <w:pPr>
              <w:spacing w:line="360" w:lineRule="auto"/>
              <w:rPr>
                <w:rFonts w:ascii="宋体" w:hAnsi="宋体" w:cs="宋体"/>
                <w:szCs w:val="22"/>
              </w:rPr>
            </w:pPr>
            <w:r>
              <w:rPr>
                <w:rFonts w:ascii="宋体" w:hAnsi="宋体" w:cs="宋体" w:hint="eastAsia"/>
                <w:szCs w:val="22"/>
              </w:rPr>
              <w:t>1</w:t>
            </w:r>
          </w:p>
        </w:tc>
      </w:tr>
      <w:tr w:rsidR="009158D4">
        <w:trPr>
          <w:jc w:val="center"/>
        </w:trPr>
        <w:tc>
          <w:tcPr>
            <w:tcW w:w="1896" w:type="dxa"/>
            <w:vAlign w:val="center"/>
          </w:tcPr>
          <w:p w:rsidR="009158D4" w:rsidRDefault="005311D4">
            <w:pPr>
              <w:spacing w:line="360" w:lineRule="auto"/>
              <w:rPr>
                <w:rFonts w:ascii="宋体" w:hAnsi="宋体" w:cs="宋体"/>
                <w:szCs w:val="22"/>
              </w:rPr>
            </w:pPr>
            <w:r>
              <w:rPr>
                <w:rFonts w:ascii="宋体" w:hAnsi="宋体" w:cs="宋体" w:hint="eastAsia"/>
                <w:szCs w:val="22"/>
              </w:rPr>
              <w:t>WA_COMMON_010220</w:t>
            </w:r>
          </w:p>
        </w:tc>
        <w:tc>
          <w:tcPr>
            <w:tcW w:w="2141" w:type="dxa"/>
            <w:vAlign w:val="center"/>
          </w:tcPr>
          <w:p w:rsidR="009158D4" w:rsidRDefault="005311D4">
            <w:pPr>
              <w:spacing w:line="360" w:lineRule="auto"/>
              <w:rPr>
                <w:rFonts w:ascii="宋体" w:hAnsi="宋体" w:cs="宋体"/>
                <w:szCs w:val="22"/>
              </w:rPr>
            </w:pPr>
            <w:r>
              <w:rPr>
                <w:rFonts w:ascii="宋体" w:hAnsi="宋体" w:cs="宋体" w:hint="eastAsia"/>
                <w:szCs w:val="22"/>
              </w:rPr>
              <w:t>查询结果信息</w:t>
            </w:r>
          </w:p>
        </w:tc>
        <w:tc>
          <w:tcPr>
            <w:tcW w:w="1418"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363" w:type="dxa"/>
            <w:vAlign w:val="center"/>
          </w:tcPr>
          <w:p w:rsidR="009158D4" w:rsidRDefault="005311D4">
            <w:pPr>
              <w:spacing w:line="360" w:lineRule="auto"/>
              <w:rPr>
                <w:rFonts w:ascii="宋体" w:hAnsi="宋体" w:cs="宋体"/>
                <w:szCs w:val="22"/>
              </w:rPr>
            </w:pPr>
            <w:r>
              <w:rPr>
                <w:rFonts w:ascii="宋体" w:hAnsi="宋体" w:cs="宋体" w:hint="eastAsia"/>
                <w:szCs w:val="22"/>
              </w:rPr>
              <w:t>无</w:t>
            </w:r>
          </w:p>
        </w:tc>
        <w:tc>
          <w:tcPr>
            <w:tcW w:w="1704" w:type="dxa"/>
            <w:vAlign w:val="center"/>
          </w:tcPr>
          <w:p w:rsidR="009158D4" w:rsidRDefault="005311D4">
            <w:pPr>
              <w:spacing w:line="360" w:lineRule="auto"/>
              <w:rPr>
                <w:rFonts w:ascii="宋体" w:hAnsi="宋体" w:cs="宋体"/>
                <w:szCs w:val="22"/>
              </w:rPr>
            </w:pPr>
            <w:r>
              <w:rPr>
                <w:rFonts w:ascii="宋体" w:hAnsi="宋体" w:cs="宋体" w:hint="eastAsia"/>
                <w:szCs w:val="22"/>
              </w:rPr>
              <w:t>1</w:t>
            </w:r>
          </w:p>
        </w:tc>
      </w:tr>
    </w:tbl>
    <w:p w:rsidR="009158D4" w:rsidRDefault="005311D4">
      <w:pPr>
        <w:pStyle w:val="afff6"/>
        <w:numPr>
          <w:ilvl w:val="1"/>
          <w:numId w:val="2"/>
        </w:numPr>
        <w:spacing w:beforeLines="50" w:before="156" w:afterLines="50" w:after="156"/>
        <w:rPr>
          <w:szCs w:val="21"/>
        </w:rPr>
      </w:pPr>
      <w:bookmarkStart w:id="455" w:name="_Toc25563"/>
      <w:bookmarkStart w:id="456" w:name="_Toc416129168"/>
      <w:bookmarkStart w:id="457" w:name="_Toc505247921"/>
      <w:bookmarkStart w:id="458" w:name="_Toc340851326"/>
      <w:bookmarkStart w:id="459" w:name="_Toc398912542"/>
      <w:bookmarkStart w:id="460" w:name="_Toc342632242"/>
      <w:r>
        <w:rPr>
          <w:rFonts w:hint="eastAsia"/>
          <w:szCs w:val="21"/>
        </w:rPr>
        <w:t>布控类服务</w:t>
      </w:r>
      <w:bookmarkEnd w:id="455"/>
      <w:bookmarkEnd w:id="456"/>
      <w:bookmarkEnd w:id="457"/>
    </w:p>
    <w:p w:rsidR="009158D4" w:rsidRDefault="005311D4">
      <w:pPr>
        <w:ind w:left="420" w:firstLineChars="200" w:firstLine="420"/>
      </w:pPr>
      <w:r>
        <w:rPr>
          <w:rFonts w:hint="eastAsia"/>
        </w:rPr>
        <w:t>布控类服务包含</w:t>
      </w:r>
      <w:r>
        <w:t>3</w:t>
      </w:r>
      <w:r>
        <w:rPr>
          <w:rFonts w:hint="eastAsia"/>
        </w:rPr>
        <w:t>类服务，完全匹配布控服务、关键词匹配布控服务和正则匹配布控服务。</w:t>
      </w:r>
    </w:p>
    <w:p w:rsidR="009158D4" w:rsidRDefault="005311D4">
      <w:pPr>
        <w:ind w:firstLineChars="200" w:firstLine="420"/>
      </w:pPr>
      <w:r>
        <w:rPr>
          <w:rFonts w:hint="eastAsia"/>
        </w:rPr>
        <w:t>对各个线索发起布控，并赋予每个线索</w:t>
      </w:r>
      <w:r>
        <w:t>clueid</w:t>
      </w:r>
      <w:r>
        <w:rPr>
          <w:rFonts w:hint="eastAsia"/>
        </w:rPr>
        <w:t>作为唯一标识。</w:t>
      </w:r>
    </w:p>
    <w:p w:rsidR="009158D4" w:rsidRDefault="005311D4">
      <w:pPr>
        <w:pStyle w:val="afff6"/>
        <w:numPr>
          <w:ilvl w:val="2"/>
          <w:numId w:val="2"/>
        </w:numPr>
        <w:outlineLvl w:val="2"/>
        <w:rPr>
          <w:szCs w:val="21"/>
        </w:rPr>
      </w:pPr>
      <w:bookmarkStart w:id="461" w:name="_Toc505247922"/>
      <w:r>
        <w:rPr>
          <w:rFonts w:hint="eastAsia"/>
          <w:szCs w:val="21"/>
        </w:rPr>
        <w:t>布控</w:t>
      </w:r>
      <w:r>
        <w:rPr>
          <w:szCs w:val="21"/>
        </w:rPr>
        <w:t>服务</w:t>
      </w:r>
      <w:bookmarkEnd w:id="461"/>
    </w:p>
    <w:p w:rsidR="009158D4" w:rsidRDefault="005311D4">
      <w:pPr>
        <w:ind w:firstLineChars="200" w:firstLine="420"/>
      </w:pPr>
      <w:r>
        <w:rPr>
          <w:rFonts w:hint="eastAsia"/>
        </w:rPr>
        <w:t>此服务根据输入的布控条件与结构化和非结构化数据进行匹配，并实时返回布控结果信息。</w:t>
      </w:r>
    </w:p>
    <w:p w:rsidR="009158D4" w:rsidRDefault="005311D4">
      <w:pPr>
        <w:ind w:firstLineChars="200" w:firstLine="420"/>
      </w:pPr>
      <w:r>
        <w:rPr>
          <w:rFonts w:hint="eastAsia"/>
        </w:rPr>
        <w:t>线索值包括：比对条件、协议类型等。</w:t>
      </w:r>
    </w:p>
    <w:p w:rsidR="009158D4" w:rsidRDefault="005311D4">
      <w:pPr>
        <w:ind w:firstLineChars="200" w:firstLine="420"/>
      </w:pPr>
      <w:r>
        <w:rPr>
          <w:rFonts w:hint="eastAsia"/>
        </w:rPr>
        <w:t>匹配分五种类型：</w:t>
      </w:r>
    </w:p>
    <w:p w:rsidR="009158D4" w:rsidRDefault="005311D4">
      <w:pPr>
        <w:ind w:firstLineChars="200" w:firstLine="420"/>
      </w:pPr>
      <w:r>
        <w:rPr>
          <w:rFonts w:hint="eastAsia"/>
        </w:rPr>
        <w:t>1</w:t>
      </w:r>
      <w:r>
        <w:rPr>
          <w:rFonts w:hint="eastAsia"/>
        </w:rPr>
        <w:t>）完全匹配：比对条件全部为结构化数据项的精确匹配；</w:t>
      </w:r>
    </w:p>
    <w:p w:rsidR="009158D4" w:rsidRDefault="005311D4">
      <w:pPr>
        <w:ind w:firstLineChars="200" w:firstLine="420"/>
      </w:pPr>
      <w:r>
        <w:rPr>
          <w:rFonts w:hint="eastAsia"/>
        </w:rPr>
        <w:t>2</w:t>
      </w:r>
      <w:r>
        <w:rPr>
          <w:rFonts w:hint="eastAsia"/>
        </w:rPr>
        <w:t>）关键词匹配：比对条件为单个关键词。关键词布控类型分为</w:t>
      </w:r>
      <w:r>
        <w:rPr>
          <w:rFonts w:hint="eastAsia"/>
        </w:rPr>
        <w:t>3</w:t>
      </w:r>
      <w:r>
        <w:rPr>
          <w:rFonts w:hint="eastAsia"/>
        </w:rPr>
        <w:t>类：“</w:t>
      </w:r>
      <w:r>
        <w:rPr>
          <w:rFonts w:hint="eastAsia"/>
        </w:rPr>
        <w:t>01</w:t>
      </w:r>
      <w:r>
        <w:rPr>
          <w:rFonts w:hint="eastAsia"/>
        </w:rPr>
        <w:t>”表示只在全文数据中进行查询或布控；“</w:t>
      </w:r>
      <w:r>
        <w:rPr>
          <w:rFonts w:hint="eastAsia"/>
        </w:rPr>
        <w:t>02</w:t>
      </w:r>
      <w:r>
        <w:rPr>
          <w:rFonts w:hint="eastAsia"/>
        </w:rPr>
        <w:t>”表示只在结构化数据中进行查询或布控；“</w:t>
      </w:r>
      <w:r>
        <w:rPr>
          <w:rFonts w:hint="eastAsia"/>
        </w:rPr>
        <w:t>03</w:t>
      </w:r>
      <w:r>
        <w:rPr>
          <w:rFonts w:hint="eastAsia"/>
        </w:rPr>
        <w:t>”表示同时在全文数据和结构化数据中进行查询或布控。默认为“</w:t>
      </w:r>
      <w:r>
        <w:rPr>
          <w:rFonts w:hint="eastAsia"/>
        </w:rPr>
        <w:t>01</w:t>
      </w:r>
      <w:r>
        <w:rPr>
          <w:rFonts w:hint="eastAsia"/>
        </w:rPr>
        <w:t>”；</w:t>
      </w:r>
    </w:p>
    <w:p w:rsidR="009158D4" w:rsidRDefault="005311D4">
      <w:pPr>
        <w:ind w:firstLineChars="200" w:firstLine="420"/>
      </w:pPr>
      <w:r>
        <w:rPr>
          <w:rFonts w:hint="eastAsia"/>
        </w:rPr>
        <w:t>3</w:t>
      </w:r>
      <w:r>
        <w:rPr>
          <w:rFonts w:hint="eastAsia"/>
        </w:rPr>
        <w:t>）正则表达式匹配：（待定）；</w:t>
      </w:r>
    </w:p>
    <w:p w:rsidR="009158D4" w:rsidRDefault="005311D4">
      <w:pPr>
        <w:ind w:firstLineChars="200" w:firstLine="420"/>
      </w:pPr>
      <w:r>
        <w:rPr>
          <w:rFonts w:hint="eastAsia"/>
        </w:rPr>
        <w:t>4</w:t>
      </w:r>
      <w:r>
        <w:rPr>
          <w:rFonts w:hint="eastAsia"/>
        </w:rPr>
        <w:t>）逻辑表达式匹配：多条件匹配，应包含多个逻辑关系；</w:t>
      </w:r>
    </w:p>
    <w:p w:rsidR="009158D4" w:rsidRDefault="005311D4">
      <w:pPr>
        <w:ind w:firstLineChars="200" w:firstLine="420"/>
      </w:pPr>
      <w:r>
        <w:rPr>
          <w:rFonts w:hint="eastAsia"/>
        </w:rPr>
        <w:t>5</w:t>
      </w:r>
      <w:r>
        <w:rPr>
          <w:rFonts w:hint="eastAsia"/>
        </w:rPr>
        <w:t>）样本匹配：当样本文件不超过</w:t>
      </w:r>
      <w:r>
        <w:rPr>
          <w:rFonts w:hint="eastAsia"/>
        </w:rPr>
        <w:t>1M</w:t>
      </w:r>
      <w:r>
        <w:rPr>
          <w:rFonts w:hint="eastAsia"/>
        </w:rPr>
        <w:t>字节，文件内容采用</w:t>
      </w:r>
      <w:r>
        <w:rPr>
          <w:rFonts w:hint="eastAsia"/>
        </w:rPr>
        <w:t>Base64</w:t>
      </w:r>
      <w:r>
        <w:rPr>
          <w:rFonts w:hint="eastAsia"/>
        </w:rPr>
        <w:t>编码，请求中直接传输内容，按同步响应模式。当样本文件超过</w:t>
      </w:r>
      <w:r>
        <w:rPr>
          <w:rFonts w:hint="eastAsia"/>
        </w:rPr>
        <w:t>1M</w:t>
      </w:r>
      <w:r>
        <w:rPr>
          <w:rFonts w:hint="eastAsia"/>
        </w:rPr>
        <w:t>字节，请求服务中保存文件体路径，实体文件通过文件体服务传输，按异步响应模式。</w:t>
      </w:r>
    </w:p>
    <w:p w:rsidR="009158D4" w:rsidRDefault="005311D4">
      <w:pPr>
        <w:ind w:firstLineChars="200" w:firstLine="420"/>
      </w:pPr>
      <w:r>
        <w:rPr>
          <w:rFonts w:hint="eastAsia"/>
        </w:rPr>
        <w:t>样本传输方法分为以下两种：</w:t>
      </w:r>
    </w:p>
    <w:p w:rsidR="009158D4" w:rsidRDefault="005311D4">
      <w:pPr>
        <w:numPr>
          <w:ilvl w:val="0"/>
          <w:numId w:val="5"/>
        </w:numPr>
        <w:wordWrap/>
        <w:ind w:left="426" w:firstLine="0"/>
      </w:pPr>
      <w:r>
        <w:rPr>
          <w:rFonts w:hint="eastAsia"/>
        </w:rPr>
        <w:t>BASE64</w:t>
      </w:r>
      <w:r>
        <w:rPr>
          <w:rFonts w:hint="eastAsia"/>
        </w:rPr>
        <w:t>：同步请求</w:t>
      </w:r>
      <w:r>
        <w:rPr>
          <w:rFonts w:hint="eastAsia"/>
        </w:rPr>
        <w:t>XML</w:t>
      </w:r>
      <w:r>
        <w:rPr>
          <w:rFonts w:hint="eastAsia"/>
        </w:rPr>
        <w:t>传输。</w:t>
      </w:r>
    </w:p>
    <w:p w:rsidR="009158D4" w:rsidRDefault="005311D4">
      <w:pPr>
        <w:numPr>
          <w:ilvl w:val="0"/>
          <w:numId w:val="5"/>
        </w:numPr>
        <w:wordWrap/>
        <w:ind w:left="426" w:firstLine="0"/>
      </w:pPr>
      <w:r>
        <w:rPr>
          <w:rFonts w:hint="eastAsia"/>
        </w:rPr>
        <w:t>ZIP</w:t>
      </w:r>
      <w:r>
        <w:rPr>
          <w:rFonts w:hint="eastAsia"/>
        </w:rPr>
        <w:t>包：通过</w:t>
      </w:r>
      <w:r>
        <w:rPr>
          <w:rFonts w:hint="eastAsia"/>
        </w:rPr>
        <w:t>ESB</w:t>
      </w:r>
      <w:r>
        <w:rPr>
          <w:rFonts w:hint="eastAsia"/>
        </w:rPr>
        <w:t>传输通道异步传输，同步请求提供</w:t>
      </w:r>
      <w:r>
        <w:rPr>
          <w:rFonts w:hint="eastAsia"/>
        </w:rPr>
        <w:t>ZIP</w:t>
      </w:r>
      <w:r>
        <w:rPr>
          <w:rFonts w:hint="eastAsia"/>
        </w:rPr>
        <w:t>包文件名。</w:t>
      </w:r>
    </w:p>
    <w:p w:rsidR="009158D4" w:rsidRDefault="009158D4">
      <w:pPr>
        <w:ind w:firstLineChars="200" w:firstLine="420"/>
      </w:pPr>
    </w:p>
    <w:p w:rsidR="009158D4" w:rsidRDefault="005311D4">
      <w:pPr>
        <w:pStyle w:val="a0"/>
        <w:numPr>
          <w:ilvl w:val="3"/>
          <w:numId w:val="2"/>
        </w:numPr>
        <w:spacing w:before="156" w:after="156"/>
      </w:pPr>
      <w:r>
        <w:rPr>
          <w:rFonts w:hint="eastAsia"/>
        </w:rPr>
        <w:t>布控请求信息</w:t>
      </w:r>
    </w:p>
    <w:p w:rsidR="009158D4" w:rsidRDefault="005311D4">
      <w:pPr>
        <w:pStyle w:val="afff1"/>
        <w:rPr>
          <w:rFonts w:hAnsi="宋体" w:cs="宋体"/>
          <w:szCs w:val="21"/>
        </w:rPr>
      </w:pPr>
      <w:r>
        <w:rPr>
          <w:rFonts w:hAnsi="宋体" w:cs="宋体" w:hint="eastAsia"/>
          <w:szCs w:val="21"/>
        </w:rPr>
        <w:t xml:space="preserve">服务请求信息主要是指布控条件相关信息，结构： </w:t>
      </w:r>
    </w:p>
    <w:tbl>
      <w:tblPr>
        <w:tblW w:w="8522" w:type="dxa"/>
        <w:jc w:val="center"/>
        <w:tblLayout w:type="fixed"/>
        <w:tblLook w:val="04A0" w:firstRow="1" w:lastRow="0" w:firstColumn="1" w:lastColumn="0" w:noHBand="0" w:noVBand="1"/>
      </w:tblPr>
      <w:tblGrid>
        <w:gridCol w:w="1964"/>
        <w:gridCol w:w="2537"/>
        <w:gridCol w:w="1950"/>
        <w:gridCol w:w="1159"/>
        <w:gridCol w:w="912"/>
      </w:tblGrid>
      <w:tr w:rsidR="009158D4">
        <w:trPr>
          <w:jc w:val="center"/>
        </w:trPr>
        <w:tc>
          <w:tcPr>
            <w:tcW w:w="1964" w:type="dxa"/>
            <w:tcBorders>
              <w:top w:val="single" w:sz="2" w:space="0" w:color="000000"/>
              <w:left w:val="single" w:sz="2" w:space="0" w:color="000000"/>
              <w:bottom w:val="single" w:sz="2" w:space="0" w:color="000000"/>
              <w:right w:val="single" w:sz="2" w:space="0" w:color="000000"/>
            </w:tcBorders>
            <w:shd w:val="clear" w:color="auto" w:fill="7F7F7F"/>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数据编码</w:t>
            </w:r>
          </w:p>
        </w:tc>
        <w:tc>
          <w:tcPr>
            <w:tcW w:w="2537" w:type="dxa"/>
            <w:tcBorders>
              <w:top w:val="single" w:sz="2" w:space="0" w:color="000000"/>
              <w:left w:val="nil"/>
              <w:bottom w:val="single" w:sz="2" w:space="0" w:color="000000"/>
              <w:right w:val="single" w:sz="2" w:space="0" w:color="000000"/>
            </w:tcBorders>
            <w:shd w:val="clear" w:color="auto" w:fill="7F7F7F"/>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数据集名</w:t>
            </w:r>
          </w:p>
        </w:tc>
        <w:tc>
          <w:tcPr>
            <w:tcW w:w="1950" w:type="dxa"/>
            <w:tcBorders>
              <w:top w:val="single" w:sz="2" w:space="0" w:color="000000"/>
              <w:left w:val="nil"/>
              <w:bottom w:val="single" w:sz="2" w:space="0" w:color="000000"/>
              <w:right w:val="single" w:sz="2" w:space="0" w:color="000000"/>
            </w:tcBorders>
            <w:shd w:val="clear" w:color="auto" w:fill="7F7F7F"/>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父数据</w:t>
            </w:r>
          </w:p>
        </w:tc>
        <w:tc>
          <w:tcPr>
            <w:tcW w:w="1159" w:type="dxa"/>
            <w:tcBorders>
              <w:top w:val="single" w:sz="2" w:space="0" w:color="000000"/>
              <w:left w:val="nil"/>
              <w:bottom w:val="single" w:sz="2" w:space="0" w:color="000000"/>
              <w:right w:val="single" w:sz="2" w:space="0" w:color="000000"/>
            </w:tcBorders>
            <w:shd w:val="clear" w:color="auto" w:fill="7F7F7F"/>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子数据</w:t>
            </w:r>
          </w:p>
        </w:tc>
        <w:tc>
          <w:tcPr>
            <w:tcW w:w="912" w:type="dxa"/>
            <w:tcBorders>
              <w:top w:val="single" w:sz="2" w:space="0" w:color="000000"/>
              <w:left w:val="nil"/>
              <w:bottom w:val="single" w:sz="2" w:space="0" w:color="000000"/>
              <w:right w:val="single" w:sz="2" w:space="0" w:color="000000"/>
            </w:tcBorders>
            <w:shd w:val="clear" w:color="auto" w:fill="7F7F7F"/>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级数</w:t>
            </w:r>
          </w:p>
        </w:tc>
      </w:tr>
      <w:tr w:rsidR="009158D4">
        <w:trPr>
          <w:jc w:val="center"/>
        </w:trPr>
        <w:tc>
          <w:tcPr>
            <w:tcW w:w="1964" w:type="dxa"/>
            <w:tcBorders>
              <w:top w:val="single" w:sz="2" w:space="0" w:color="000000"/>
              <w:left w:val="single" w:sz="2" w:space="0" w:color="000000"/>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WA_COMMON_010000</w:t>
            </w:r>
          </w:p>
        </w:tc>
        <w:tc>
          <w:tcPr>
            <w:tcW w:w="2537"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消息通用信息</w:t>
            </w:r>
          </w:p>
        </w:tc>
        <w:tc>
          <w:tcPr>
            <w:tcW w:w="1950"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无</w:t>
            </w:r>
          </w:p>
        </w:tc>
        <w:tc>
          <w:tcPr>
            <w:tcW w:w="1159"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无</w:t>
            </w:r>
          </w:p>
        </w:tc>
        <w:tc>
          <w:tcPr>
            <w:tcW w:w="912"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1</w:t>
            </w:r>
          </w:p>
        </w:tc>
      </w:tr>
      <w:tr w:rsidR="009158D4">
        <w:trPr>
          <w:jc w:val="center"/>
        </w:trPr>
        <w:tc>
          <w:tcPr>
            <w:tcW w:w="1964" w:type="dxa"/>
            <w:tcBorders>
              <w:top w:val="single" w:sz="2" w:space="0" w:color="000000"/>
              <w:left w:val="single" w:sz="2" w:space="0" w:color="000000"/>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WA_COMMON_010020</w:t>
            </w:r>
          </w:p>
        </w:tc>
        <w:tc>
          <w:tcPr>
            <w:tcW w:w="2537"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布控条件信息</w:t>
            </w:r>
          </w:p>
        </w:tc>
        <w:tc>
          <w:tcPr>
            <w:tcW w:w="1950"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无</w:t>
            </w:r>
          </w:p>
        </w:tc>
        <w:tc>
          <w:tcPr>
            <w:tcW w:w="1159"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无</w:t>
            </w:r>
          </w:p>
        </w:tc>
        <w:tc>
          <w:tcPr>
            <w:tcW w:w="912"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1</w:t>
            </w:r>
          </w:p>
        </w:tc>
      </w:tr>
      <w:tr w:rsidR="009158D4">
        <w:trPr>
          <w:jc w:val="center"/>
        </w:trPr>
        <w:tc>
          <w:tcPr>
            <w:tcW w:w="1964" w:type="dxa"/>
            <w:tcBorders>
              <w:top w:val="single" w:sz="2" w:space="0" w:color="000000"/>
              <w:left w:val="single" w:sz="2" w:space="0" w:color="000000"/>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WA_COMMON_010021</w:t>
            </w:r>
          </w:p>
        </w:tc>
        <w:tc>
          <w:tcPr>
            <w:tcW w:w="2537"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布控要求返回信息</w:t>
            </w:r>
          </w:p>
        </w:tc>
        <w:tc>
          <w:tcPr>
            <w:tcW w:w="1950"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WA_COMMON_010020</w:t>
            </w:r>
          </w:p>
        </w:tc>
        <w:tc>
          <w:tcPr>
            <w:tcW w:w="1159"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无</w:t>
            </w:r>
          </w:p>
        </w:tc>
        <w:tc>
          <w:tcPr>
            <w:tcW w:w="912"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2</w:t>
            </w:r>
          </w:p>
        </w:tc>
      </w:tr>
    </w:tbl>
    <w:p w:rsidR="009158D4" w:rsidRDefault="005311D4">
      <w:pPr>
        <w:pStyle w:val="a0"/>
        <w:numPr>
          <w:ilvl w:val="3"/>
          <w:numId w:val="2"/>
        </w:numPr>
        <w:spacing w:before="156" w:after="156"/>
      </w:pPr>
      <w:r>
        <w:rPr>
          <w:rFonts w:hint="eastAsia"/>
        </w:rPr>
        <w:t>布控落实结果的结构</w:t>
      </w:r>
    </w:p>
    <w:p w:rsidR="009158D4" w:rsidRDefault="005311D4">
      <w:pPr>
        <w:pStyle w:val="afff1"/>
        <w:rPr>
          <w:rFonts w:hAnsi="宋体" w:cs="宋体"/>
          <w:szCs w:val="21"/>
        </w:rPr>
      </w:pPr>
      <w:r>
        <w:rPr>
          <w:rFonts w:hAnsi="宋体" w:cs="宋体" w:hint="eastAsia"/>
          <w:szCs w:val="21"/>
        </w:rPr>
        <w:t xml:space="preserve">此处定义了接收到布控条件后落实结果的返回xml的结构（即比如布控的线索或重点人是否真正布控成功），布控落实结果可以同步或异步返回（同步与异步消息类型不同）。 </w:t>
      </w:r>
    </w:p>
    <w:tbl>
      <w:tblPr>
        <w:tblW w:w="8522" w:type="dxa"/>
        <w:jc w:val="center"/>
        <w:tblLayout w:type="fixed"/>
        <w:tblLook w:val="04A0" w:firstRow="1" w:lastRow="0" w:firstColumn="1" w:lastColumn="0" w:noHBand="0" w:noVBand="1"/>
      </w:tblPr>
      <w:tblGrid>
        <w:gridCol w:w="2060"/>
        <w:gridCol w:w="1977"/>
        <w:gridCol w:w="1323"/>
        <w:gridCol w:w="1458"/>
        <w:gridCol w:w="1704"/>
      </w:tblGrid>
      <w:tr w:rsidR="009158D4">
        <w:trPr>
          <w:trHeight w:val="477"/>
          <w:jc w:val="center"/>
        </w:trPr>
        <w:tc>
          <w:tcPr>
            <w:tcW w:w="2060" w:type="dxa"/>
            <w:tcBorders>
              <w:top w:val="single" w:sz="2" w:space="0" w:color="000000"/>
              <w:left w:val="single" w:sz="2" w:space="0" w:color="000000"/>
              <w:bottom w:val="single" w:sz="2" w:space="0" w:color="000000"/>
              <w:right w:val="single" w:sz="2" w:space="0" w:color="000000"/>
            </w:tcBorders>
            <w:shd w:val="clear" w:color="auto" w:fill="7F7F7F"/>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数据编码</w:t>
            </w:r>
          </w:p>
        </w:tc>
        <w:tc>
          <w:tcPr>
            <w:tcW w:w="1977" w:type="dxa"/>
            <w:tcBorders>
              <w:top w:val="single" w:sz="2" w:space="0" w:color="000000"/>
              <w:left w:val="nil"/>
              <w:bottom w:val="single" w:sz="2" w:space="0" w:color="000000"/>
              <w:right w:val="single" w:sz="2" w:space="0" w:color="000000"/>
            </w:tcBorders>
            <w:shd w:val="clear" w:color="auto" w:fill="7F7F7F"/>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数据集名</w:t>
            </w:r>
          </w:p>
        </w:tc>
        <w:tc>
          <w:tcPr>
            <w:tcW w:w="1323" w:type="dxa"/>
            <w:tcBorders>
              <w:top w:val="single" w:sz="2" w:space="0" w:color="000000"/>
              <w:left w:val="nil"/>
              <w:bottom w:val="single" w:sz="2" w:space="0" w:color="000000"/>
              <w:right w:val="single" w:sz="2" w:space="0" w:color="000000"/>
            </w:tcBorders>
            <w:shd w:val="clear" w:color="auto" w:fill="7F7F7F"/>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父数据</w:t>
            </w:r>
          </w:p>
        </w:tc>
        <w:tc>
          <w:tcPr>
            <w:tcW w:w="1458" w:type="dxa"/>
            <w:tcBorders>
              <w:top w:val="single" w:sz="2" w:space="0" w:color="000000"/>
              <w:left w:val="nil"/>
              <w:bottom w:val="single" w:sz="2" w:space="0" w:color="000000"/>
              <w:right w:val="single" w:sz="2" w:space="0" w:color="000000"/>
            </w:tcBorders>
            <w:shd w:val="clear" w:color="auto" w:fill="7F7F7F"/>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子数据</w:t>
            </w:r>
          </w:p>
        </w:tc>
        <w:tc>
          <w:tcPr>
            <w:tcW w:w="1704" w:type="dxa"/>
            <w:tcBorders>
              <w:top w:val="single" w:sz="2" w:space="0" w:color="000000"/>
              <w:left w:val="nil"/>
              <w:bottom w:val="single" w:sz="2" w:space="0" w:color="000000"/>
              <w:right w:val="single" w:sz="2" w:space="0" w:color="000000"/>
            </w:tcBorders>
            <w:shd w:val="clear" w:color="auto" w:fill="7F7F7F"/>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级数</w:t>
            </w:r>
          </w:p>
        </w:tc>
      </w:tr>
      <w:tr w:rsidR="009158D4">
        <w:trPr>
          <w:jc w:val="center"/>
        </w:trPr>
        <w:tc>
          <w:tcPr>
            <w:tcW w:w="2060" w:type="dxa"/>
            <w:tcBorders>
              <w:top w:val="single" w:sz="2" w:space="0" w:color="000000"/>
              <w:left w:val="single" w:sz="2" w:space="0" w:color="000000"/>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WA_COMMON_010000</w:t>
            </w:r>
          </w:p>
        </w:tc>
        <w:tc>
          <w:tcPr>
            <w:tcW w:w="1977"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消息通用信息</w:t>
            </w:r>
          </w:p>
        </w:tc>
        <w:tc>
          <w:tcPr>
            <w:tcW w:w="1323"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无</w:t>
            </w:r>
          </w:p>
        </w:tc>
        <w:tc>
          <w:tcPr>
            <w:tcW w:w="1458"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无</w:t>
            </w:r>
          </w:p>
        </w:tc>
        <w:tc>
          <w:tcPr>
            <w:tcW w:w="1704"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1</w:t>
            </w:r>
          </w:p>
        </w:tc>
      </w:tr>
      <w:tr w:rsidR="009158D4">
        <w:trPr>
          <w:jc w:val="center"/>
        </w:trPr>
        <w:tc>
          <w:tcPr>
            <w:tcW w:w="2060" w:type="dxa"/>
            <w:tcBorders>
              <w:top w:val="single" w:sz="2" w:space="0" w:color="000000"/>
              <w:left w:val="single" w:sz="2" w:space="0" w:color="000000"/>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WA_COMMON_010004</w:t>
            </w:r>
          </w:p>
        </w:tc>
        <w:tc>
          <w:tcPr>
            <w:tcW w:w="1977"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消息返回状态信息</w:t>
            </w:r>
          </w:p>
        </w:tc>
        <w:tc>
          <w:tcPr>
            <w:tcW w:w="1323"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无</w:t>
            </w:r>
          </w:p>
        </w:tc>
        <w:tc>
          <w:tcPr>
            <w:tcW w:w="1458"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无</w:t>
            </w:r>
          </w:p>
        </w:tc>
        <w:tc>
          <w:tcPr>
            <w:tcW w:w="1704"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1</w:t>
            </w:r>
          </w:p>
        </w:tc>
      </w:tr>
      <w:tr w:rsidR="009158D4">
        <w:trPr>
          <w:jc w:val="center"/>
        </w:trPr>
        <w:tc>
          <w:tcPr>
            <w:tcW w:w="2060" w:type="dxa"/>
            <w:tcBorders>
              <w:top w:val="single" w:sz="2" w:space="0" w:color="000000"/>
              <w:left w:val="single" w:sz="2" w:space="0" w:color="000000"/>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WA_COMMON_010023</w:t>
            </w:r>
          </w:p>
        </w:tc>
        <w:tc>
          <w:tcPr>
            <w:tcW w:w="1977"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布控失败线索信息</w:t>
            </w:r>
          </w:p>
        </w:tc>
        <w:tc>
          <w:tcPr>
            <w:tcW w:w="1323"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无</w:t>
            </w:r>
          </w:p>
        </w:tc>
        <w:tc>
          <w:tcPr>
            <w:tcW w:w="1458"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无</w:t>
            </w:r>
          </w:p>
        </w:tc>
        <w:tc>
          <w:tcPr>
            <w:tcW w:w="1704"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1</w:t>
            </w:r>
          </w:p>
        </w:tc>
      </w:tr>
    </w:tbl>
    <w:p w:rsidR="009158D4" w:rsidRDefault="005311D4">
      <w:pPr>
        <w:pStyle w:val="afff1"/>
        <w:rPr>
          <w:rFonts w:hAnsi="宋体" w:cs="宋体"/>
          <w:szCs w:val="21"/>
        </w:rPr>
      </w:pPr>
      <w:r>
        <w:rPr>
          <w:rFonts w:hAnsi="宋体" w:cs="宋体" w:hint="eastAsia"/>
          <w:szCs w:val="21"/>
        </w:rPr>
        <w:lastRenderedPageBreak/>
        <w:t xml:space="preserve">布控失败线索信息数据集用于表示多条线索的布控状态，如果所有线索都布控成功，则此数据集可省略。 </w:t>
      </w:r>
    </w:p>
    <w:p w:rsidR="009158D4" w:rsidRDefault="005311D4">
      <w:pPr>
        <w:pStyle w:val="a0"/>
        <w:numPr>
          <w:ilvl w:val="3"/>
          <w:numId w:val="2"/>
        </w:numPr>
        <w:spacing w:before="156" w:after="156"/>
      </w:pPr>
      <w:r>
        <w:rPr>
          <w:rFonts w:hint="eastAsia"/>
        </w:rPr>
        <w:t>布控中标数据的结构</w:t>
      </w:r>
    </w:p>
    <w:p w:rsidR="009158D4" w:rsidRDefault="005311D4">
      <w:pPr>
        <w:pStyle w:val="afff1"/>
        <w:rPr>
          <w:rFonts w:hAnsi="宋体" w:cs="宋体"/>
          <w:szCs w:val="21"/>
        </w:rPr>
      </w:pPr>
      <w:r>
        <w:rPr>
          <w:rFonts w:hAnsi="宋体" w:cs="宋体" w:hint="eastAsia"/>
          <w:szCs w:val="21"/>
        </w:rPr>
        <w:t>布控成功后，中标数据按上文中约定格式打包为ZIP文件，通过文件传输通道传输给后台。</w:t>
      </w:r>
    </w:p>
    <w:p w:rsidR="009158D4" w:rsidRDefault="005311D4">
      <w:pPr>
        <w:pStyle w:val="afff6"/>
        <w:numPr>
          <w:ilvl w:val="2"/>
          <w:numId w:val="2"/>
        </w:numPr>
        <w:outlineLvl w:val="2"/>
        <w:rPr>
          <w:szCs w:val="21"/>
        </w:rPr>
      </w:pPr>
      <w:bookmarkStart w:id="462" w:name="_Toc416129170"/>
      <w:bookmarkStart w:id="463" w:name="_Toc505247923"/>
      <w:r>
        <w:rPr>
          <w:rFonts w:hint="eastAsia"/>
          <w:szCs w:val="21"/>
        </w:rPr>
        <w:t>停控服务</w:t>
      </w:r>
      <w:bookmarkEnd w:id="462"/>
      <w:bookmarkEnd w:id="463"/>
    </w:p>
    <w:p w:rsidR="009158D4" w:rsidRDefault="005311D4">
      <w:pPr>
        <w:pStyle w:val="afff1"/>
        <w:rPr>
          <w:rFonts w:hAnsi="宋体" w:cs="宋体"/>
          <w:szCs w:val="21"/>
        </w:rPr>
      </w:pPr>
      <w:r>
        <w:rPr>
          <w:rFonts w:hAnsi="宋体" w:cs="宋体" w:hint="eastAsia"/>
          <w:szCs w:val="21"/>
        </w:rPr>
        <w:t xml:space="preserve">停控是根据需要对某个或者某批线索停止布控。 </w:t>
      </w:r>
    </w:p>
    <w:p w:rsidR="009158D4" w:rsidRDefault="005311D4">
      <w:pPr>
        <w:pStyle w:val="a0"/>
        <w:numPr>
          <w:ilvl w:val="3"/>
          <w:numId w:val="2"/>
        </w:numPr>
        <w:spacing w:before="156" w:after="156"/>
      </w:pPr>
      <w:r>
        <w:rPr>
          <w:rFonts w:hint="eastAsia"/>
        </w:rPr>
        <w:t>停控请求信息</w:t>
      </w:r>
    </w:p>
    <w:p w:rsidR="009158D4" w:rsidRDefault="005311D4">
      <w:pPr>
        <w:pStyle w:val="afff1"/>
        <w:rPr>
          <w:rFonts w:hAnsi="宋体" w:cs="宋体"/>
          <w:szCs w:val="21"/>
        </w:rPr>
      </w:pPr>
      <w:r>
        <w:rPr>
          <w:rFonts w:hAnsi="宋体" w:cs="宋体" w:hint="eastAsia"/>
          <w:szCs w:val="21"/>
        </w:rPr>
        <w:t>此处定义了停控</w:t>
      </w:r>
      <w:r>
        <w:rPr>
          <w:rFonts w:ascii="Times New Roman" w:hint="eastAsia"/>
          <w:szCs w:val="21"/>
        </w:rPr>
        <w:t>请求</w:t>
      </w:r>
      <w:r>
        <w:rPr>
          <w:rFonts w:hAnsi="宋体" w:cs="宋体" w:hint="eastAsia"/>
          <w:szCs w:val="21"/>
        </w:rPr>
        <w:t xml:space="preserve">信息的XML结构。 </w:t>
      </w:r>
    </w:p>
    <w:tbl>
      <w:tblPr>
        <w:tblW w:w="8522" w:type="dxa"/>
        <w:jc w:val="center"/>
        <w:tblLayout w:type="fixed"/>
        <w:tblLook w:val="04A0" w:firstRow="1" w:lastRow="0" w:firstColumn="1" w:lastColumn="0" w:noHBand="0" w:noVBand="1"/>
      </w:tblPr>
      <w:tblGrid>
        <w:gridCol w:w="2074"/>
        <w:gridCol w:w="2604"/>
        <w:gridCol w:w="1255"/>
        <w:gridCol w:w="1281"/>
        <w:gridCol w:w="1308"/>
      </w:tblGrid>
      <w:tr w:rsidR="009158D4">
        <w:trPr>
          <w:jc w:val="center"/>
        </w:trPr>
        <w:tc>
          <w:tcPr>
            <w:tcW w:w="2074" w:type="dxa"/>
            <w:tcBorders>
              <w:top w:val="single" w:sz="2" w:space="0" w:color="000000"/>
              <w:left w:val="single" w:sz="2" w:space="0" w:color="000000"/>
              <w:bottom w:val="single" w:sz="2" w:space="0" w:color="000000"/>
              <w:right w:val="single" w:sz="2" w:space="0" w:color="000000"/>
            </w:tcBorders>
            <w:shd w:val="clear" w:color="auto" w:fill="7F7F7F"/>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数据编码</w:t>
            </w:r>
          </w:p>
        </w:tc>
        <w:tc>
          <w:tcPr>
            <w:tcW w:w="2604" w:type="dxa"/>
            <w:tcBorders>
              <w:top w:val="single" w:sz="2" w:space="0" w:color="000000"/>
              <w:left w:val="nil"/>
              <w:bottom w:val="single" w:sz="2" w:space="0" w:color="000000"/>
              <w:right w:val="single" w:sz="2" w:space="0" w:color="000000"/>
            </w:tcBorders>
            <w:shd w:val="clear" w:color="auto" w:fill="7F7F7F"/>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数据集名</w:t>
            </w:r>
          </w:p>
        </w:tc>
        <w:tc>
          <w:tcPr>
            <w:tcW w:w="1255" w:type="dxa"/>
            <w:tcBorders>
              <w:top w:val="single" w:sz="2" w:space="0" w:color="000000"/>
              <w:left w:val="nil"/>
              <w:bottom w:val="single" w:sz="2" w:space="0" w:color="000000"/>
              <w:right w:val="single" w:sz="2" w:space="0" w:color="000000"/>
            </w:tcBorders>
            <w:shd w:val="clear" w:color="auto" w:fill="7F7F7F"/>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父数据</w:t>
            </w:r>
          </w:p>
        </w:tc>
        <w:tc>
          <w:tcPr>
            <w:tcW w:w="1281" w:type="dxa"/>
            <w:tcBorders>
              <w:top w:val="single" w:sz="2" w:space="0" w:color="000000"/>
              <w:left w:val="nil"/>
              <w:bottom w:val="single" w:sz="2" w:space="0" w:color="000000"/>
              <w:right w:val="single" w:sz="2" w:space="0" w:color="000000"/>
            </w:tcBorders>
            <w:shd w:val="clear" w:color="auto" w:fill="7F7F7F"/>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子数据</w:t>
            </w:r>
          </w:p>
        </w:tc>
        <w:tc>
          <w:tcPr>
            <w:tcW w:w="1308" w:type="dxa"/>
            <w:tcBorders>
              <w:top w:val="single" w:sz="2" w:space="0" w:color="000000"/>
              <w:left w:val="nil"/>
              <w:bottom w:val="single" w:sz="2" w:space="0" w:color="000000"/>
              <w:right w:val="single" w:sz="2" w:space="0" w:color="000000"/>
            </w:tcBorders>
            <w:shd w:val="clear" w:color="auto" w:fill="7F7F7F"/>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级数</w:t>
            </w:r>
          </w:p>
        </w:tc>
      </w:tr>
      <w:tr w:rsidR="009158D4">
        <w:trPr>
          <w:jc w:val="center"/>
        </w:trPr>
        <w:tc>
          <w:tcPr>
            <w:tcW w:w="2074" w:type="dxa"/>
            <w:tcBorders>
              <w:top w:val="single" w:sz="2" w:space="0" w:color="000000"/>
              <w:left w:val="single" w:sz="2" w:space="0" w:color="000000"/>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WA_COMMON_010000</w:t>
            </w:r>
          </w:p>
        </w:tc>
        <w:tc>
          <w:tcPr>
            <w:tcW w:w="2604"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消息通用信息</w:t>
            </w:r>
          </w:p>
        </w:tc>
        <w:tc>
          <w:tcPr>
            <w:tcW w:w="1255"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无</w:t>
            </w:r>
          </w:p>
        </w:tc>
        <w:tc>
          <w:tcPr>
            <w:tcW w:w="1281"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无</w:t>
            </w:r>
          </w:p>
        </w:tc>
        <w:tc>
          <w:tcPr>
            <w:tcW w:w="1308"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1</w:t>
            </w:r>
          </w:p>
        </w:tc>
      </w:tr>
      <w:tr w:rsidR="009158D4">
        <w:trPr>
          <w:jc w:val="center"/>
        </w:trPr>
        <w:tc>
          <w:tcPr>
            <w:tcW w:w="2074" w:type="dxa"/>
            <w:tcBorders>
              <w:top w:val="single" w:sz="2" w:space="0" w:color="000000"/>
              <w:left w:val="single" w:sz="2" w:space="0" w:color="000000"/>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WA_COMMON_010023</w:t>
            </w:r>
          </w:p>
        </w:tc>
        <w:tc>
          <w:tcPr>
            <w:tcW w:w="2604"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停控的线索信息</w:t>
            </w:r>
          </w:p>
        </w:tc>
        <w:tc>
          <w:tcPr>
            <w:tcW w:w="1255"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无</w:t>
            </w:r>
          </w:p>
        </w:tc>
        <w:tc>
          <w:tcPr>
            <w:tcW w:w="1281"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无</w:t>
            </w:r>
          </w:p>
        </w:tc>
        <w:tc>
          <w:tcPr>
            <w:tcW w:w="1308"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1</w:t>
            </w:r>
          </w:p>
        </w:tc>
      </w:tr>
    </w:tbl>
    <w:p w:rsidR="009158D4" w:rsidRDefault="005311D4">
      <w:pPr>
        <w:pStyle w:val="a0"/>
        <w:numPr>
          <w:ilvl w:val="3"/>
          <w:numId w:val="2"/>
        </w:numPr>
        <w:spacing w:before="156" w:after="156"/>
      </w:pPr>
      <w:r>
        <w:rPr>
          <w:rFonts w:hint="eastAsia"/>
        </w:rPr>
        <w:t>停控落实结果的结构</w:t>
      </w:r>
    </w:p>
    <w:p w:rsidR="009158D4" w:rsidRDefault="005311D4">
      <w:pPr>
        <w:pStyle w:val="afff1"/>
      </w:pPr>
      <w:r>
        <w:rPr>
          <w:rFonts w:hint="eastAsia"/>
        </w:rPr>
        <w:t>停控结果信息包括停控的执行情况，如果停控失败，返回停控失败的原因以及停控失败的线索信息。</w:t>
      </w:r>
    </w:p>
    <w:p w:rsidR="009158D4" w:rsidRDefault="005311D4">
      <w:pPr>
        <w:pStyle w:val="afff1"/>
        <w:rPr>
          <w:rFonts w:hAnsi="宋体" w:cs="宋体"/>
          <w:szCs w:val="21"/>
        </w:rPr>
      </w:pPr>
      <w:r>
        <w:rPr>
          <w:rFonts w:hAnsi="宋体" w:cs="宋体" w:hint="eastAsia"/>
          <w:szCs w:val="21"/>
        </w:rPr>
        <w:t xml:space="preserve">此处定义了接收到停控请求后落实结果的返回xml的结构，停控落实结果可以同步或异步返回（同步与异步消息类型不同）。 </w:t>
      </w:r>
    </w:p>
    <w:tbl>
      <w:tblPr>
        <w:tblW w:w="8522" w:type="dxa"/>
        <w:jc w:val="center"/>
        <w:tblLayout w:type="fixed"/>
        <w:tblLook w:val="04A0" w:firstRow="1" w:lastRow="0" w:firstColumn="1" w:lastColumn="0" w:noHBand="0" w:noVBand="1"/>
      </w:tblPr>
      <w:tblGrid>
        <w:gridCol w:w="2442"/>
        <w:gridCol w:w="2618"/>
        <w:gridCol w:w="1459"/>
        <w:gridCol w:w="1105"/>
        <w:gridCol w:w="898"/>
      </w:tblGrid>
      <w:tr w:rsidR="009158D4">
        <w:trPr>
          <w:jc w:val="center"/>
        </w:trPr>
        <w:tc>
          <w:tcPr>
            <w:tcW w:w="2442" w:type="dxa"/>
            <w:tcBorders>
              <w:top w:val="single" w:sz="2" w:space="0" w:color="000000"/>
              <w:left w:val="single" w:sz="2" w:space="0" w:color="000000"/>
              <w:bottom w:val="single" w:sz="2" w:space="0" w:color="000000"/>
              <w:right w:val="single" w:sz="2" w:space="0" w:color="000000"/>
            </w:tcBorders>
            <w:shd w:val="clear" w:color="auto" w:fill="7F7F7F"/>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数据编码</w:t>
            </w:r>
          </w:p>
        </w:tc>
        <w:tc>
          <w:tcPr>
            <w:tcW w:w="2618" w:type="dxa"/>
            <w:tcBorders>
              <w:top w:val="single" w:sz="2" w:space="0" w:color="000000"/>
              <w:left w:val="nil"/>
              <w:bottom w:val="single" w:sz="2" w:space="0" w:color="000000"/>
              <w:right w:val="single" w:sz="2" w:space="0" w:color="000000"/>
            </w:tcBorders>
            <w:shd w:val="clear" w:color="auto" w:fill="7F7F7F"/>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数据集名</w:t>
            </w:r>
          </w:p>
        </w:tc>
        <w:tc>
          <w:tcPr>
            <w:tcW w:w="1459" w:type="dxa"/>
            <w:tcBorders>
              <w:top w:val="single" w:sz="2" w:space="0" w:color="000000"/>
              <w:left w:val="nil"/>
              <w:bottom w:val="single" w:sz="2" w:space="0" w:color="000000"/>
              <w:right w:val="single" w:sz="2" w:space="0" w:color="000000"/>
            </w:tcBorders>
            <w:shd w:val="clear" w:color="auto" w:fill="7F7F7F"/>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父数据</w:t>
            </w:r>
          </w:p>
        </w:tc>
        <w:tc>
          <w:tcPr>
            <w:tcW w:w="1105" w:type="dxa"/>
            <w:tcBorders>
              <w:top w:val="single" w:sz="2" w:space="0" w:color="000000"/>
              <w:left w:val="nil"/>
              <w:bottom w:val="single" w:sz="2" w:space="0" w:color="000000"/>
              <w:right w:val="single" w:sz="2" w:space="0" w:color="000000"/>
            </w:tcBorders>
            <w:shd w:val="clear" w:color="auto" w:fill="7F7F7F"/>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子数据</w:t>
            </w:r>
          </w:p>
        </w:tc>
        <w:tc>
          <w:tcPr>
            <w:tcW w:w="898" w:type="dxa"/>
            <w:tcBorders>
              <w:top w:val="single" w:sz="2" w:space="0" w:color="000000"/>
              <w:left w:val="nil"/>
              <w:bottom w:val="single" w:sz="2" w:space="0" w:color="000000"/>
              <w:right w:val="single" w:sz="2" w:space="0" w:color="000000"/>
            </w:tcBorders>
            <w:shd w:val="clear" w:color="auto" w:fill="7F7F7F"/>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级数</w:t>
            </w:r>
          </w:p>
        </w:tc>
      </w:tr>
      <w:tr w:rsidR="009158D4">
        <w:trPr>
          <w:jc w:val="center"/>
        </w:trPr>
        <w:tc>
          <w:tcPr>
            <w:tcW w:w="2442" w:type="dxa"/>
            <w:tcBorders>
              <w:top w:val="single" w:sz="2" w:space="0" w:color="000000"/>
              <w:left w:val="single" w:sz="2" w:space="0" w:color="000000"/>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WA_COMMON_010000</w:t>
            </w:r>
          </w:p>
        </w:tc>
        <w:tc>
          <w:tcPr>
            <w:tcW w:w="2618"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消息通用信息</w:t>
            </w:r>
          </w:p>
        </w:tc>
        <w:tc>
          <w:tcPr>
            <w:tcW w:w="1459"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无</w:t>
            </w:r>
          </w:p>
        </w:tc>
        <w:tc>
          <w:tcPr>
            <w:tcW w:w="1105"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无</w:t>
            </w:r>
          </w:p>
        </w:tc>
        <w:tc>
          <w:tcPr>
            <w:tcW w:w="898"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1</w:t>
            </w:r>
          </w:p>
        </w:tc>
      </w:tr>
      <w:tr w:rsidR="009158D4">
        <w:trPr>
          <w:jc w:val="center"/>
        </w:trPr>
        <w:tc>
          <w:tcPr>
            <w:tcW w:w="2442" w:type="dxa"/>
            <w:tcBorders>
              <w:top w:val="single" w:sz="2" w:space="0" w:color="000000"/>
              <w:left w:val="single" w:sz="2" w:space="0" w:color="000000"/>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WA_COMMON_010004</w:t>
            </w:r>
          </w:p>
        </w:tc>
        <w:tc>
          <w:tcPr>
            <w:tcW w:w="2618"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消息返回状态信息</w:t>
            </w:r>
          </w:p>
        </w:tc>
        <w:tc>
          <w:tcPr>
            <w:tcW w:w="1459"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无</w:t>
            </w:r>
          </w:p>
        </w:tc>
        <w:tc>
          <w:tcPr>
            <w:tcW w:w="1105"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无</w:t>
            </w:r>
          </w:p>
        </w:tc>
        <w:tc>
          <w:tcPr>
            <w:tcW w:w="898"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1</w:t>
            </w:r>
          </w:p>
        </w:tc>
      </w:tr>
      <w:tr w:rsidR="009158D4">
        <w:trPr>
          <w:jc w:val="center"/>
        </w:trPr>
        <w:tc>
          <w:tcPr>
            <w:tcW w:w="2442" w:type="dxa"/>
            <w:tcBorders>
              <w:top w:val="single" w:sz="2" w:space="0" w:color="000000"/>
              <w:left w:val="single" w:sz="2" w:space="0" w:color="000000"/>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WA_COMMON_010023</w:t>
            </w:r>
          </w:p>
        </w:tc>
        <w:tc>
          <w:tcPr>
            <w:tcW w:w="2618"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停控失败的线索信息</w:t>
            </w:r>
          </w:p>
        </w:tc>
        <w:tc>
          <w:tcPr>
            <w:tcW w:w="1459"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无</w:t>
            </w:r>
          </w:p>
        </w:tc>
        <w:tc>
          <w:tcPr>
            <w:tcW w:w="1105"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无</w:t>
            </w:r>
          </w:p>
        </w:tc>
        <w:tc>
          <w:tcPr>
            <w:tcW w:w="898"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1</w:t>
            </w:r>
          </w:p>
        </w:tc>
      </w:tr>
    </w:tbl>
    <w:p w:rsidR="009158D4" w:rsidRDefault="005311D4">
      <w:pPr>
        <w:pStyle w:val="afff6"/>
        <w:numPr>
          <w:ilvl w:val="1"/>
          <w:numId w:val="2"/>
        </w:numPr>
        <w:spacing w:beforeLines="50" w:before="156" w:afterLines="50" w:after="156"/>
        <w:rPr>
          <w:szCs w:val="21"/>
        </w:rPr>
      </w:pPr>
      <w:bookmarkStart w:id="464" w:name="_Toc4454"/>
      <w:bookmarkStart w:id="465" w:name="_Toc416129172"/>
      <w:bookmarkStart w:id="466" w:name="_Toc505247924"/>
      <w:r>
        <w:rPr>
          <w:rFonts w:hint="eastAsia"/>
          <w:szCs w:val="21"/>
        </w:rPr>
        <w:t>管控类服务</w:t>
      </w:r>
      <w:bookmarkEnd w:id="464"/>
      <w:bookmarkEnd w:id="465"/>
      <w:bookmarkEnd w:id="466"/>
    </w:p>
    <w:p w:rsidR="009158D4" w:rsidRDefault="005311D4">
      <w:pPr>
        <w:pStyle w:val="afff6"/>
        <w:numPr>
          <w:ilvl w:val="2"/>
          <w:numId w:val="2"/>
        </w:numPr>
        <w:outlineLvl w:val="2"/>
        <w:rPr>
          <w:szCs w:val="21"/>
        </w:rPr>
      </w:pPr>
      <w:bookmarkStart w:id="467" w:name="_Toc416129173"/>
      <w:bookmarkStart w:id="468" w:name="_Toc505247925"/>
      <w:r>
        <w:rPr>
          <w:rFonts w:hint="eastAsia"/>
          <w:szCs w:val="21"/>
        </w:rPr>
        <w:t>管控服务</w:t>
      </w:r>
      <w:bookmarkEnd w:id="467"/>
      <w:bookmarkEnd w:id="468"/>
    </w:p>
    <w:bookmarkEnd w:id="458"/>
    <w:bookmarkEnd w:id="459"/>
    <w:bookmarkEnd w:id="460"/>
    <w:p w:rsidR="009158D4" w:rsidRDefault="005311D4">
      <w:pPr>
        <w:pStyle w:val="a0"/>
        <w:numPr>
          <w:ilvl w:val="3"/>
          <w:numId w:val="2"/>
        </w:numPr>
        <w:spacing w:before="156" w:after="156"/>
      </w:pPr>
      <w:r>
        <w:rPr>
          <w:rFonts w:hint="eastAsia"/>
        </w:rPr>
        <w:t>管控请求信息</w:t>
      </w:r>
    </w:p>
    <w:p w:rsidR="009158D4" w:rsidRDefault="005311D4">
      <w:pPr>
        <w:pStyle w:val="afff1"/>
        <w:rPr>
          <w:rFonts w:hAnsi="宋体" w:cs="宋体"/>
        </w:rPr>
      </w:pPr>
      <w:r>
        <w:rPr>
          <w:rFonts w:hAnsi="宋体" w:cs="宋体" w:hint="eastAsia"/>
        </w:rPr>
        <w:t>服务请求信息</w:t>
      </w:r>
      <w:r>
        <w:rPr>
          <w:rFonts w:ascii="Times New Roman" w:hint="eastAsia"/>
          <w:szCs w:val="21"/>
        </w:rPr>
        <w:t>主要</w:t>
      </w:r>
      <w:r>
        <w:rPr>
          <w:rFonts w:hAnsi="宋体" w:cs="宋体" w:hint="eastAsia"/>
        </w:rPr>
        <w:t>是指管控条件相关信息，结构：</w:t>
      </w:r>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37"/>
        <w:gridCol w:w="2577"/>
        <w:gridCol w:w="1991"/>
        <w:gridCol w:w="1214"/>
        <w:gridCol w:w="803"/>
      </w:tblGrid>
      <w:tr w:rsidR="009158D4">
        <w:trPr>
          <w:trHeight w:val="595"/>
          <w:jc w:val="center"/>
        </w:trPr>
        <w:tc>
          <w:tcPr>
            <w:tcW w:w="1937" w:type="dxa"/>
            <w:tcBorders>
              <w:top w:val="single" w:sz="4" w:space="0" w:color="000000"/>
              <w:left w:val="single" w:sz="4" w:space="0" w:color="000000"/>
              <w:bottom w:val="single" w:sz="4" w:space="0" w:color="000000"/>
              <w:right w:val="single" w:sz="4" w:space="0" w:color="000000"/>
            </w:tcBorders>
            <w:shd w:val="clear" w:color="auto" w:fill="7F7F7F"/>
          </w:tcPr>
          <w:p w:rsidR="009158D4" w:rsidRDefault="005311D4">
            <w:pPr>
              <w:spacing w:line="360" w:lineRule="auto"/>
              <w:rPr>
                <w:rFonts w:ascii="宋体" w:hAnsi="宋体" w:cs="宋体"/>
                <w:szCs w:val="22"/>
              </w:rPr>
            </w:pPr>
            <w:r>
              <w:rPr>
                <w:rFonts w:ascii="宋体" w:hAnsi="宋体" w:cs="宋体" w:hint="eastAsia"/>
                <w:szCs w:val="22"/>
              </w:rPr>
              <w:t>数据编码</w:t>
            </w:r>
          </w:p>
        </w:tc>
        <w:tc>
          <w:tcPr>
            <w:tcW w:w="2577" w:type="dxa"/>
            <w:tcBorders>
              <w:top w:val="single" w:sz="4" w:space="0" w:color="000000"/>
              <w:left w:val="single" w:sz="4" w:space="0" w:color="000000"/>
              <w:bottom w:val="single" w:sz="4" w:space="0" w:color="000000"/>
              <w:right w:val="single" w:sz="4" w:space="0" w:color="000000"/>
            </w:tcBorders>
            <w:shd w:val="clear" w:color="auto" w:fill="7F7F7F"/>
          </w:tcPr>
          <w:p w:rsidR="009158D4" w:rsidRDefault="005311D4">
            <w:pPr>
              <w:spacing w:line="360" w:lineRule="auto"/>
              <w:rPr>
                <w:rFonts w:ascii="宋体" w:hAnsi="宋体" w:cs="宋体"/>
                <w:szCs w:val="22"/>
              </w:rPr>
            </w:pPr>
            <w:r>
              <w:rPr>
                <w:rFonts w:ascii="宋体" w:hAnsi="宋体" w:cs="宋体" w:hint="eastAsia"/>
                <w:szCs w:val="22"/>
              </w:rPr>
              <w:t>数据集名</w:t>
            </w:r>
          </w:p>
        </w:tc>
        <w:tc>
          <w:tcPr>
            <w:tcW w:w="1991" w:type="dxa"/>
            <w:tcBorders>
              <w:top w:val="single" w:sz="4" w:space="0" w:color="000000"/>
              <w:left w:val="single" w:sz="4" w:space="0" w:color="000000"/>
              <w:bottom w:val="single" w:sz="4" w:space="0" w:color="000000"/>
              <w:right w:val="single" w:sz="4" w:space="0" w:color="000000"/>
            </w:tcBorders>
            <w:shd w:val="clear" w:color="auto" w:fill="7F7F7F"/>
          </w:tcPr>
          <w:p w:rsidR="009158D4" w:rsidRDefault="005311D4">
            <w:pPr>
              <w:spacing w:line="360" w:lineRule="auto"/>
              <w:rPr>
                <w:rFonts w:ascii="宋体" w:hAnsi="宋体" w:cs="宋体"/>
                <w:szCs w:val="22"/>
              </w:rPr>
            </w:pPr>
            <w:r>
              <w:rPr>
                <w:rFonts w:ascii="宋体" w:hAnsi="宋体" w:cs="宋体" w:hint="eastAsia"/>
                <w:szCs w:val="22"/>
              </w:rPr>
              <w:t>父数据</w:t>
            </w:r>
          </w:p>
        </w:tc>
        <w:tc>
          <w:tcPr>
            <w:tcW w:w="1214" w:type="dxa"/>
            <w:tcBorders>
              <w:top w:val="single" w:sz="4" w:space="0" w:color="000000"/>
              <w:left w:val="single" w:sz="4" w:space="0" w:color="000000"/>
              <w:bottom w:val="single" w:sz="4" w:space="0" w:color="000000"/>
              <w:right w:val="single" w:sz="4" w:space="0" w:color="000000"/>
            </w:tcBorders>
            <w:shd w:val="clear" w:color="auto" w:fill="7F7F7F"/>
          </w:tcPr>
          <w:p w:rsidR="009158D4" w:rsidRDefault="005311D4">
            <w:pPr>
              <w:spacing w:line="360" w:lineRule="auto"/>
              <w:rPr>
                <w:rFonts w:ascii="宋体" w:hAnsi="宋体" w:cs="宋体"/>
                <w:szCs w:val="22"/>
              </w:rPr>
            </w:pPr>
            <w:r>
              <w:rPr>
                <w:rFonts w:ascii="宋体" w:hAnsi="宋体" w:cs="宋体" w:hint="eastAsia"/>
                <w:szCs w:val="22"/>
              </w:rPr>
              <w:t>子数据</w:t>
            </w:r>
          </w:p>
        </w:tc>
        <w:tc>
          <w:tcPr>
            <w:tcW w:w="803" w:type="dxa"/>
            <w:tcBorders>
              <w:top w:val="single" w:sz="4" w:space="0" w:color="000000"/>
              <w:left w:val="single" w:sz="4" w:space="0" w:color="000000"/>
              <w:bottom w:val="single" w:sz="4" w:space="0" w:color="000000"/>
              <w:right w:val="single" w:sz="4" w:space="0" w:color="000000"/>
            </w:tcBorders>
            <w:shd w:val="clear" w:color="auto" w:fill="7F7F7F"/>
          </w:tcPr>
          <w:p w:rsidR="009158D4" w:rsidRDefault="005311D4">
            <w:pPr>
              <w:spacing w:line="360" w:lineRule="auto"/>
              <w:rPr>
                <w:rFonts w:ascii="宋体" w:hAnsi="宋体" w:cs="宋体"/>
                <w:szCs w:val="22"/>
              </w:rPr>
            </w:pPr>
            <w:r>
              <w:rPr>
                <w:rFonts w:ascii="宋体" w:hAnsi="宋体" w:cs="宋体" w:hint="eastAsia"/>
                <w:szCs w:val="22"/>
              </w:rPr>
              <w:t>级数</w:t>
            </w:r>
          </w:p>
        </w:tc>
      </w:tr>
      <w:tr w:rsidR="009158D4">
        <w:trPr>
          <w:jc w:val="center"/>
        </w:trPr>
        <w:tc>
          <w:tcPr>
            <w:tcW w:w="1937" w:type="dxa"/>
            <w:tcBorders>
              <w:top w:val="single" w:sz="4" w:space="0" w:color="000000"/>
              <w:left w:val="single" w:sz="4" w:space="0" w:color="000000"/>
              <w:bottom w:val="single" w:sz="4" w:space="0" w:color="000000"/>
              <w:right w:val="single" w:sz="4" w:space="0" w:color="000000"/>
            </w:tcBorders>
          </w:tcPr>
          <w:p w:rsidR="009158D4" w:rsidRDefault="005311D4">
            <w:pPr>
              <w:spacing w:line="360" w:lineRule="auto"/>
              <w:rPr>
                <w:rFonts w:ascii="宋体" w:hAnsi="宋体" w:cs="宋体"/>
                <w:szCs w:val="22"/>
              </w:rPr>
            </w:pPr>
            <w:r>
              <w:rPr>
                <w:rFonts w:ascii="宋体" w:hAnsi="宋体" w:cs="宋体" w:hint="eastAsia"/>
                <w:szCs w:val="22"/>
              </w:rPr>
              <w:t>WA_COMMON_010000</w:t>
            </w:r>
          </w:p>
        </w:tc>
        <w:tc>
          <w:tcPr>
            <w:tcW w:w="2577" w:type="dxa"/>
            <w:tcBorders>
              <w:top w:val="single" w:sz="4" w:space="0" w:color="000000"/>
              <w:left w:val="single" w:sz="4" w:space="0" w:color="000000"/>
              <w:bottom w:val="single" w:sz="4" w:space="0" w:color="000000"/>
              <w:right w:val="single" w:sz="4" w:space="0" w:color="000000"/>
            </w:tcBorders>
          </w:tcPr>
          <w:p w:rsidR="009158D4" w:rsidRDefault="005311D4">
            <w:pPr>
              <w:spacing w:line="360" w:lineRule="auto"/>
              <w:rPr>
                <w:rFonts w:ascii="宋体" w:hAnsi="宋体" w:cs="宋体"/>
                <w:szCs w:val="22"/>
              </w:rPr>
            </w:pPr>
            <w:r>
              <w:rPr>
                <w:rFonts w:ascii="宋体" w:hAnsi="宋体" w:cs="宋体" w:hint="eastAsia"/>
                <w:szCs w:val="22"/>
              </w:rPr>
              <w:t>消息通用信息</w:t>
            </w:r>
          </w:p>
        </w:tc>
        <w:tc>
          <w:tcPr>
            <w:tcW w:w="1991" w:type="dxa"/>
            <w:tcBorders>
              <w:top w:val="single" w:sz="4" w:space="0" w:color="000000"/>
              <w:left w:val="single" w:sz="4" w:space="0" w:color="000000"/>
              <w:bottom w:val="single" w:sz="4" w:space="0" w:color="000000"/>
              <w:right w:val="single" w:sz="4" w:space="0" w:color="000000"/>
            </w:tcBorders>
          </w:tcPr>
          <w:p w:rsidR="009158D4" w:rsidRDefault="005311D4">
            <w:pPr>
              <w:spacing w:line="360" w:lineRule="auto"/>
              <w:rPr>
                <w:rFonts w:ascii="宋体" w:hAnsi="宋体" w:cs="宋体"/>
                <w:szCs w:val="22"/>
              </w:rPr>
            </w:pPr>
            <w:r>
              <w:rPr>
                <w:rFonts w:ascii="宋体" w:hAnsi="宋体" w:cs="宋体" w:hint="eastAsia"/>
                <w:szCs w:val="22"/>
              </w:rPr>
              <w:t>无</w:t>
            </w:r>
          </w:p>
        </w:tc>
        <w:tc>
          <w:tcPr>
            <w:tcW w:w="1214" w:type="dxa"/>
            <w:tcBorders>
              <w:top w:val="single" w:sz="4" w:space="0" w:color="000000"/>
              <w:left w:val="single" w:sz="4" w:space="0" w:color="000000"/>
              <w:bottom w:val="single" w:sz="4" w:space="0" w:color="000000"/>
              <w:right w:val="single" w:sz="4" w:space="0" w:color="000000"/>
            </w:tcBorders>
          </w:tcPr>
          <w:p w:rsidR="009158D4" w:rsidRDefault="005311D4">
            <w:pPr>
              <w:spacing w:line="360" w:lineRule="auto"/>
              <w:rPr>
                <w:rFonts w:ascii="宋体" w:hAnsi="宋体" w:cs="宋体"/>
                <w:szCs w:val="22"/>
              </w:rPr>
            </w:pPr>
            <w:r>
              <w:rPr>
                <w:rFonts w:ascii="宋体" w:hAnsi="宋体" w:cs="宋体" w:hint="eastAsia"/>
                <w:szCs w:val="22"/>
              </w:rPr>
              <w:t>无</w:t>
            </w:r>
          </w:p>
        </w:tc>
        <w:tc>
          <w:tcPr>
            <w:tcW w:w="803" w:type="dxa"/>
            <w:tcBorders>
              <w:top w:val="single" w:sz="4" w:space="0" w:color="000000"/>
              <w:left w:val="single" w:sz="4" w:space="0" w:color="000000"/>
              <w:bottom w:val="single" w:sz="4" w:space="0" w:color="000000"/>
              <w:right w:val="single" w:sz="4" w:space="0" w:color="000000"/>
            </w:tcBorders>
          </w:tcPr>
          <w:p w:rsidR="009158D4" w:rsidRDefault="005311D4">
            <w:pPr>
              <w:spacing w:line="360" w:lineRule="auto"/>
              <w:rPr>
                <w:rFonts w:ascii="宋体" w:hAnsi="宋体" w:cs="宋体"/>
                <w:szCs w:val="22"/>
              </w:rPr>
            </w:pPr>
            <w:r>
              <w:rPr>
                <w:rFonts w:ascii="宋体" w:hAnsi="宋体" w:cs="宋体" w:hint="eastAsia"/>
                <w:szCs w:val="22"/>
              </w:rPr>
              <w:t>1</w:t>
            </w:r>
          </w:p>
        </w:tc>
      </w:tr>
      <w:tr w:rsidR="009158D4">
        <w:trPr>
          <w:jc w:val="center"/>
        </w:trPr>
        <w:tc>
          <w:tcPr>
            <w:tcW w:w="1937" w:type="dxa"/>
            <w:tcBorders>
              <w:top w:val="single" w:sz="4" w:space="0" w:color="000000"/>
              <w:left w:val="single" w:sz="4" w:space="0" w:color="000000"/>
              <w:bottom w:val="single" w:sz="4" w:space="0" w:color="000000"/>
              <w:right w:val="single" w:sz="4" w:space="0" w:color="000000"/>
            </w:tcBorders>
          </w:tcPr>
          <w:p w:rsidR="009158D4" w:rsidRDefault="005311D4">
            <w:pPr>
              <w:spacing w:line="360" w:lineRule="auto"/>
              <w:rPr>
                <w:rFonts w:ascii="宋体" w:hAnsi="宋体" w:cs="宋体"/>
                <w:szCs w:val="22"/>
              </w:rPr>
            </w:pPr>
            <w:r>
              <w:rPr>
                <w:rFonts w:ascii="宋体" w:hAnsi="宋体" w:cs="宋体" w:hint="eastAsia"/>
                <w:szCs w:val="22"/>
              </w:rPr>
              <w:t>WA_COMMON_020433</w:t>
            </w:r>
          </w:p>
        </w:tc>
        <w:tc>
          <w:tcPr>
            <w:tcW w:w="2577" w:type="dxa"/>
            <w:tcBorders>
              <w:top w:val="single" w:sz="4" w:space="0" w:color="000000"/>
              <w:left w:val="single" w:sz="4" w:space="0" w:color="000000"/>
              <w:bottom w:val="single" w:sz="4" w:space="0" w:color="000000"/>
              <w:right w:val="single" w:sz="4" w:space="0" w:color="000000"/>
            </w:tcBorders>
          </w:tcPr>
          <w:p w:rsidR="009158D4" w:rsidRDefault="005311D4">
            <w:pPr>
              <w:spacing w:line="360" w:lineRule="auto"/>
              <w:rPr>
                <w:rFonts w:ascii="宋体" w:hAnsi="宋体" w:cs="宋体"/>
                <w:szCs w:val="22"/>
              </w:rPr>
            </w:pPr>
            <w:r>
              <w:rPr>
                <w:rFonts w:ascii="宋体" w:hAnsi="宋体" w:cs="宋体" w:hint="eastAsia"/>
                <w:szCs w:val="22"/>
              </w:rPr>
              <w:t>管控条件信息</w:t>
            </w:r>
          </w:p>
        </w:tc>
        <w:tc>
          <w:tcPr>
            <w:tcW w:w="1991" w:type="dxa"/>
            <w:tcBorders>
              <w:top w:val="single" w:sz="4" w:space="0" w:color="000000"/>
              <w:left w:val="single" w:sz="4" w:space="0" w:color="000000"/>
              <w:bottom w:val="single" w:sz="4" w:space="0" w:color="000000"/>
              <w:right w:val="single" w:sz="4" w:space="0" w:color="000000"/>
            </w:tcBorders>
          </w:tcPr>
          <w:p w:rsidR="009158D4" w:rsidRDefault="005311D4">
            <w:pPr>
              <w:spacing w:line="360" w:lineRule="auto"/>
              <w:rPr>
                <w:rFonts w:ascii="宋体" w:hAnsi="宋体" w:cs="宋体"/>
                <w:szCs w:val="22"/>
              </w:rPr>
            </w:pPr>
            <w:r>
              <w:rPr>
                <w:rFonts w:ascii="宋体" w:hAnsi="宋体" w:cs="宋体" w:hint="eastAsia"/>
                <w:szCs w:val="22"/>
              </w:rPr>
              <w:t>无</w:t>
            </w:r>
          </w:p>
        </w:tc>
        <w:tc>
          <w:tcPr>
            <w:tcW w:w="1214" w:type="dxa"/>
            <w:tcBorders>
              <w:top w:val="single" w:sz="4" w:space="0" w:color="000000"/>
              <w:left w:val="single" w:sz="4" w:space="0" w:color="000000"/>
              <w:bottom w:val="single" w:sz="4" w:space="0" w:color="000000"/>
              <w:right w:val="single" w:sz="4" w:space="0" w:color="000000"/>
            </w:tcBorders>
          </w:tcPr>
          <w:p w:rsidR="009158D4" w:rsidRDefault="005311D4">
            <w:pPr>
              <w:spacing w:line="360" w:lineRule="auto"/>
              <w:rPr>
                <w:rFonts w:ascii="宋体" w:hAnsi="宋体" w:cs="宋体"/>
                <w:szCs w:val="22"/>
              </w:rPr>
            </w:pPr>
            <w:r>
              <w:rPr>
                <w:rFonts w:ascii="宋体" w:hAnsi="宋体" w:cs="宋体" w:hint="eastAsia"/>
                <w:szCs w:val="22"/>
              </w:rPr>
              <w:t>无</w:t>
            </w:r>
          </w:p>
        </w:tc>
        <w:tc>
          <w:tcPr>
            <w:tcW w:w="803" w:type="dxa"/>
            <w:tcBorders>
              <w:top w:val="single" w:sz="4" w:space="0" w:color="000000"/>
              <w:left w:val="single" w:sz="4" w:space="0" w:color="000000"/>
              <w:bottom w:val="single" w:sz="4" w:space="0" w:color="000000"/>
              <w:right w:val="single" w:sz="4" w:space="0" w:color="000000"/>
            </w:tcBorders>
          </w:tcPr>
          <w:p w:rsidR="009158D4" w:rsidRDefault="005311D4">
            <w:pPr>
              <w:spacing w:line="360" w:lineRule="auto"/>
              <w:rPr>
                <w:rFonts w:ascii="宋体" w:hAnsi="宋体" w:cs="宋体"/>
                <w:szCs w:val="22"/>
              </w:rPr>
            </w:pPr>
            <w:r>
              <w:rPr>
                <w:rFonts w:ascii="宋体" w:hAnsi="宋体" w:cs="宋体" w:hint="eastAsia"/>
                <w:szCs w:val="22"/>
              </w:rPr>
              <w:t>1</w:t>
            </w:r>
          </w:p>
        </w:tc>
      </w:tr>
    </w:tbl>
    <w:p w:rsidR="009158D4" w:rsidRDefault="005311D4">
      <w:pPr>
        <w:pStyle w:val="a0"/>
        <w:numPr>
          <w:ilvl w:val="3"/>
          <w:numId w:val="2"/>
        </w:numPr>
        <w:spacing w:before="156" w:after="156"/>
      </w:pPr>
      <w:r>
        <w:rPr>
          <w:rFonts w:hint="eastAsia"/>
        </w:rPr>
        <w:t>管控结果返回的结构</w:t>
      </w:r>
    </w:p>
    <w:p w:rsidR="009158D4" w:rsidRDefault="005311D4">
      <w:pPr>
        <w:pStyle w:val="afff1"/>
        <w:rPr>
          <w:rFonts w:hAnsi="宋体" w:cs="宋体"/>
          <w:szCs w:val="21"/>
        </w:rPr>
      </w:pPr>
      <w:r>
        <w:rPr>
          <w:rFonts w:hAnsi="宋体" w:cs="宋体" w:hint="eastAsia"/>
          <w:szCs w:val="21"/>
        </w:rPr>
        <w:t xml:space="preserve">此处定义了接收到管控条件后落实结果的返回xml的结构（即比如管控的线索或重点人是否真正布控成功），管控落实结果可以同步或异步返回（同步与异步消息类型不同）。 </w:t>
      </w:r>
    </w:p>
    <w:tbl>
      <w:tblPr>
        <w:tblW w:w="8522" w:type="dxa"/>
        <w:jc w:val="center"/>
        <w:tblLayout w:type="fixed"/>
        <w:tblLook w:val="04A0" w:firstRow="1" w:lastRow="0" w:firstColumn="1" w:lastColumn="0" w:noHBand="0" w:noVBand="1"/>
      </w:tblPr>
      <w:tblGrid>
        <w:gridCol w:w="2060"/>
        <w:gridCol w:w="1977"/>
        <w:gridCol w:w="1323"/>
        <w:gridCol w:w="1458"/>
        <w:gridCol w:w="1704"/>
      </w:tblGrid>
      <w:tr w:rsidR="009158D4">
        <w:trPr>
          <w:trHeight w:val="477"/>
          <w:jc w:val="center"/>
        </w:trPr>
        <w:tc>
          <w:tcPr>
            <w:tcW w:w="2060" w:type="dxa"/>
            <w:tcBorders>
              <w:top w:val="single" w:sz="2" w:space="0" w:color="000000"/>
              <w:left w:val="single" w:sz="2" w:space="0" w:color="000000"/>
              <w:bottom w:val="single" w:sz="2" w:space="0" w:color="000000"/>
              <w:right w:val="single" w:sz="2" w:space="0" w:color="000000"/>
            </w:tcBorders>
            <w:shd w:val="clear" w:color="auto" w:fill="7F7F7F"/>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lastRenderedPageBreak/>
              <w:t>数据编码</w:t>
            </w:r>
          </w:p>
        </w:tc>
        <w:tc>
          <w:tcPr>
            <w:tcW w:w="1977" w:type="dxa"/>
            <w:tcBorders>
              <w:top w:val="single" w:sz="2" w:space="0" w:color="000000"/>
              <w:left w:val="nil"/>
              <w:bottom w:val="single" w:sz="2" w:space="0" w:color="000000"/>
              <w:right w:val="single" w:sz="2" w:space="0" w:color="000000"/>
            </w:tcBorders>
            <w:shd w:val="clear" w:color="auto" w:fill="7F7F7F"/>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数据集名</w:t>
            </w:r>
          </w:p>
        </w:tc>
        <w:tc>
          <w:tcPr>
            <w:tcW w:w="1323" w:type="dxa"/>
            <w:tcBorders>
              <w:top w:val="single" w:sz="2" w:space="0" w:color="000000"/>
              <w:left w:val="nil"/>
              <w:bottom w:val="single" w:sz="2" w:space="0" w:color="000000"/>
              <w:right w:val="single" w:sz="2" w:space="0" w:color="000000"/>
            </w:tcBorders>
            <w:shd w:val="clear" w:color="auto" w:fill="7F7F7F"/>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父数据</w:t>
            </w:r>
          </w:p>
        </w:tc>
        <w:tc>
          <w:tcPr>
            <w:tcW w:w="1458" w:type="dxa"/>
            <w:tcBorders>
              <w:top w:val="single" w:sz="2" w:space="0" w:color="000000"/>
              <w:left w:val="nil"/>
              <w:bottom w:val="single" w:sz="2" w:space="0" w:color="000000"/>
              <w:right w:val="single" w:sz="2" w:space="0" w:color="000000"/>
            </w:tcBorders>
            <w:shd w:val="clear" w:color="auto" w:fill="7F7F7F"/>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子数据</w:t>
            </w:r>
          </w:p>
        </w:tc>
        <w:tc>
          <w:tcPr>
            <w:tcW w:w="1704" w:type="dxa"/>
            <w:tcBorders>
              <w:top w:val="single" w:sz="2" w:space="0" w:color="000000"/>
              <w:left w:val="nil"/>
              <w:bottom w:val="single" w:sz="2" w:space="0" w:color="000000"/>
              <w:right w:val="single" w:sz="2" w:space="0" w:color="000000"/>
            </w:tcBorders>
            <w:shd w:val="clear" w:color="auto" w:fill="7F7F7F"/>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级数</w:t>
            </w:r>
          </w:p>
        </w:tc>
      </w:tr>
      <w:tr w:rsidR="009158D4">
        <w:trPr>
          <w:jc w:val="center"/>
        </w:trPr>
        <w:tc>
          <w:tcPr>
            <w:tcW w:w="2060" w:type="dxa"/>
            <w:tcBorders>
              <w:top w:val="single" w:sz="2" w:space="0" w:color="000000"/>
              <w:left w:val="single" w:sz="2" w:space="0" w:color="000000"/>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WA_COMMON_010000</w:t>
            </w:r>
          </w:p>
        </w:tc>
        <w:tc>
          <w:tcPr>
            <w:tcW w:w="1977"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消息通用信息</w:t>
            </w:r>
          </w:p>
        </w:tc>
        <w:tc>
          <w:tcPr>
            <w:tcW w:w="1323"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无</w:t>
            </w:r>
          </w:p>
        </w:tc>
        <w:tc>
          <w:tcPr>
            <w:tcW w:w="1458"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无</w:t>
            </w:r>
          </w:p>
        </w:tc>
        <w:tc>
          <w:tcPr>
            <w:tcW w:w="1704"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1</w:t>
            </w:r>
          </w:p>
        </w:tc>
      </w:tr>
      <w:tr w:rsidR="009158D4">
        <w:trPr>
          <w:jc w:val="center"/>
        </w:trPr>
        <w:tc>
          <w:tcPr>
            <w:tcW w:w="2060" w:type="dxa"/>
            <w:tcBorders>
              <w:top w:val="single" w:sz="2" w:space="0" w:color="000000"/>
              <w:left w:val="single" w:sz="2" w:space="0" w:color="000000"/>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WA_COMMON_010004</w:t>
            </w:r>
          </w:p>
        </w:tc>
        <w:tc>
          <w:tcPr>
            <w:tcW w:w="1977"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消息返回状态信息</w:t>
            </w:r>
          </w:p>
        </w:tc>
        <w:tc>
          <w:tcPr>
            <w:tcW w:w="1323"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无</w:t>
            </w:r>
          </w:p>
        </w:tc>
        <w:tc>
          <w:tcPr>
            <w:tcW w:w="1458"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无</w:t>
            </w:r>
          </w:p>
        </w:tc>
        <w:tc>
          <w:tcPr>
            <w:tcW w:w="1704"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1</w:t>
            </w:r>
          </w:p>
        </w:tc>
      </w:tr>
      <w:tr w:rsidR="009158D4">
        <w:trPr>
          <w:jc w:val="center"/>
        </w:trPr>
        <w:tc>
          <w:tcPr>
            <w:tcW w:w="2060" w:type="dxa"/>
            <w:tcBorders>
              <w:top w:val="single" w:sz="2" w:space="0" w:color="000000"/>
              <w:left w:val="single" w:sz="2" w:space="0" w:color="000000"/>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szCs w:val="22"/>
              </w:rPr>
              <w:t>WA_COMMON_020435</w:t>
            </w:r>
          </w:p>
        </w:tc>
        <w:tc>
          <w:tcPr>
            <w:tcW w:w="1977"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管控失败线索信息</w:t>
            </w:r>
          </w:p>
        </w:tc>
        <w:tc>
          <w:tcPr>
            <w:tcW w:w="1323"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无</w:t>
            </w:r>
          </w:p>
        </w:tc>
        <w:tc>
          <w:tcPr>
            <w:tcW w:w="1458"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无</w:t>
            </w:r>
          </w:p>
        </w:tc>
        <w:tc>
          <w:tcPr>
            <w:tcW w:w="1704" w:type="dxa"/>
            <w:tcBorders>
              <w:top w:val="single" w:sz="2" w:space="0" w:color="000000"/>
              <w:left w:val="nil"/>
              <w:bottom w:val="single" w:sz="2" w:space="0" w:color="000000"/>
              <w:right w:val="single" w:sz="2" w:space="0" w:color="000000"/>
            </w:tcBorders>
            <w:vAlign w:val="center"/>
          </w:tcPr>
          <w:p w:rsidR="009158D4" w:rsidRDefault="005311D4">
            <w:pPr>
              <w:widowControl/>
              <w:spacing w:line="360" w:lineRule="auto"/>
              <w:rPr>
                <w:rFonts w:ascii="宋体" w:hAnsi="宋体" w:cs="宋体"/>
                <w:kern w:val="0"/>
                <w:szCs w:val="21"/>
              </w:rPr>
            </w:pPr>
            <w:r>
              <w:rPr>
                <w:rFonts w:ascii="宋体" w:hAnsi="宋体" w:cs="宋体" w:hint="eastAsia"/>
                <w:kern w:val="0"/>
                <w:szCs w:val="21"/>
              </w:rPr>
              <w:t>1</w:t>
            </w:r>
          </w:p>
        </w:tc>
      </w:tr>
    </w:tbl>
    <w:p w:rsidR="009158D4" w:rsidRDefault="005311D4">
      <w:pPr>
        <w:pStyle w:val="afff1"/>
        <w:rPr>
          <w:rFonts w:hAnsi="宋体" w:cs="宋体"/>
          <w:szCs w:val="21"/>
        </w:rPr>
      </w:pPr>
      <w:r>
        <w:rPr>
          <w:rFonts w:hAnsi="宋体" w:cs="宋体" w:hint="eastAsia"/>
          <w:szCs w:val="21"/>
        </w:rPr>
        <w:t>管控失败</w:t>
      </w:r>
      <w:r>
        <w:rPr>
          <w:rFonts w:ascii="Times New Roman" w:hint="eastAsia"/>
          <w:szCs w:val="21"/>
        </w:rPr>
        <w:t>线索</w:t>
      </w:r>
      <w:r>
        <w:rPr>
          <w:rFonts w:hAnsi="宋体" w:cs="宋体" w:hint="eastAsia"/>
          <w:szCs w:val="21"/>
        </w:rPr>
        <w:t xml:space="preserve">信息数据集用于表示多条线索的管控状态，如果所有线索都管控成功，则此数据集可省略。 </w:t>
      </w:r>
    </w:p>
    <w:p w:rsidR="009158D4" w:rsidRDefault="005311D4">
      <w:pPr>
        <w:pStyle w:val="afff6"/>
        <w:numPr>
          <w:ilvl w:val="1"/>
          <w:numId w:val="2"/>
        </w:numPr>
        <w:spacing w:beforeLines="50" w:before="156" w:afterLines="50" w:after="156"/>
        <w:rPr>
          <w:szCs w:val="21"/>
        </w:rPr>
      </w:pPr>
      <w:bookmarkStart w:id="469" w:name="_Toc1236"/>
      <w:bookmarkStart w:id="470" w:name="_Toc416129174"/>
      <w:bookmarkStart w:id="471" w:name="_Toc505247926"/>
      <w:r>
        <w:rPr>
          <w:rFonts w:hint="eastAsia"/>
          <w:szCs w:val="21"/>
        </w:rPr>
        <w:t>协调接口</w:t>
      </w:r>
      <w:bookmarkEnd w:id="469"/>
      <w:r>
        <w:rPr>
          <w:rFonts w:hint="eastAsia"/>
          <w:szCs w:val="21"/>
        </w:rPr>
        <w:t>服务</w:t>
      </w:r>
      <w:bookmarkEnd w:id="470"/>
      <w:bookmarkEnd w:id="471"/>
    </w:p>
    <w:p w:rsidR="009158D4" w:rsidRDefault="005311D4">
      <w:pPr>
        <w:pStyle w:val="afff6"/>
        <w:numPr>
          <w:ilvl w:val="2"/>
          <w:numId w:val="2"/>
        </w:numPr>
        <w:outlineLvl w:val="2"/>
        <w:rPr>
          <w:szCs w:val="21"/>
        </w:rPr>
      </w:pPr>
      <w:bookmarkStart w:id="472" w:name="_Toc505247927"/>
      <w:r>
        <w:rPr>
          <w:rFonts w:hint="eastAsia"/>
          <w:szCs w:val="21"/>
        </w:rPr>
        <w:t>协调接口服务</w:t>
      </w:r>
      <w:bookmarkEnd w:id="472"/>
    </w:p>
    <w:p w:rsidR="009158D4" w:rsidRDefault="005311D4">
      <w:pPr>
        <w:pStyle w:val="afff1"/>
        <w:rPr>
          <w:rFonts w:hAnsi="宋体" w:cs="宋体"/>
        </w:rPr>
      </w:pPr>
      <w:r>
        <w:rPr>
          <w:rFonts w:hAnsi="宋体" w:cs="宋体"/>
        </w:rPr>
        <w:t>提供请求方</w:t>
      </w:r>
      <w:r>
        <w:rPr>
          <w:rFonts w:ascii="Times New Roman"/>
          <w:szCs w:val="21"/>
        </w:rPr>
        <w:t>发送</w:t>
      </w:r>
      <w:r>
        <w:rPr>
          <w:rFonts w:hAnsi="宋体" w:cs="宋体"/>
        </w:rPr>
        <w:t>协调、任务通报、通知通告、上报发现信息的服务。</w:t>
      </w:r>
    </w:p>
    <w:p w:rsidR="009158D4" w:rsidRDefault="005311D4">
      <w:pPr>
        <w:pStyle w:val="a0"/>
        <w:numPr>
          <w:ilvl w:val="3"/>
          <w:numId w:val="2"/>
        </w:numPr>
        <w:spacing w:before="156" w:after="156"/>
      </w:pPr>
      <w:r>
        <w:rPr>
          <w:rFonts w:hint="eastAsia"/>
        </w:rPr>
        <w:t>操作下发参数的结构</w:t>
      </w:r>
    </w:p>
    <w:p w:rsidR="009158D4" w:rsidRDefault="005311D4">
      <w:pPr>
        <w:pStyle w:val="afff1"/>
        <w:rPr>
          <w:rFonts w:hAnsi="宋体" w:cs="宋体"/>
        </w:rPr>
      </w:pPr>
      <w:r>
        <w:rPr>
          <w:rFonts w:hAnsi="宋体" w:cs="宋体" w:hint="eastAsia"/>
        </w:rPr>
        <w:t>此处定义了</w:t>
      </w:r>
      <w:r>
        <w:rPr>
          <w:rFonts w:ascii="Times New Roman" w:hint="eastAsia"/>
          <w:szCs w:val="21"/>
        </w:rPr>
        <w:t>发送</w:t>
      </w:r>
      <w:r>
        <w:rPr>
          <w:rFonts w:hAnsi="宋体" w:cs="宋体" w:hint="eastAsia"/>
        </w:rPr>
        <w:t>信息通报请求的参数结构。</w:t>
      </w:r>
    </w:p>
    <w:tbl>
      <w:tblPr>
        <w:tblW w:w="957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1914"/>
        <w:gridCol w:w="1914"/>
        <w:gridCol w:w="1914"/>
        <w:gridCol w:w="1914"/>
        <w:gridCol w:w="1914"/>
      </w:tblGrid>
      <w:tr w:rsidR="009158D4">
        <w:tc>
          <w:tcPr>
            <w:tcW w:w="1914" w:type="dxa"/>
            <w:shd w:val="clear" w:color="auto" w:fill="7F7F7F"/>
            <w:vAlign w:val="center"/>
          </w:tcPr>
          <w:p w:rsidR="009158D4" w:rsidRDefault="005311D4">
            <w:pPr>
              <w:rPr>
                <w:rFonts w:ascii="宋体" w:hAnsi="宋体" w:cs="宋体"/>
                <w:szCs w:val="22"/>
              </w:rPr>
            </w:pPr>
            <w:r>
              <w:rPr>
                <w:rFonts w:ascii="宋体" w:hAnsi="宋体" w:cs="宋体" w:hint="eastAsia"/>
                <w:szCs w:val="22"/>
              </w:rPr>
              <w:t>数据编码</w:t>
            </w:r>
          </w:p>
        </w:tc>
        <w:tc>
          <w:tcPr>
            <w:tcW w:w="1914" w:type="dxa"/>
            <w:shd w:val="clear" w:color="auto" w:fill="7F7F7F"/>
            <w:vAlign w:val="center"/>
          </w:tcPr>
          <w:p w:rsidR="009158D4" w:rsidRDefault="005311D4">
            <w:pPr>
              <w:rPr>
                <w:rFonts w:ascii="宋体" w:hAnsi="宋体" w:cs="宋体"/>
                <w:szCs w:val="22"/>
              </w:rPr>
            </w:pPr>
            <w:r>
              <w:rPr>
                <w:rFonts w:ascii="宋体" w:hAnsi="宋体" w:cs="宋体" w:hint="eastAsia"/>
                <w:szCs w:val="22"/>
              </w:rPr>
              <w:t>数据集名</w:t>
            </w:r>
          </w:p>
        </w:tc>
        <w:tc>
          <w:tcPr>
            <w:tcW w:w="1914" w:type="dxa"/>
            <w:shd w:val="clear" w:color="auto" w:fill="7F7F7F"/>
            <w:vAlign w:val="center"/>
          </w:tcPr>
          <w:p w:rsidR="009158D4" w:rsidRDefault="005311D4">
            <w:pPr>
              <w:rPr>
                <w:rFonts w:ascii="宋体" w:hAnsi="宋体" w:cs="宋体"/>
                <w:szCs w:val="22"/>
              </w:rPr>
            </w:pPr>
            <w:r>
              <w:rPr>
                <w:rFonts w:ascii="宋体" w:hAnsi="宋体" w:cs="宋体" w:hint="eastAsia"/>
                <w:szCs w:val="22"/>
              </w:rPr>
              <w:t>父数据</w:t>
            </w:r>
          </w:p>
        </w:tc>
        <w:tc>
          <w:tcPr>
            <w:tcW w:w="1914" w:type="dxa"/>
            <w:shd w:val="clear" w:color="auto" w:fill="7F7F7F"/>
            <w:vAlign w:val="center"/>
          </w:tcPr>
          <w:p w:rsidR="009158D4" w:rsidRDefault="005311D4">
            <w:pPr>
              <w:rPr>
                <w:rFonts w:ascii="宋体" w:hAnsi="宋体" w:cs="宋体"/>
                <w:szCs w:val="22"/>
              </w:rPr>
            </w:pPr>
            <w:r>
              <w:rPr>
                <w:rFonts w:ascii="宋体" w:hAnsi="宋体" w:cs="宋体" w:hint="eastAsia"/>
                <w:szCs w:val="22"/>
              </w:rPr>
              <w:t>子数据</w:t>
            </w:r>
          </w:p>
        </w:tc>
        <w:tc>
          <w:tcPr>
            <w:tcW w:w="1914" w:type="dxa"/>
            <w:shd w:val="clear" w:color="auto" w:fill="7F7F7F"/>
            <w:vAlign w:val="center"/>
          </w:tcPr>
          <w:p w:rsidR="009158D4" w:rsidRDefault="005311D4">
            <w:pPr>
              <w:rPr>
                <w:rFonts w:ascii="宋体" w:hAnsi="宋体" w:cs="宋体"/>
                <w:szCs w:val="22"/>
              </w:rPr>
            </w:pPr>
            <w:r>
              <w:rPr>
                <w:rFonts w:ascii="宋体" w:hAnsi="宋体" w:cs="宋体" w:hint="eastAsia"/>
                <w:szCs w:val="22"/>
              </w:rPr>
              <w:t>级数</w:t>
            </w:r>
          </w:p>
        </w:tc>
      </w:tr>
      <w:tr w:rsidR="009158D4">
        <w:tc>
          <w:tcPr>
            <w:tcW w:w="1914" w:type="dxa"/>
            <w:vAlign w:val="center"/>
          </w:tcPr>
          <w:p w:rsidR="009158D4" w:rsidRDefault="005311D4">
            <w:pPr>
              <w:rPr>
                <w:rFonts w:ascii="宋体" w:hAnsi="宋体" w:cs="宋体"/>
                <w:szCs w:val="22"/>
              </w:rPr>
            </w:pPr>
            <w:r>
              <w:rPr>
                <w:rFonts w:ascii="宋体" w:hAnsi="宋体" w:cs="宋体" w:hint="eastAsia"/>
                <w:szCs w:val="22"/>
              </w:rPr>
              <w:t>WA_COMMON_010000</w:t>
            </w:r>
          </w:p>
        </w:tc>
        <w:tc>
          <w:tcPr>
            <w:tcW w:w="1914" w:type="dxa"/>
            <w:vAlign w:val="center"/>
          </w:tcPr>
          <w:p w:rsidR="009158D4" w:rsidRDefault="005311D4">
            <w:pPr>
              <w:rPr>
                <w:rFonts w:ascii="宋体" w:hAnsi="宋体" w:cs="宋体"/>
                <w:szCs w:val="22"/>
              </w:rPr>
            </w:pPr>
            <w:r>
              <w:rPr>
                <w:rFonts w:ascii="宋体" w:hAnsi="宋体" w:cs="宋体" w:hint="eastAsia"/>
                <w:szCs w:val="22"/>
              </w:rPr>
              <w:t>消息通用信息</w:t>
            </w:r>
          </w:p>
        </w:tc>
        <w:tc>
          <w:tcPr>
            <w:tcW w:w="1914" w:type="dxa"/>
            <w:vAlign w:val="center"/>
          </w:tcPr>
          <w:p w:rsidR="009158D4" w:rsidRDefault="005311D4">
            <w:pPr>
              <w:rPr>
                <w:rFonts w:ascii="宋体" w:hAnsi="宋体" w:cs="宋体"/>
                <w:szCs w:val="22"/>
              </w:rPr>
            </w:pPr>
            <w:r>
              <w:rPr>
                <w:rFonts w:ascii="宋体" w:hAnsi="宋体" w:cs="宋体" w:hint="eastAsia"/>
                <w:szCs w:val="22"/>
              </w:rPr>
              <w:t>无</w:t>
            </w:r>
          </w:p>
        </w:tc>
        <w:tc>
          <w:tcPr>
            <w:tcW w:w="1914" w:type="dxa"/>
            <w:vAlign w:val="center"/>
          </w:tcPr>
          <w:p w:rsidR="009158D4" w:rsidRDefault="005311D4">
            <w:pPr>
              <w:rPr>
                <w:rFonts w:ascii="宋体" w:hAnsi="宋体" w:cs="宋体"/>
                <w:szCs w:val="22"/>
              </w:rPr>
            </w:pPr>
            <w:r>
              <w:rPr>
                <w:rFonts w:ascii="宋体" w:hAnsi="宋体" w:cs="宋体" w:hint="eastAsia"/>
                <w:szCs w:val="22"/>
              </w:rPr>
              <w:t>无</w:t>
            </w:r>
          </w:p>
        </w:tc>
        <w:tc>
          <w:tcPr>
            <w:tcW w:w="1914" w:type="dxa"/>
            <w:vAlign w:val="center"/>
          </w:tcPr>
          <w:p w:rsidR="009158D4" w:rsidRDefault="005311D4">
            <w:pPr>
              <w:rPr>
                <w:rFonts w:ascii="宋体" w:hAnsi="宋体" w:cs="宋体"/>
                <w:szCs w:val="22"/>
              </w:rPr>
            </w:pPr>
            <w:r>
              <w:rPr>
                <w:rFonts w:ascii="宋体" w:hAnsi="宋体" w:cs="宋体" w:hint="eastAsia"/>
                <w:szCs w:val="22"/>
              </w:rPr>
              <w:t>1</w:t>
            </w:r>
          </w:p>
        </w:tc>
      </w:tr>
      <w:tr w:rsidR="009158D4">
        <w:tc>
          <w:tcPr>
            <w:tcW w:w="1914" w:type="dxa"/>
            <w:vAlign w:val="center"/>
          </w:tcPr>
          <w:p w:rsidR="009158D4" w:rsidRDefault="005311D4">
            <w:pPr>
              <w:rPr>
                <w:rFonts w:ascii="宋体" w:hAnsi="宋体" w:cs="宋体"/>
                <w:szCs w:val="22"/>
              </w:rPr>
            </w:pPr>
            <w:r>
              <w:rPr>
                <w:rFonts w:ascii="宋体" w:hAnsi="宋体" w:cs="宋体" w:hint="eastAsia"/>
                <w:szCs w:val="22"/>
              </w:rPr>
              <w:t>WA_COMMON_010016</w:t>
            </w:r>
          </w:p>
        </w:tc>
        <w:tc>
          <w:tcPr>
            <w:tcW w:w="1914" w:type="dxa"/>
            <w:vAlign w:val="center"/>
          </w:tcPr>
          <w:p w:rsidR="009158D4" w:rsidRDefault="005311D4">
            <w:pPr>
              <w:rPr>
                <w:rFonts w:ascii="宋体" w:hAnsi="宋体" w:cs="宋体"/>
                <w:szCs w:val="22"/>
              </w:rPr>
            </w:pPr>
            <w:r>
              <w:rPr>
                <w:rFonts w:ascii="宋体" w:hAnsi="宋体" w:cs="宋体" w:hint="eastAsia"/>
                <w:szCs w:val="22"/>
              </w:rPr>
              <w:t>文本数据内容</w:t>
            </w:r>
          </w:p>
        </w:tc>
        <w:tc>
          <w:tcPr>
            <w:tcW w:w="1914" w:type="dxa"/>
            <w:vAlign w:val="center"/>
          </w:tcPr>
          <w:p w:rsidR="009158D4" w:rsidRDefault="005311D4">
            <w:pPr>
              <w:rPr>
                <w:rFonts w:ascii="宋体" w:hAnsi="宋体" w:cs="宋体"/>
                <w:szCs w:val="22"/>
              </w:rPr>
            </w:pPr>
            <w:r>
              <w:rPr>
                <w:rFonts w:ascii="宋体" w:hAnsi="宋体" w:cs="宋体" w:hint="eastAsia"/>
                <w:szCs w:val="22"/>
              </w:rPr>
              <w:t>无</w:t>
            </w:r>
          </w:p>
        </w:tc>
        <w:tc>
          <w:tcPr>
            <w:tcW w:w="1914" w:type="dxa"/>
            <w:vAlign w:val="center"/>
          </w:tcPr>
          <w:p w:rsidR="009158D4" w:rsidRDefault="005311D4">
            <w:pPr>
              <w:rPr>
                <w:rFonts w:ascii="宋体" w:hAnsi="宋体" w:cs="宋体"/>
                <w:szCs w:val="22"/>
              </w:rPr>
            </w:pPr>
            <w:r>
              <w:rPr>
                <w:rFonts w:ascii="宋体" w:hAnsi="宋体" w:cs="宋体" w:hint="eastAsia"/>
                <w:szCs w:val="22"/>
              </w:rPr>
              <w:t>无</w:t>
            </w:r>
          </w:p>
        </w:tc>
        <w:tc>
          <w:tcPr>
            <w:tcW w:w="1914" w:type="dxa"/>
            <w:vAlign w:val="center"/>
          </w:tcPr>
          <w:p w:rsidR="009158D4" w:rsidRDefault="009158D4">
            <w:pPr>
              <w:rPr>
                <w:rFonts w:ascii="宋体" w:hAnsi="宋体" w:cs="宋体"/>
                <w:szCs w:val="22"/>
              </w:rPr>
            </w:pPr>
          </w:p>
        </w:tc>
      </w:tr>
    </w:tbl>
    <w:p w:rsidR="009158D4" w:rsidRDefault="005311D4">
      <w:pPr>
        <w:pStyle w:val="a0"/>
        <w:numPr>
          <w:ilvl w:val="3"/>
          <w:numId w:val="2"/>
        </w:numPr>
        <w:spacing w:before="156" w:after="156"/>
      </w:pPr>
      <w:r>
        <w:rPr>
          <w:rFonts w:hint="eastAsia"/>
        </w:rPr>
        <w:t>操作返回消息的结构</w:t>
      </w:r>
    </w:p>
    <w:p w:rsidR="009158D4" w:rsidRDefault="005311D4">
      <w:pPr>
        <w:pStyle w:val="afff1"/>
        <w:rPr>
          <w:rFonts w:hAnsi="宋体" w:cs="宋体"/>
        </w:rPr>
      </w:pPr>
      <w:r>
        <w:rPr>
          <w:rFonts w:hAnsi="宋体" w:cs="宋体" w:hint="eastAsia"/>
        </w:rPr>
        <w:t>此处定义了使用信息通报服务，服务返回消息的结构。</w:t>
      </w:r>
    </w:p>
    <w:tbl>
      <w:tblPr>
        <w:tblW w:w="957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1914"/>
        <w:gridCol w:w="1914"/>
        <w:gridCol w:w="1914"/>
        <w:gridCol w:w="1914"/>
        <w:gridCol w:w="1914"/>
      </w:tblGrid>
      <w:tr w:rsidR="009158D4">
        <w:tc>
          <w:tcPr>
            <w:tcW w:w="1914" w:type="dxa"/>
            <w:shd w:val="clear" w:color="auto" w:fill="7F7F7F"/>
            <w:vAlign w:val="center"/>
          </w:tcPr>
          <w:p w:rsidR="009158D4" w:rsidRDefault="005311D4">
            <w:pPr>
              <w:rPr>
                <w:rFonts w:ascii="宋体" w:hAnsi="宋体" w:cs="宋体"/>
                <w:szCs w:val="22"/>
              </w:rPr>
            </w:pPr>
            <w:r>
              <w:rPr>
                <w:rFonts w:ascii="宋体" w:hAnsi="宋体" w:cs="宋体" w:hint="eastAsia"/>
                <w:szCs w:val="22"/>
              </w:rPr>
              <w:t>数据编码</w:t>
            </w:r>
          </w:p>
        </w:tc>
        <w:tc>
          <w:tcPr>
            <w:tcW w:w="1914" w:type="dxa"/>
            <w:shd w:val="clear" w:color="auto" w:fill="7F7F7F"/>
            <w:vAlign w:val="center"/>
          </w:tcPr>
          <w:p w:rsidR="009158D4" w:rsidRDefault="005311D4">
            <w:pPr>
              <w:rPr>
                <w:rFonts w:ascii="宋体" w:hAnsi="宋体" w:cs="宋体"/>
                <w:szCs w:val="22"/>
              </w:rPr>
            </w:pPr>
            <w:r>
              <w:rPr>
                <w:rFonts w:ascii="宋体" w:hAnsi="宋体" w:cs="宋体" w:hint="eastAsia"/>
                <w:szCs w:val="22"/>
              </w:rPr>
              <w:t>数据集名</w:t>
            </w:r>
          </w:p>
        </w:tc>
        <w:tc>
          <w:tcPr>
            <w:tcW w:w="1914" w:type="dxa"/>
            <w:shd w:val="clear" w:color="auto" w:fill="7F7F7F"/>
            <w:vAlign w:val="center"/>
          </w:tcPr>
          <w:p w:rsidR="009158D4" w:rsidRDefault="005311D4">
            <w:pPr>
              <w:rPr>
                <w:rFonts w:ascii="宋体" w:hAnsi="宋体" w:cs="宋体"/>
                <w:szCs w:val="22"/>
              </w:rPr>
            </w:pPr>
            <w:r>
              <w:rPr>
                <w:rFonts w:ascii="宋体" w:hAnsi="宋体" w:cs="宋体" w:hint="eastAsia"/>
                <w:szCs w:val="22"/>
              </w:rPr>
              <w:t>父数据</w:t>
            </w:r>
          </w:p>
        </w:tc>
        <w:tc>
          <w:tcPr>
            <w:tcW w:w="1914" w:type="dxa"/>
            <w:shd w:val="clear" w:color="auto" w:fill="7F7F7F"/>
            <w:vAlign w:val="center"/>
          </w:tcPr>
          <w:p w:rsidR="009158D4" w:rsidRDefault="005311D4">
            <w:pPr>
              <w:rPr>
                <w:rFonts w:ascii="宋体" w:hAnsi="宋体" w:cs="宋体"/>
                <w:szCs w:val="22"/>
              </w:rPr>
            </w:pPr>
            <w:r>
              <w:rPr>
                <w:rFonts w:ascii="宋体" w:hAnsi="宋体" w:cs="宋体" w:hint="eastAsia"/>
                <w:szCs w:val="22"/>
              </w:rPr>
              <w:t>子数据</w:t>
            </w:r>
          </w:p>
        </w:tc>
        <w:tc>
          <w:tcPr>
            <w:tcW w:w="1914" w:type="dxa"/>
            <w:shd w:val="clear" w:color="auto" w:fill="7F7F7F"/>
            <w:vAlign w:val="center"/>
          </w:tcPr>
          <w:p w:rsidR="009158D4" w:rsidRDefault="005311D4">
            <w:pPr>
              <w:rPr>
                <w:rFonts w:ascii="宋体" w:hAnsi="宋体" w:cs="宋体"/>
                <w:szCs w:val="22"/>
              </w:rPr>
            </w:pPr>
            <w:r>
              <w:rPr>
                <w:rFonts w:ascii="宋体" w:hAnsi="宋体" w:cs="宋体" w:hint="eastAsia"/>
                <w:szCs w:val="22"/>
              </w:rPr>
              <w:t>级数</w:t>
            </w:r>
          </w:p>
        </w:tc>
      </w:tr>
      <w:tr w:rsidR="009158D4">
        <w:tc>
          <w:tcPr>
            <w:tcW w:w="1914" w:type="dxa"/>
            <w:vAlign w:val="center"/>
          </w:tcPr>
          <w:p w:rsidR="009158D4" w:rsidRDefault="005311D4">
            <w:pPr>
              <w:rPr>
                <w:rFonts w:ascii="宋体" w:hAnsi="宋体" w:cs="宋体"/>
                <w:szCs w:val="22"/>
              </w:rPr>
            </w:pPr>
            <w:r>
              <w:rPr>
                <w:rFonts w:ascii="宋体" w:hAnsi="宋体" w:cs="宋体" w:hint="eastAsia"/>
                <w:szCs w:val="22"/>
              </w:rPr>
              <w:t>WA_COMMON_010000</w:t>
            </w:r>
          </w:p>
        </w:tc>
        <w:tc>
          <w:tcPr>
            <w:tcW w:w="1914" w:type="dxa"/>
            <w:vAlign w:val="center"/>
          </w:tcPr>
          <w:p w:rsidR="009158D4" w:rsidRDefault="005311D4">
            <w:pPr>
              <w:rPr>
                <w:rFonts w:ascii="宋体" w:hAnsi="宋体" w:cs="宋体"/>
                <w:szCs w:val="22"/>
              </w:rPr>
            </w:pPr>
            <w:r>
              <w:rPr>
                <w:rFonts w:ascii="宋体" w:hAnsi="宋体" w:cs="宋体" w:hint="eastAsia"/>
                <w:szCs w:val="22"/>
              </w:rPr>
              <w:t>消息通用信息</w:t>
            </w:r>
          </w:p>
        </w:tc>
        <w:tc>
          <w:tcPr>
            <w:tcW w:w="1914" w:type="dxa"/>
            <w:vAlign w:val="center"/>
          </w:tcPr>
          <w:p w:rsidR="009158D4" w:rsidRDefault="005311D4">
            <w:pPr>
              <w:rPr>
                <w:rFonts w:ascii="宋体" w:hAnsi="宋体" w:cs="宋体"/>
                <w:szCs w:val="22"/>
              </w:rPr>
            </w:pPr>
            <w:r>
              <w:rPr>
                <w:rFonts w:ascii="宋体" w:hAnsi="宋体" w:cs="宋体" w:hint="eastAsia"/>
                <w:szCs w:val="22"/>
              </w:rPr>
              <w:t>无</w:t>
            </w:r>
          </w:p>
        </w:tc>
        <w:tc>
          <w:tcPr>
            <w:tcW w:w="1914" w:type="dxa"/>
            <w:vAlign w:val="center"/>
          </w:tcPr>
          <w:p w:rsidR="009158D4" w:rsidRDefault="005311D4">
            <w:pPr>
              <w:rPr>
                <w:rFonts w:ascii="宋体" w:hAnsi="宋体" w:cs="宋体"/>
                <w:szCs w:val="22"/>
              </w:rPr>
            </w:pPr>
            <w:r>
              <w:rPr>
                <w:rFonts w:ascii="宋体" w:hAnsi="宋体" w:cs="宋体" w:hint="eastAsia"/>
                <w:szCs w:val="22"/>
              </w:rPr>
              <w:t>无</w:t>
            </w:r>
          </w:p>
        </w:tc>
        <w:tc>
          <w:tcPr>
            <w:tcW w:w="1914" w:type="dxa"/>
            <w:vAlign w:val="center"/>
          </w:tcPr>
          <w:p w:rsidR="009158D4" w:rsidRDefault="005311D4">
            <w:pPr>
              <w:rPr>
                <w:rFonts w:ascii="宋体" w:hAnsi="宋体" w:cs="宋体"/>
                <w:szCs w:val="22"/>
              </w:rPr>
            </w:pPr>
            <w:r>
              <w:rPr>
                <w:rFonts w:ascii="宋体" w:hAnsi="宋体" w:cs="宋体" w:hint="eastAsia"/>
                <w:szCs w:val="22"/>
              </w:rPr>
              <w:t>1</w:t>
            </w:r>
          </w:p>
        </w:tc>
      </w:tr>
      <w:tr w:rsidR="009158D4">
        <w:tc>
          <w:tcPr>
            <w:tcW w:w="1914" w:type="dxa"/>
            <w:vAlign w:val="center"/>
          </w:tcPr>
          <w:p w:rsidR="009158D4" w:rsidRDefault="005311D4">
            <w:pPr>
              <w:rPr>
                <w:rFonts w:ascii="宋体" w:hAnsi="宋体" w:cs="宋体"/>
                <w:szCs w:val="22"/>
              </w:rPr>
            </w:pPr>
            <w:r>
              <w:rPr>
                <w:rFonts w:ascii="宋体" w:hAnsi="宋体" w:cs="宋体" w:hint="eastAsia"/>
                <w:szCs w:val="22"/>
              </w:rPr>
              <w:t>WA_COMMON_010004</w:t>
            </w:r>
          </w:p>
        </w:tc>
        <w:tc>
          <w:tcPr>
            <w:tcW w:w="1914" w:type="dxa"/>
            <w:vAlign w:val="center"/>
          </w:tcPr>
          <w:p w:rsidR="009158D4" w:rsidRDefault="005311D4">
            <w:pPr>
              <w:rPr>
                <w:rFonts w:ascii="宋体" w:hAnsi="宋体" w:cs="宋体"/>
                <w:szCs w:val="22"/>
              </w:rPr>
            </w:pPr>
            <w:r>
              <w:rPr>
                <w:rFonts w:ascii="宋体" w:hAnsi="宋体" w:cs="宋体" w:hint="eastAsia"/>
                <w:szCs w:val="22"/>
              </w:rPr>
              <w:t>操作应答状态消息</w:t>
            </w:r>
          </w:p>
        </w:tc>
        <w:tc>
          <w:tcPr>
            <w:tcW w:w="1914" w:type="dxa"/>
            <w:vAlign w:val="center"/>
          </w:tcPr>
          <w:p w:rsidR="009158D4" w:rsidRDefault="005311D4">
            <w:pPr>
              <w:rPr>
                <w:rFonts w:ascii="宋体" w:hAnsi="宋体" w:cs="宋体"/>
                <w:szCs w:val="22"/>
              </w:rPr>
            </w:pPr>
            <w:r>
              <w:rPr>
                <w:rFonts w:ascii="宋体" w:hAnsi="宋体" w:cs="宋体" w:hint="eastAsia"/>
                <w:szCs w:val="22"/>
              </w:rPr>
              <w:t>无</w:t>
            </w:r>
          </w:p>
        </w:tc>
        <w:tc>
          <w:tcPr>
            <w:tcW w:w="1914" w:type="dxa"/>
            <w:vAlign w:val="center"/>
          </w:tcPr>
          <w:p w:rsidR="009158D4" w:rsidRDefault="005311D4">
            <w:pPr>
              <w:rPr>
                <w:rFonts w:ascii="宋体" w:hAnsi="宋体" w:cs="宋体"/>
                <w:szCs w:val="22"/>
              </w:rPr>
            </w:pPr>
            <w:r>
              <w:rPr>
                <w:rFonts w:ascii="宋体" w:hAnsi="宋体" w:cs="宋体" w:hint="eastAsia"/>
                <w:szCs w:val="22"/>
              </w:rPr>
              <w:t>无</w:t>
            </w:r>
          </w:p>
        </w:tc>
        <w:tc>
          <w:tcPr>
            <w:tcW w:w="1914" w:type="dxa"/>
            <w:vAlign w:val="center"/>
          </w:tcPr>
          <w:p w:rsidR="009158D4" w:rsidRDefault="005311D4">
            <w:pPr>
              <w:rPr>
                <w:rFonts w:ascii="宋体" w:hAnsi="宋体" w:cs="宋体"/>
                <w:szCs w:val="22"/>
              </w:rPr>
            </w:pPr>
            <w:r>
              <w:rPr>
                <w:rFonts w:ascii="宋体" w:hAnsi="宋体" w:cs="宋体" w:hint="eastAsia"/>
                <w:szCs w:val="22"/>
              </w:rPr>
              <w:t>1</w:t>
            </w:r>
          </w:p>
        </w:tc>
      </w:tr>
    </w:tbl>
    <w:p w:rsidR="009158D4" w:rsidRDefault="005311D4">
      <w:pPr>
        <w:pStyle w:val="afff6"/>
        <w:numPr>
          <w:ilvl w:val="1"/>
          <w:numId w:val="2"/>
        </w:numPr>
        <w:spacing w:beforeLines="50" w:before="156" w:afterLines="50" w:after="156"/>
        <w:rPr>
          <w:szCs w:val="21"/>
        </w:rPr>
      </w:pPr>
      <w:bookmarkStart w:id="473" w:name="_Toc416129175"/>
      <w:bookmarkStart w:id="474" w:name="_Toc26694"/>
      <w:bookmarkStart w:id="475" w:name="_Toc505247928"/>
      <w:bookmarkStart w:id="476" w:name="OLE_LINK36"/>
      <w:bookmarkStart w:id="477" w:name="OLE_LINK41"/>
      <w:bookmarkStart w:id="478" w:name="_Toc483056314"/>
      <w:r>
        <w:rPr>
          <w:rFonts w:hint="eastAsia"/>
          <w:szCs w:val="21"/>
        </w:rPr>
        <w:t>XML样例</w:t>
      </w:r>
      <w:bookmarkEnd w:id="473"/>
      <w:bookmarkEnd w:id="474"/>
      <w:bookmarkEnd w:id="475"/>
    </w:p>
    <w:p w:rsidR="009158D4" w:rsidRDefault="005311D4">
      <w:pPr>
        <w:pStyle w:val="afff6"/>
        <w:numPr>
          <w:ilvl w:val="2"/>
          <w:numId w:val="2"/>
        </w:numPr>
        <w:spacing w:beforeLines="0" w:before="0" w:afterLines="50" w:after="156"/>
        <w:outlineLvl w:val="2"/>
        <w:rPr>
          <w:szCs w:val="21"/>
        </w:rPr>
      </w:pPr>
      <w:bookmarkStart w:id="479" w:name="_Toc505247929"/>
      <w:bookmarkStart w:id="480" w:name="_Toc416129176"/>
      <w:bookmarkEnd w:id="476"/>
      <w:bookmarkEnd w:id="477"/>
      <w:r>
        <w:rPr>
          <w:rFonts w:hint="eastAsia"/>
          <w:szCs w:val="21"/>
        </w:rPr>
        <w:t>运行管理接口</w:t>
      </w:r>
      <w:bookmarkEnd w:id="479"/>
    </w:p>
    <w:p w:rsidR="009158D4" w:rsidRDefault="005311D4">
      <w:pPr>
        <w:pStyle w:val="a0"/>
        <w:numPr>
          <w:ilvl w:val="3"/>
          <w:numId w:val="6"/>
        </w:numPr>
        <w:spacing w:before="0" w:afterLines="50" w:after="156"/>
      </w:pPr>
      <w:r>
        <w:rPr>
          <w:rFonts w:hint="eastAsia"/>
        </w:rPr>
        <w:t>服务状态查询</w:t>
      </w:r>
      <w:bookmarkStart w:id="481" w:name="_Toc416129177"/>
      <w:bookmarkEnd w:id="480"/>
      <w:r>
        <w:t>下发参数样例</w:t>
      </w:r>
    </w:p>
    <w:tbl>
      <w:tblPr>
        <w:tblW w:w="1003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10031"/>
      </w:tblGrid>
      <w:tr w:rsidR="009158D4">
        <w:tc>
          <w:tcPr>
            <w:tcW w:w="10031" w:type="dxa"/>
          </w:tcPr>
          <w:p w:rsidR="009158D4" w:rsidRDefault="005311D4">
            <w:pPr>
              <w:wordWrap/>
              <w:autoSpaceDE w:val="0"/>
              <w:autoSpaceDN w:val="0"/>
              <w:adjustRightInd w:val="0"/>
              <w:jc w:val="left"/>
              <w:rPr>
                <w:rFonts w:cs="仿宋"/>
                <w:color w:val="2A00FF"/>
              </w:rPr>
            </w:pPr>
            <w:r>
              <w:rPr>
                <w:rFonts w:cs="仿宋" w:hint="eastAsia"/>
                <w:color w:val="2A00FF"/>
              </w:rPr>
              <w:t>详见接口标准文档</w:t>
            </w:r>
          </w:p>
        </w:tc>
      </w:tr>
    </w:tbl>
    <w:p w:rsidR="009158D4" w:rsidRDefault="005311D4">
      <w:pPr>
        <w:pStyle w:val="a0"/>
        <w:numPr>
          <w:ilvl w:val="3"/>
          <w:numId w:val="2"/>
        </w:numPr>
        <w:spacing w:before="156" w:after="156"/>
      </w:pPr>
      <w:r>
        <w:rPr>
          <w:rFonts w:hint="eastAsia"/>
        </w:rPr>
        <w:t>服务状态查询</w:t>
      </w:r>
      <w:r>
        <w:t>返回结果样例</w:t>
      </w:r>
    </w:p>
    <w:p w:rsidR="009158D4" w:rsidRDefault="005311D4">
      <w:pPr>
        <w:widowControl/>
        <w:autoSpaceDE w:val="0"/>
        <w:autoSpaceDN w:val="0"/>
        <w:adjustRightInd w:val="0"/>
        <w:jc w:val="left"/>
        <w:textAlignment w:val="baseline"/>
        <w:rPr>
          <w:rFonts w:ascii="Arial" w:hAnsi="Arial"/>
          <w:kern w:val="0"/>
          <w:sz w:val="22"/>
          <w:szCs w:val="20"/>
        </w:rPr>
      </w:pPr>
      <w:r>
        <w:rPr>
          <w:rFonts w:ascii="Arial" w:hAnsi="Arial" w:hint="eastAsia"/>
          <w:kern w:val="0"/>
          <w:sz w:val="22"/>
          <w:szCs w:val="20"/>
        </w:rPr>
        <w:t>通过</w:t>
      </w:r>
      <w:r>
        <w:rPr>
          <w:rFonts w:ascii="Arial" w:hAnsi="Arial" w:hint="eastAsia"/>
          <w:kern w:val="0"/>
          <w:sz w:val="22"/>
          <w:szCs w:val="20"/>
        </w:rPr>
        <w:t>xml</w:t>
      </w:r>
      <w:r>
        <w:rPr>
          <w:rFonts w:ascii="Arial" w:hAnsi="Arial" w:hint="eastAsia"/>
          <w:kern w:val="0"/>
          <w:sz w:val="22"/>
          <w:szCs w:val="20"/>
        </w:rPr>
        <w:t>文件实现数据交互。</w:t>
      </w:r>
      <w:r>
        <w:rPr>
          <w:rFonts w:ascii="Arial" w:hAnsi="Arial" w:hint="eastAsia"/>
          <w:kern w:val="0"/>
          <w:sz w:val="22"/>
          <w:szCs w:val="20"/>
        </w:rPr>
        <w:t>xml</w:t>
      </w:r>
      <w:r>
        <w:rPr>
          <w:rFonts w:ascii="Arial" w:hAnsi="Arial" w:hint="eastAsia"/>
          <w:kern w:val="0"/>
          <w:sz w:val="22"/>
          <w:szCs w:val="20"/>
        </w:rPr>
        <w:t>文件内容如下：</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1"/>
      </w:tblGrid>
      <w:tr w:rsidR="009158D4">
        <w:tc>
          <w:tcPr>
            <w:tcW w:w="10031" w:type="dxa"/>
            <w:shd w:val="clear" w:color="auto" w:fill="auto"/>
          </w:tcPr>
          <w:p w:rsidR="009158D4" w:rsidRDefault="005311D4">
            <w:pPr>
              <w:autoSpaceDE w:val="0"/>
              <w:autoSpaceDN w:val="0"/>
              <w:adjustRightInd w:val="0"/>
              <w:jc w:val="left"/>
              <w:textAlignment w:val="baseline"/>
              <w:rPr>
                <w:rFonts w:ascii="宋体" w:hAnsi="宋体" w:cs="宋体"/>
                <w:kern w:val="0"/>
                <w:sz w:val="18"/>
                <w:szCs w:val="18"/>
              </w:rPr>
            </w:pPr>
            <w:r>
              <w:rPr>
                <w:rFonts w:ascii="宋体" w:hAnsi="宋体" w:cs="宋体" w:hint="eastAsia"/>
                <w:kern w:val="0"/>
                <w:sz w:val="18"/>
                <w:szCs w:val="18"/>
              </w:rPr>
              <w:t>详见接口标准文档</w:t>
            </w:r>
          </w:p>
        </w:tc>
      </w:tr>
    </w:tbl>
    <w:p w:rsidR="009158D4" w:rsidRDefault="009158D4"/>
    <w:p w:rsidR="009158D4" w:rsidRDefault="005311D4">
      <w:pPr>
        <w:pStyle w:val="a0"/>
        <w:numPr>
          <w:ilvl w:val="3"/>
          <w:numId w:val="6"/>
        </w:numPr>
        <w:spacing w:before="0" w:afterLines="50" w:after="156"/>
      </w:pPr>
      <w:r>
        <w:rPr>
          <w:rFonts w:hint="eastAsia"/>
        </w:rPr>
        <w:t>数据状态查询下发</w:t>
      </w:r>
      <w:r>
        <w:t>参数样例</w:t>
      </w:r>
    </w:p>
    <w:tbl>
      <w:tblPr>
        <w:tblW w:w="1003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10031"/>
      </w:tblGrid>
      <w:tr w:rsidR="009158D4">
        <w:tc>
          <w:tcPr>
            <w:tcW w:w="10031" w:type="dxa"/>
          </w:tcPr>
          <w:p w:rsidR="009158D4" w:rsidRDefault="005311D4">
            <w:pPr>
              <w:wordWrap/>
              <w:autoSpaceDE w:val="0"/>
              <w:autoSpaceDN w:val="0"/>
              <w:adjustRightInd w:val="0"/>
              <w:jc w:val="left"/>
              <w:rPr>
                <w:rFonts w:cs="仿宋"/>
                <w:color w:val="2A00FF"/>
              </w:rPr>
            </w:pPr>
            <w:r>
              <w:rPr>
                <w:rFonts w:cs="仿宋" w:hint="eastAsia"/>
                <w:color w:val="2A00FF"/>
              </w:rPr>
              <w:t>详见接口标准文档</w:t>
            </w:r>
          </w:p>
        </w:tc>
      </w:tr>
    </w:tbl>
    <w:p w:rsidR="009158D4" w:rsidRDefault="005311D4">
      <w:pPr>
        <w:pStyle w:val="a0"/>
        <w:numPr>
          <w:ilvl w:val="3"/>
          <w:numId w:val="2"/>
        </w:numPr>
        <w:spacing w:before="156" w:after="156"/>
      </w:pPr>
      <w:r>
        <w:rPr>
          <w:rFonts w:hint="eastAsia"/>
        </w:rPr>
        <w:t>数据状态查询</w:t>
      </w:r>
      <w:r>
        <w:t>返回结果样例</w:t>
      </w:r>
    </w:p>
    <w:p w:rsidR="009158D4" w:rsidRDefault="005311D4">
      <w:pPr>
        <w:widowControl/>
        <w:autoSpaceDE w:val="0"/>
        <w:autoSpaceDN w:val="0"/>
        <w:adjustRightInd w:val="0"/>
        <w:jc w:val="left"/>
        <w:textAlignment w:val="baseline"/>
        <w:rPr>
          <w:rFonts w:ascii="Arial" w:hAnsi="Arial"/>
          <w:kern w:val="0"/>
          <w:sz w:val="22"/>
          <w:szCs w:val="20"/>
        </w:rPr>
      </w:pPr>
      <w:r>
        <w:rPr>
          <w:rFonts w:ascii="Arial" w:hAnsi="Arial" w:hint="eastAsia"/>
          <w:kern w:val="0"/>
          <w:sz w:val="22"/>
          <w:szCs w:val="20"/>
        </w:rPr>
        <w:t>通过</w:t>
      </w:r>
      <w:r>
        <w:rPr>
          <w:rFonts w:ascii="Arial" w:hAnsi="Arial" w:hint="eastAsia"/>
          <w:kern w:val="0"/>
          <w:sz w:val="22"/>
          <w:szCs w:val="20"/>
        </w:rPr>
        <w:t>xml</w:t>
      </w:r>
      <w:r>
        <w:rPr>
          <w:rFonts w:ascii="Arial" w:hAnsi="Arial" w:hint="eastAsia"/>
          <w:kern w:val="0"/>
          <w:sz w:val="22"/>
          <w:szCs w:val="20"/>
        </w:rPr>
        <w:t>文件实现数据交互。</w:t>
      </w:r>
      <w:r>
        <w:rPr>
          <w:rFonts w:ascii="Arial" w:hAnsi="Arial" w:hint="eastAsia"/>
          <w:kern w:val="0"/>
          <w:sz w:val="22"/>
          <w:szCs w:val="20"/>
        </w:rPr>
        <w:t>xml</w:t>
      </w:r>
      <w:r>
        <w:rPr>
          <w:rFonts w:ascii="Arial" w:hAnsi="Arial" w:hint="eastAsia"/>
          <w:kern w:val="0"/>
          <w:sz w:val="22"/>
          <w:szCs w:val="20"/>
        </w:rPr>
        <w:t>文件内容如下：</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1"/>
      </w:tblGrid>
      <w:tr w:rsidR="009158D4">
        <w:tc>
          <w:tcPr>
            <w:tcW w:w="10031" w:type="dxa"/>
            <w:shd w:val="clear" w:color="auto" w:fill="auto"/>
          </w:tcPr>
          <w:p w:rsidR="009158D4" w:rsidRDefault="005311D4">
            <w:pPr>
              <w:autoSpaceDE w:val="0"/>
              <w:autoSpaceDN w:val="0"/>
              <w:adjustRightInd w:val="0"/>
              <w:jc w:val="left"/>
              <w:textAlignment w:val="baseline"/>
              <w:rPr>
                <w:rFonts w:ascii="宋体" w:hAnsi="宋体" w:cs="宋体"/>
                <w:kern w:val="0"/>
                <w:sz w:val="18"/>
                <w:szCs w:val="18"/>
              </w:rPr>
            </w:pPr>
            <w:r>
              <w:rPr>
                <w:rFonts w:ascii="宋体" w:hAnsi="宋体" w:cs="宋体" w:hint="eastAsia"/>
                <w:kern w:val="0"/>
                <w:sz w:val="18"/>
                <w:szCs w:val="18"/>
              </w:rPr>
              <w:t>详见接口标准文档</w:t>
            </w:r>
          </w:p>
        </w:tc>
      </w:tr>
    </w:tbl>
    <w:p w:rsidR="009158D4" w:rsidRDefault="009158D4"/>
    <w:p w:rsidR="009158D4" w:rsidRDefault="005311D4">
      <w:r>
        <w:br w:type="page"/>
      </w:r>
    </w:p>
    <w:p w:rsidR="009158D4" w:rsidRDefault="009158D4"/>
    <w:p w:rsidR="009158D4" w:rsidRDefault="009158D4"/>
    <w:p w:rsidR="009158D4" w:rsidRDefault="009158D4"/>
    <w:p w:rsidR="009158D4" w:rsidRDefault="005311D4">
      <w:pPr>
        <w:pStyle w:val="afff6"/>
        <w:numPr>
          <w:ilvl w:val="2"/>
          <w:numId w:val="2"/>
        </w:numPr>
        <w:spacing w:beforeLines="0" w:before="0" w:afterLines="50" w:after="156"/>
        <w:outlineLvl w:val="2"/>
        <w:rPr>
          <w:szCs w:val="21"/>
        </w:rPr>
      </w:pPr>
      <w:bookmarkStart w:id="482" w:name="_Toc505247930"/>
      <w:r>
        <w:rPr>
          <w:szCs w:val="21"/>
        </w:rPr>
        <w:t>通用数据查询服务</w:t>
      </w:r>
      <w:bookmarkEnd w:id="481"/>
      <w:bookmarkEnd w:id="482"/>
    </w:p>
    <w:p w:rsidR="009158D4" w:rsidRDefault="005311D4">
      <w:pPr>
        <w:pStyle w:val="a0"/>
        <w:numPr>
          <w:ilvl w:val="3"/>
          <w:numId w:val="6"/>
        </w:numPr>
        <w:spacing w:before="0" w:afterLines="50" w:after="156"/>
      </w:pPr>
      <w:r>
        <w:t>下发参数样例</w:t>
      </w:r>
    </w:p>
    <w:tbl>
      <w:tblPr>
        <w:tblW w:w="1003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10031"/>
      </w:tblGrid>
      <w:tr w:rsidR="009158D4">
        <w:tc>
          <w:tcPr>
            <w:tcW w:w="10031" w:type="dxa"/>
          </w:tcPr>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hint="eastAsia"/>
                <w:color w:val="000000"/>
                <w:kern w:val="0"/>
                <w:sz w:val="20"/>
                <w:szCs w:val="20"/>
                <w:highlight w:val="white"/>
              </w:rPr>
              <w:t>详见接口标准文档</w:t>
            </w:r>
          </w:p>
        </w:tc>
      </w:tr>
    </w:tbl>
    <w:p w:rsidR="009158D4" w:rsidRDefault="005311D4">
      <w:pPr>
        <w:pStyle w:val="a0"/>
        <w:numPr>
          <w:ilvl w:val="3"/>
          <w:numId w:val="6"/>
        </w:numPr>
        <w:spacing w:before="0" w:afterLines="50" w:after="156"/>
      </w:pPr>
      <w:r>
        <w:t>返回结果样例</w:t>
      </w:r>
    </w:p>
    <w:tbl>
      <w:tblPr>
        <w:tblW w:w="1003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10031"/>
      </w:tblGrid>
      <w:tr w:rsidR="009158D4">
        <w:tc>
          <w:tcPr>
            <w:tcW w:w="10031" w:type="dxa"/>
          </w:tcPr>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hint="eastAsia"/>
                <w:color w:val="000000"/>
                <w:kern w:val="0"/>
                <w:sz w:val="20"/>
                <w:szCs w:val="20"/>
                <w:highlight w:val="white"/>
              </w:rPr>
              <w:t>详见接口标准文档</w:t>
            </w:r>
          </w:p>
        </w:tc>
      </w:tr>
    </w:tbl>
    <w:p w:rsidR="009158D4" w:rsidRDefault="005311D4">
      <w:pPr>
        <w:pStyle w:val="afff6"/>
        <w:numPr>
          <w:ilvl w:val="2"/>
          <w:numId w:val="2"/>
        </w:numPr>
        <w:outlineLvl w:val="2"/>
        <w:rPr>
          <w:szCs w:val="21"/>
        </w:rPr>
      </w:pPr>
      <w:bookmarkStart w:id="483" w:name="_Toc416129178"/>
      <w:bookmarkStart w:id="484" w:name="_Toc505247931"/>
      <w:r>
        <w:rPr>
          <w:szCs w:val="21"/>
        </w:rPr>
        <w:t>全文关键词查询服务</w:t>
      </w:r>
      <w:bookmarkEnd w:id="483"/>
      <w:bookmarkEnd w:id="484"/>
    </w:p>
    <w:p w:rsidR="009158D4" w:rsidRDefault="005311D4">
      <w:pPr>
        <w:pStyle w:val="a0"/>
        <w:numPr>
          <w:ilvl w:val="3"/>
          <w:numId w:val="6"/>
        </w:numPr>
        <w:spacing w:before="0" w:afterLines="50" w:after="156"/>
      </w:pPr>
      <w:r>
        <w:t>下发参数样例</w:t>
      </w:r>
    </w:p>
    <w:tbl>
      <w:tblPr>
        <w:tblW w:w="1003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10031"/>
      </w:tblGrid>
      <w:tr w:rsidR="009158D4">
        <w:tc>
          <w:tcPr>
            <w:tcW w:w="10031" w:type="dxa"/>
          </w:tcPr>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hint="eastAsia"/>
                <w:color w:val="000000"/>
                <w:kern w:val="0"/>
                <w:sz w:val="20"/>
                <w:szCs w:val="20"/>
                <w:highlight w:val="white"/>
              </w:rPr>
              <w:t>详见接口标准文档</w:t>
            </w:r>
          </w:p>
        </w:tc>
      </w:tr>
    </w:tbl>
    <w:p w:rsidR="009158D4" w:rsidRDefault="005311D4">
      <w:pPr>
        <w:pStyle w:val="a0"/>
        <w:numPr>
          <w:ilvl w:val="3"/>
          <w:numId w:val="6"/>
        </w:numPr>
        <w:spacing w:before="0" w:afterLines="50" w:after="156"/>
      </w:pPr>
      <w:r>
        <w:t>返回结果样例</w:t>
      </w:r>
    </w:p>
    <w:tbl>
      <w:tblPr>
        <w:tblW w:w="1003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10031"/>
      </w:tblGrid>
      <w:tr w:rsidR="009158D4">
        <w:tc>
          <w:tcPr>
            <w:tcW w:w="10031" w:type="dxa"/>
          </w:tcPr>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hint="eastAsia"/>
                <w:color w:val="000000"/>
                <w:kern w:val="0"/>
                <w:sz w:val="20"/>
                <w:szCs w:val="20"/>
                <w:highlight w:val="white"/>
              </w:rPr>
              <w:t>详见接口标准文档</w:t>
            </w:r>
          </w:p>
        </w:tc>
      </w:tr>
    </w:tbl>
    <w:p w:rsidR="009158D4" w:rsidRDefault="005311D4">
      <w:pPr>
        <w:pStyle w:val="afff6"/>
        <w:numPr>
          <w:ilvl w:val="2"/>
          <w:numId w:val="2"/>
        </w:numPr>
        <w:outlineLvl w:val="2"/>
        <w:rPr>
          <w:szCs w:val="21"/>
        </w:rPr>
      </w:pPr>
      <w:bookmarkStart w:id="485" w:name="_Toc416129179"/>
      <w:bookmarkStart w:id="486" w:name="_Toc505247932"/>
      <w:r>
        <w:rPr>
          <w:szCs w:val="21"/>
        </w:rPr>
        <w:t>二进制文件查询服务</w:t>
      </w:r>
      <w:bookmarkEnd w:id="485"/>
      <w:bookmarkEnd w:id="486"/>
    </w:p>
    <w:p w:rsidR="009158D4" w:rsidRDefault="005311D4">
      <w:pPr>
        <w:pStyle w:val="a0"/>
        <w:numPr>
          <w:ilvl w:val="3"/>
          <w:numId w:val="6"/>
        </w:numPr>
        <w:spacing w:before="0" w:afterLines="50" w:after="156"/>
      </w:pPr>
      <w:r>
        <w:t>下发参数样例</w:t>
      </w:r>
    </w:p>
    <w:tbl>
      <w:tblPr>
        <w:tblW w:w="1003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10031"/>
      </w:tblGrid>
      <w:tr w:rsidR="009158D4">
        <w:tc>
          <w:tcPr>
            <w:tcW w:w="10031" w:type="dxa"/>
          </w:tcPr>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hint="eastAsia"/>
                <w:color w:val="000000"/>
                <w:kern w:val="0"/>
                <w:sz w:val="20"/>
                <w:szCs w:val="20"/>
                <w:highlight w:val="white"/>
              </w:rPr>
              <w:t>详见接口标准文档</w:t>
            </w:r>
          </w:p>
        </w:tc>
      </w:tr>
    </w:tbl>
    <w:p w:rsidR="009158D4" w:rsidRDefault="005311D4">
      <w:pPr>
        <w:pStyle w:val="a0"/>
        <w:numPr>
          <w:ilvl w:val="3"/>
          <w:numId w:val="6"/>
        </w:numPr>
        <w:spacing w:before="0" w:afterLines="50" w:after="156"/>
      </w:pPr>
      <w:r>
        <w:t>返回结果样例</w:t>
      </w:r>
    </w:p>
    <w:tbl>
      <w:tblPr>
        <w:tblW w:w="1003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10031"/>
      </w:tblGrid>
      <w:tr w:rsidR="009158D4">
        <w:tc>
          <w:tcPr>
            <w:tcW w:w="10031" w:type="dxa"/>
          </w:tcPr>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hint="eastAsia"/>
                <w:color w:val="000000"/>
                <w:kern w:val="0"/>
                <w:sz w:val="20"/>
                <w:szCs w:val="20"/>
                <w:highlight w:val="white"/>
              </w:rPr>
              <w:t>详见接口标准文档</w:t>
            </w:r>
          </w:p>
        </w:tc>
      </w:tr>
    </w:tbl>
    <w:p w:rsidR="009158D4" w:rsidRDefault="005311D4">
      <w:pPr>
        <w:pStyle w:val="afff6"/>
        <w:numPr>
          <w:ilvl w:val="2"/>
          <w:numId w:val="2"/>
        </w:numPr>
        <w:outlineLvl w:val="2"/>
        <w:rPr>
          <w:szCs w:val="21"/>
        </w:rPr>
      </w:pPr>
      <w:bookmarkStart w:id="487" w:name="_Toc416129180"/>
      <w:bookmarkStart w:id="488" w:name="_Toc505247933"/>
      <w:r>
        <w:rPr>
          <w:szCs w:val="21"/>
        </w:rPr>
        <w:t>获取文件体服务</w:t>
      </w:r>
      <w:bookmarkEnd w:id="487"/>
      <w:bookmarkEnd w:id="488"/>
    </w:p>
    <w:p w:rsidR="009158D4" w:rsidRDefault="005311D4">
      <w:pPr>
        <w:pStyle w:val="a0"/>
        <w:numPr>
          <w:ilvl w:val="3"/>
          <w:numId w:val="6"/>
        </w:numPr>
        <w:spacing w:before="0" w:afterLines="50" w:after="156"/>
      </w:pPr>
      <w:r>
        <w:t>获取文件体服务请求样例</w:t>
      </w:r>
    </w:p>
    <w:tbl>
      <w:tblPr>
        <w:tblW w:w="1003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10031"/>
      </w:tblGrid>
      <w:tr w:rsidR="009158D4">
        <w:tc>
          <w:tcPr>
            <w:tcW w:w="10031" w:type="dxa"/>
          </w:tcPr>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hint="eastAsia"/>
                <w:color w:val="000000"/>
                <w:kern w:val="0"/>
                <w:sz w:val="20"/>
                <w:szCs w:val="20"/>
                <w:highlight w:val="white"/>
              </w:rPr>
              <w:t>详见接口标准文档</w:t>
            </w:r>
          </w:p>
        </w:tc>
      </w:tr>
    </w:tbl>
    <w:p w:rsidR="009158D4" w:rsidRDefault="005311D4">
      <w:pPr>
        <w:pStyle w:val="a0"/>
        <w:numPr>
          <w:ilvl w:val="3"/>
          <w:numId w:val="6"/>
        </w:numPr>
        <w:spacing w:before="0" w:afterLines="50" w:after="156"/>
      </w:pPr>
      <w:r>
        <w:t>获取文件体服务返回结果样例</w:t>
      </w:r>
    </w:p>
    <w:tbl>
      <w:tblPr>
        <w:tblW w:w="1003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10031"/>
      </w:tblGrid>
      <w:tr w:rsidR="009158D4">
        <w:tc>
          <w:tcPr>
            <w:tcW w:w="10031" w:type="dxa"/>
          </w:tcPr>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hint="eastAsia"/>
                <w:color w:val="008080"/>
                <w:kern w:val="0"/>
                <w:sz w:val="18"/>
                <w:szCs w:val="18"/>
                <w:highlight w:val="white"/>
              </w:rPr>
              <w:t>详见接口标准文档</w:t>
            </w:r>
          </w:p>
        </w:tc>
      </w:tr>
    </w:tbl>
    <w:p w:rsidR="009158D4" w:rsidRDefault="005311D4">
      <w:pPr>
        <w:pStyle w:val="a0"/>
        <w:numPr>
          <w:ilvl w:val="3"/>
          <w:numId w:val="6"/>
        </w:numPr>
        <w:spacing w:before="0" w:afterLines="50" w:after="156"/>
      </w:pPr>
      <w:r>
        <w:t>同步应答返回结果样例</w:t>
      </w:r>
    </w:p>
    <w:tbl>
      <w:tblPr>
        <w:tblW w:w="1003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10031"/>
      </w:tblGrid>
      <w:tr w:rsidR="009158D4">
        <w:tc>
          <w:tcPr>
            <w:tcW w:w="10031" w:type="dxa"/>
          </w:tcPr>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hint="eastAsia"/>
                <w:color w:val="008080"/>
                <w:kern w:val="0"/>
                <w:sz w:val="18"/>
                <w:szCs w:val="18"/>
                <w:highlight w:val="white"/>
              </w:rPr>
              <w:t>详见接口标准文档</w:t>
            </w:r>
          </w:p>
        </w:tc>
      </w:tr>
    </w:tbl>
    <w:p w:rsidR="009158D4" w:rsidRDefault="005311D4">
      <w:pPr>
        <w:pStyle w:val="afff6"/>
        <w:numPr>
          <w:ilvl w:val="2"/>
          <w:numId w:val="2"/>
        </w:numPr>
        <w:outlineLvl w:val="2"/>
        <w:rPr>
          <w:szCs w:val="21"/>
        </w:rPr>
      </w:pPr>
      <w:bookmarkStart w:id="489" w:name="_Toc416129181"/>
      <w:bookmarkStart w:id="490" w:name="_Toc505247934"/>
      <w:r>
        <w:rPr>
          <w:szCs w:val="21"/>
        </w:rPr>
        <w:t>布控服务</w:t>
      </w:r>
      <w:bookmarkEnd w:id="489"/>
      <w:bookmarkEnd w:id="490"/>
    </w:p>
    <w:p w:rsidR="009158D4" w:rsidRDefault="005311D4">
      <w:pPr>
        <w:pStyle w:val="a0"/>
        <w:numPr>
          <w:ilvl w:val="3"/>
          <w:numId w:val="6"/>
        </w:numPr>
        <w:spacing w:before="0" w:afterLines="50" w:after="156"/>
      </w:pPr>
      <w:r>
        <w:t>布控下发参数样例</w:t>
      </w:r>
    </w:p>
    <w:p w:rsidR="009158D4" w:rsidRDefault="005311D4">
      <w:pPr>
        <w:pStyle w:val="afff1"/>
        <w:numPr>
          <w:ilvl w:val="0"/>
          <w:numId w:val="7"/>
        </w:numPr>
        <w:spacing w:before="120" w:after="120"/>
        <w:ind w:firstLineChars="0"/>
      </w:pPr>
      <w:r>
        <w:rPr>
          <w:rFonts w:hint="eastAsia"/>
        </w:rPr>
        <w:t>布控类型为“01”完全匹配的样例。</w:t>
      </w:r>
    </w:p>
    <w:tbl>
      <w:tblPr>
        <w:tblW w:w="1003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10031"/>
      </w:tblGrid>
      <w:tr w:rsidR="009158D4">
        <w:tc>
          <w:tcPr>
            <w:tcW w:w="10031" w:type="dxa"/>
          </w:tcPr>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hint="eastAsia"/>
                <w:color w:val="000000"/>
                <w:kern w:val="0"/>
                <w:sz w:val="20"/>
                <w:szCs w:val="20"/>
                <w:highlight w:val="white"/>
              </w:rPr>
              <w:t>详见接口标准文档</w:t>
            </w:r>
          </w:p>
        </w:tc>
      </w:tr>
    </w:tbl>
    <w:p w:rsidR="009158D4" w:rsidRDefault="005311D4">
      <w:pPr>
        <w:pStyle w:val="afff1"/>
        <w:spacing w:before="120" w:after="120"/>
      </w:pPr>
      <w:bookmarkStart w:id="491" w:name="_Toc416129182"/>
      <w:r>
        <w:rPr>
          <w:rFonts w:hint="eastAsia"/>
        </w:rPr>
        <w:t>布控类型为“02”关键词匹配的样例。</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31"/>
      </w:tblGrid>
      <w:tr w:rsidR="009158D4">
        <w:tc>
          <w:tcPr>
            <w:tcW w:w="10031" w:type="dxa"/>
          </w:tcPr>
          <w:p w:rsidR="009158D4" w:rsidRDefault="005311D4">
            <w:pPr>
              <w:widowControl/>
              <w:jc w:val="left"/>
              <w:rPr>
                <w:rFonts w:ascii="宋体" w:hAnsi="宋体" w:cs="宋体"/>
                <w:kern w:val="0"/>
                <w:szCs w:val="21"/>
              </w:rPr>
            </w:pPr>
            <w:r>
              <w:rPr>
                <w:rFonts w:ascii="宋体" w:hAnsi="宋体" w:cs="宋体" w:hint="eastAsia"/>
                <w:color w:val="000000"/>
                <w:kern w:val="0"/>
                <w:sz w:val="20"/>
                <w:szCs w:val="20"/>
                <w:highlight w:val="white"/>
              </w:rPr>
              <w:lastRenderedPageBreak/>
              <w:t>详见接口标准文档</w:t>
            </w:r>
          </w:p>
        </w:tc>
      </w:tr>
    </w:tbl>
    <w:p w:rsidR="009158D4" w:rsidRDefault="009158D4">
      <w:pPr>
        <w:spacing w:before="120" w:after="120"/>
      </w:pPr>
    </w:p>
    <w:p w:rsidR="009158D4" w:rsidRDefault="009158D4">
      <w:pPr>
        <w:spacing w:before="120" w:after="120"/>
      </w:pPr>
    </w:p>
    <w:p w:rsidR="009158D4" w:rsidRDefault="005311D4">
      <w:pPr>
        <w:pStyle w:val="afff1"/>
        <w:spacing w:before="120" w:after="120"/>
      </w:pPr>
      <w:r>
        <w:rPr>
          <w:rFonts w:hint="eastAsia"/>
        </w:rPr>
        <w:t>布控类型为“04”逻辑表达式匹配的样例。</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31"/>
      </w:tblGrid>
      <w:tr w:rsidR="009158D4">
        <w:tc>
          <w:tcPr>
            <w:tcW w:w="10031" w:type="dxa"/>
          </w:tcPr>
          <w:p w:rsidR="009158D4" w:rsidRDefault="005311D4">
            <w:pPr>
              <w:autoSpaceDE w:val="0"/>
              <w:autoSpaceDN w:val="0"/>
              <w:adjustRightInd w:val="0"/>
              <w:jc w:val="left"/>
              <w:rPr>
                <w:rFonts w:ascii="宋体" w:hAnsi="宋体" w:cs="宋体"/>
                <w:kern w:val="0"/>
                <w:szCs w:val="21"/>
              </w:rPr>
            </w:pPr>
            <w:r>
              <w:rPr>
                <w:rFonts w:ascii="宋体" w:hAnsi="宋体" w:cs="宋体" w:hint="eastAsia"/>
                <w:color w:val="000000"/>
                <w:kern w:val="0"/>
                <w:sz w:val="20"/>
                <w:szCs w:val="20"/>
                <w:highlight w:val="white"/>
              </w:rPr>
              <w:t>详见接口标准文档</w:t>
            </w:r>
          </w:p>
        </w:tc>
      </w:tr>
    </w:tbl>
    <w:p w:rsidR="009158D4" w:rsidRDefault="009158D4">
      <w:pPr>
        <w:pStyle w:val="afff1"/>
        <w:spacing w:before="120" w:after="120"/>
      </w:pPr>
    </w:p>
    <w:p w:rsidR="009158D4" w:rsidRDefault="005311D4">
      <w:pPr>
        <w:spacing w:before="120" w:after="120"/>
      </w:pPr>
      <w:r>
        <w:rPr>
          <w:rFonts w:hint="eastAsia"/>
        </w:rPr>
        <w:t>布控类型为“</w:t>
      </w:r>
      <w:r>
        <w:rPr>
          <w:rFonts w:hint="eastAsia"/>
        </w:rPr>
        <w:t>05</w:t>
      </w:r>
      <w:r>
        <w:rPr>
          <w:rFonts w:hint="eastAsia"/>
        </w:rPr>
        <w:t>”样本匹配的样例。</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31"/>
      </w:tblGrid>
      <w:tr w:rsidR="009158D4">
        <w:tc>
          <w:tcPr>
            <w:tcW w:w="10031" w:type="dxa"/>
          </w:tcPr>
          <w:p w:rsidR="009158D4" w:rsidRDefault="005311D4">
            <w:pPr>
              <w:autoSpaceDE w:val="0"/>
              <w:autoSpaceDN w:val="0"/>
              <w:adjustRightInd w:val="0"/>
              <w:jc w:val="left"/>
              <w:rPr>
                <w:color w:val="000000"/>
                <w:kern w:val="0"/>
                <w:szCs w:val="21"/>
                <w:highlight w:val="white"/>
              </w:rPr>
            </w:pPr>
            <w:r>
              <w:rPr>
                <w:rFonts w:ascii="宋体" w:hAnsi="宋体" w:cs="宋体" w:hint="eastAsia"/>
                <w:color w:val="000000"/>
                <w:kern w:val="0"/>
                <w:sz w:val="20"/>
                <w:szCs w:val="20"/>
                <w:highlight w:val="white"/>
              </w:rPr>
              <w:t>详见接口标准文档</w:t>
            </w:r>
          </w:p>
        </w:tc>
      </w:tr>
    </w:tbl>
    <w:p w:rsidR="009158D4" w:rsidRDefault="009158D4">
      <w:pPr>
        <w:pStyle w:val="afff1"/>
        <w:spacing w:before="120" w:after="120"/>
      </w:pPr>
    </w:p>
    <w:p w:rsidR="009158D4" w:rsidRDefault="005311D4">
      <w:pPr>
        <w:pStyle w:val="a0"/>
        <w:numPr>
          <w:ilvl w:val="3"/>
          <w:numId w:val="6"/>
        </w:numPr>
        <w:spacing w:before="0" w:afterLines="50" w:after="156"/>
      </w:pPr>
      <w:r>
        <w:rPr>
          <w:rFonts w:hint="eastAsia"/>
        </w:rPr>
        <w:t>布控落实结果同步返回样例</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31"/>
      </w:tblGrid>
      <w:tr w:rsidR="009158D4">
        <w:tc>
          <w:tcPr>
            <w:tcW w:w="10031" w:type="dxa"/>
          </w:tcPr>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hint="eastAsia"/>
                <w:color w:val="000000"/>
                <w:kern w:val="0"/>
                <w:sz w:val="20"/>
                <w:szCs w:val="20"/>
                <w:highlight w:val="white"/>
              </w:rPr>
              <w:t>详见接口标准文档</w:t>
            </w:r>
          </w:p>
        </w:tc>
      </w:tr>
    </w:tbl>
    <w:p w:rsidR="009158D4" w:rsidRDefault="005311D4">
      <w:pPr>
        <w:pStyle w:val="a0"/>
        <w:numPr>
          <w:ilvl w:val="3"/>
          <w:numId w:val="6"/>
        </w:numPr>
        <w:spacing w:before="0" w:afterLines="50" w:after="156"/>
      </w:pPr>
      <w:r>
        <w:rPr>
          <w:rFonts w:hint="eastAsia"/>
        </w:rPr>
        <w:t>布控落实结果异步返回样例</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31"/>
      </w:tblGrid>
      <w:tr w:rsidR="009158D4">
        <w:tc>
          <w:tcPr>
            <w:tcW w:w="10031" w:type="dxa"/>
          </w:tcPr>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hint="eastAsia"/>
                <w:color w:val="000000"/>
                <w:kern w:val="0"/>
                <w:sz w:val="20"/>
                <w:szCs w:val="20"/>
                <w:highlight w:val="white"/>
              </w:rPr>
              <w:t>详见接口标准文档</w:t>
            </w:r>
          </w:p>
        </w:tc>
      </w:tr>
    </w:tbl>
    <w:p w:rsidR="009158D4" w:rsidRDefault="005311D4">
      <w:pPr>
        <w:pStyle w:val="afff6"/>
        <w:numPr>
          <w:ilvl w:val="2"/>
          <w:numId w:val="2"/>
        </w:numPr>
        <w:outlineLvl w:val="2"/>
        <w:rPr>
          <w:szCs w:val="21"/>
        </w:rPr>
      </w:pPr>
      <w:bookmarkStart w:id="492" w:name="_Toc505247935"/>
      <w:r>
        <w:rPr>
          <w:szCs w:val="21"/>
        </w:rPr>
        <w:t>停控服务</w:t>
      </w:r>
      <w:bookmarkEnd w:id="491"/>
      <w:bookmarkEnd w:id="492"/>
    </w:p>
    <w:p w:rsidR="009158D4" w:rsidRDefault="005311D4">
      <w:pPr>
        <w:pStyle w:val="a0"/>
        <w:numPr>
          <w:ilvl w:val="3"/>
          <w:numId w:val="6"/>
        </w:numPr>
        <w:spacing w:before="0" w:afterLines="50" w:after="156"/>
      </w:pPr>
      <w:r>
        <w:t>停控下发参数样例</w:t>
      </w:r>
    </w:p>
    <w:tbl>
      <w:tblPr>
        <w:tblW w:w="1003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10031"/>
      </w:tblGrid>
      <w:tr w:rsidR="009158D4">
        <w:tc>
          <w:tcPr>
            <w:tcW w:w="10031" w:type="dxa"/>
          </w:tcPr>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hint="eastAsia"/>
                <w:color w:val="000000"/>
                <w:kern w:val="0"/>
                <w:sz w:val="20"/>
                <w:szCs w:val="20"/>
                <w:highlight w:val="white"/>
              </w:rPr>
              <w:t>详见接口标准文档</w:t>
            </w:r>
          </w:p>
        </w:tc>
      </w:tr>
    </w:tbl>
    <w:p w:rsidR="009158D4" w:rsidRDefault="005311D4">
      <w:pPr>
        <w:pStyle w:val="a0"/>
        <w:numPr>
          <w:ilvl w:val="3"/>
          <w:numId w:val="6"/>
        </w:numPr>
        <w:spacing w:before="0" w:afterLines="50" w:after="156"/>
      </w:pPr>
      <w:r>
        <w:t>停控落实结果同步返回样例</w:t>
      </w:r>
    </w:p>
    <w:tbl>
      <w:tblPr>
        <w:tblW w:w="1003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10031"/>
      </w:tblGrid>
      <w:tr w:rsidR="009158D4">
        <w:tc>
          <w:tcPr>
            <w:tcW w:w="10031" w:type="dxa"/>
          </w:tcPr>
          <w:p w:rsidR="009158D4" w:rsidRDefault="005311D4">
            <w:pPr>
              <w:pStyle w:val="44"/>
              <w:rPr>
                <w:color w:val="2A00FF"/>
              </w:rPr>
            </w:pPr>
            <w:r>
              <w:rPr>
                <w:rFonts w:cs="宋体" w:hint="eastAsia"/>
                <w:color w:val="000000"/>
                <w:highlight w:val="white"/>
              </w:rPr>
              <w:t>详见接口标准文档</w:t>
            </w:r>
          </w:p>
        </w:tc>
      </w:tr>
    </w:tbl>
    <w:p w:rsidR="009158D4" w:rsidRDefault="005311D4">
      <w:pPr>
        <w:pStyle w:val="a0"/>
        <w:numPr>
          <w:ilvl w:val="3"/>
          <w:numId w:val="6"/>
        </w:numPr>
        <w:spacing w:before="0" w:afterLines="50" w:after="156"/>
      </w:pPr>
      <w:r>
        <w:t>停控落实结果异步返回样例</w:t>
      </w:r>
    </w:p>
    <w:tbl>
      <w:tblPr>
        <w:tblW w:w="1003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10031"/>
      </w:tblGrid>
      <w:tr w:rsidR="009158D4">
        <w:tc>
          <w:tcPr>
            <w:tcW w:w="10031" w:type="dxa"/>
          </w:tcPr>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hint="eastAsia"/>
                <w:color w:val="000000"/>
                <w:kern w:val="0"/>
                <w:sz w:val="20"/>
                <w:szCs w:val="20"/>
                <w:highlight w:val="white"/>
              </w:rPr>
              <w:t>详见接口标准文档</w:t>
            </w:r>
          </w:p>
        </w:tc>
      </w:tr>
    </w:tbl>
    <w:p w:rsidR="009158D4" w:rsidRDefault="005311D4">
      <w:pPr>
        <w:pStyle w:val="afff6"/>
        <w:numPr>
          <w:ilvl w:val="2"/>
          <w:numId w:val="2"/>
        </w:numPr>
        <w:outlineLvl w:val="2"/>
        <w:rPr>
          <w:szCs w:val="21"/>
        </w:rPr>
      </w:pPr>
      <w:bookmarkStart w:id="493" w:name="_Toc416129183"/>
      <w:bookmarkStart w:id="494" w:name="_Toc505247936"/>
      <w:r>
        <w:rPr>
          <w:rFonts w:hint="eastAsia"/>
          <w:szCs w:val="21"/>
        </w:rPr>
        <w:t>管控服务</w:t>
      </w:r>
      <w:bookmarkEnd w:id="493"/>
      <w:bookmarkEnd w:id="494"/>
    </w:p>
    <w:p w:rsidR="009158D4" w:rsidRDefault="005311D4">
      <w:pPr>
        <w:pStyle w:val="a0"/>
        <w:numPr>
          <w:ilvl w:val="3"/>
          <w:numId w:val="6"/>
        </w:numPr>
        <w:spacing w:before="0" w:afterLines="50" w:after="156"/>
      </w:pPr>
      <w:r>
        <w:rPr>
          <w:rFonts w:hint="eastAsia"/>
        </w:rPr>
        <w:t>管控下发参数示例</w:t>
      </w:r>
    </w:p>
    <w:tbl>
      <w:tblPr>
        <w:tblW w:w="1003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10031"/>
      </w:tblGrid>
      <w:tr w:rsidR="009158D4">
        <w:tc>
          <w:tcPr>
            <w:tcW w:w="10031" w:type="dxa"/>
          </w:tcPr>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hint="eastAsia"/>
                <w:color w:val="000000"/>
                <w:kern w:val="0"/>
                <w:sz w:val="20"/>
                <w:szCs w:val="20"/>
                <w:highlight w:val="white"/>
              </w:rPr>
              <w:t>详见接口标准文档</w:t>
            </w:r>
          </w:p>
        </w:tc>
      </w:tr>
    </w:tbl>
    <w:p w:rsidR="009158D4" w:rsidRDefault="005311D4">
      <w:pPr>
        <w:pStyle w:val="a0"/>
        <w:numPr>
          <w:ilvl w:val="3"/>
          <w:numId w:val="6"/>
        </w:numPr>
        <w:spacing w:before="0" w:afterLines="50" w:after="156"/>
      </w:pPr>
      <w:r>
        <w:rPr>
          <w:rFonts w:hint="eastAsia"/>
        </w:rPr>
        <w:t>管控落实结果返回样例</w:t>
      </w:r>
    </w:p>
    <w:tbl>
      <w:tblPr>
        <w:tblW w:w="1003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10031"/>
      </w:tblGrid>
      <w:tr w:rsidR="009158D4">
        <w:tc>
          <w:tcPr>
            <w:tcW w:w="10031" w:type="dxa"/>
          </w:tcPr>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hint="eastAsia"/>
                <w:color w:val="000000"/>
                <w:kern w:val="0"/>
                <w:sz w:val="20"/>
                <w:szCs w:val="20"/>
                <w:highlight w:val="white"/>
              </w:rPr>
              <w:t>详见接口标准文档</w:t>
            </w:r>
          </w:p>
        </w:tc>
      </w:tr>
    </w:tbl>
    <w:p w:rsidR="009158D4" w:rsidRDefault="009158D4">
      <w:pPr>
        <w:widowControl/>
        <w:tabs>
          <w:tab w:val="center" w:pos="4201"/>
          <w:tab w:val="right" w:leader="dot" w:pos="9298"/>
        </w:tabs>
        <w:autoSpaceDE w:val="0"/>
        <w:autoSpaceDN w:val="0"/>
        <w:ind w:firstLineChars="200" w:firstLine="420"/>
        <w:rPr>
          <w:rFonts w:ascii="宋体" w:hAnsi="Calibri"/>
          <w:kern w:val="0"/>
          <w:szCs w:val="20"/>
        </w:rPr>
      </w:pPr>
    </w:p>
    <w:p w:rsidR="009158D4" w:rsidRDefault="005311D4">
      <w:pPr>
        <w:pStyle w:val="afff6"/>
        <w:numPr>
          <w:ilvl w:val="2"/>
          <w:numId w:val="2"/>
        </w:numPr>
        <w:outlineLvl w:val="2"/>
        <w:rPr>
          <w:szCs w:val="21"/>
        </w:rPr>
      </w:pPr>
      <w:bookmarkStart w:id="495" w:name="_Toc416129184"/>
      <w:bookmarkStart w:id="496" w:name="_Toc505247937"/>
      <w:r>
        <w:rPr>
          <w:rFonts w:hint="eastAsia"/>
          <w:szCs w:val="21"/>
        </w:rPr>
        <w:t>补偿接口服务</w:t>
      </w:r>
      <w:bookmarkEnd w:id="495"/>
      <w:bookmarkEnd w:id="496"/>
    </w:p>
    <w:p w:rsidR="009158D4" w:rsidRDefault="005311D4">
      <w:pPr>
        <w:pStyle w:val="a0"/>
        <w:numPr>
          <w:ilvl w:val="3"/>
          <w:numId w:val="6"/>
        </w:numPr>
        <w:spacing w:before="0" w:afterLines="50" w:after="156"/>
      </w:pPr>
      <w:r>
        <w:rPr>
          <w:rFonts w:hint="eastAsia"/>
        </w:rPr>
        <w:t>下发参数示例</w:t>
      </w:r>
    </w:p>
    <w:tbl>
      <w:tblPr>
        <w:tblW w:w="101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01"/>
      </w:tblGrid>
      <w:tr w:rsidR="009158D4">
        <w:trPr>
          <w:jc w:val="center"/>
        </w:trPr>
        <w:tc>
          <w:tcPr>
            <w:tcW w:w="10101" w:type="dxa"/>
          </w:tcPr>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hint="eastAsia"/>
                <w:color w:val="000000"/>
                <w:kern w:val="0"/>
                <w:sz w:val="20"/>
                <w:szCs w:val="20"/>
                <w:highlight w:val="white"/>
              </w:rPr>
              <w:t>详见接口标准文档</w:t>
            </w:r>
          </w:p>
        </w:tc>
      </w:tr>
    </w:tbl>
    <w:p w:rsidR="009158D4" w:rsidRDefault="005311D4">
      <w:pPr>
        <w:pStyle w:val="a0"/>
        <w:numPr>
          <w:ilvl w:val="3"/>
          <w:numId w:val="6"/>
        </w:numPr>
        <w:spacing w:before="0" w:afterLines="50" w:after="156"/>
      </w:pPr>
      <w:r>
        <w:rPr>
          <w:rFonts w:hint="eastAsia"/>
        </w:rPr>
        <w:t>返回结果示例</w:t>
      </w:r>
    </w:p>
    <w:tbl>
      <w:tblPr>
        <w:tblW w:w="20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1"/>
        <w:gridCol w:w="10031"/>
      </w:tblGrid>
      <w:tr w:rsidR="009158D4">
        <w:tc>
          <w:tcPr>
            <w:tcW w:w="10031" w:type="dxa"/>
          </w:tcPr>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hint="eastAsia"/>
                <w:color w:val="000000"/>
                <w:kern w:val="0"/>
                <w:sz w:val="20"/>
                <w:szCs w:val="20"/>
                <w:highlight w:val="white"/>
              </w:rPr>
              <w:t>详见接口标准文档</w:t>
            </w:r>
          </w:p>
        </w:tc>
        <w:tc>
          <w:tcPr>
            <w:tcW w:w="10031" w:type="dxa"/>
          </w:tcPr>
          <w:p w:rsidR="009158D4" w:rsidRDefault="009158D4">
            <w:pPr>
              <w:wordWrap/>
              <w:autoSpaceDE w:val="0"/>
              <w:autoSpaceDN w:val="0"/>
              <w:adjustRightInd w:val="0"/>
              <w:jc w:val="left"/>
              <w:rPr>
                <w:rFonts w:ascii="宋体" w:hAnsi="宋体" w:cs="宋体"/>
                <w:color w:val="000000"/>
                <w:kern w:val="0"/>
                <w:sz w:val="20"/>
                <w:szCs w:val="20"/>
                <w:highlight w:val="white"/>
              </w:rPr>
            </w:pPr>
          </w:p>
        </w:tc>
      </w:tr>
    </w:tbl>
    <w:p w:rsidR="009158D4" w:rsidRDefault="005311D4">
      <w:pPr>
        <w:pStyle w:val="afff6"/>
        <w:numPr>
          <w:ilvl w:val="1"/>
          <w:numId w:val="2"/>
        </w:numPr>
        <w:spacing w:beforeLines="50" w:before="156" w:afterLines="50" w:after="156"/>
        <w:rPr>
          <w:szCs w:val="21"/>
        </w:rPr>
      </w:pPr>
      <w:bookmarkStart w:id="497" w:name="_Toc505247938"/>
      <w:r>
        <w:rPr>
          <w:rFonts w:hint="eastAsia"/>
          <w:szCs w:val="21"/>
        </w:rPr>
        <w:lastRenderedPageBreak/>
        <w:t>实施方案</w:t>
      </w:r>
      <w:bookmarkEnd w:id="497"/>
    </w:p>
    <w:p w:rsidR="009158D4" w:rsidRDefault="005311D4">
      <w:pPr>
        <w:pStyle w:val="afff6"/>
        <w:numPr>
          <w:ilvl w:val="2"/>
          <w:numId w:val="2"/>
        </w:numPr>
        <w:outlineLvl w:val="2"/>
        <w:rPr>
          <w:szCs w:val="21"/>
        </w:rPr>
      </w:pPr>
      <w:bookmarkStart w:id="498" w:name="_Toc505247939"/>
      <w:bookmarkEnd w:id="478"/>
      <w:r>
        <w:rPr>
          <w:rFonts w:hint="eastAsia"/>
          <w:szCs w:val="21"/>
        </w:rPr>
        <w:t>数据接入拓扑图</w:t>
      </w:r>
      <w:bookmarkEnd w:id="498"/>
    </w:p>
    <w:p w:rsidR="009158D4" w:rsidRDefault="005311D4">
      <w:pPr>
        <w:rPr>
          <w:b/>
          <w:bCs/>
          <w:kern w:val="0"/>
          <w:sz w:val="30"/>
          <w:szCs w:val="30"/>
        </w:rPr>
      </w:pPr>
      <w:r>
        <w:object w:dxaOrig="9346" w:dyaOrig="54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74.35pt" o:ole="">
            <v:imagedata r:id="rId9" o:title=""/>
          </v:shape>
          <o:OLEObject Type="Embed" ProgID="Visio.Drawing.11" ShapeID="_x0000_i1025" DrawAspect="Content" ObjectID="_1581494759" r:id="rId10"/>
        </w:object>
      </w:r>
    </w:p>
    <w:p w:rsidR="009158D4" w:rsidRDefault="005311D4">
      <w:pPr>
        <w:rPr>
          <w:rFonts w:ascii="宋体" w:hAnsi="宋体"/>
          <w:szCs w:val="21"/>
        </w:rPr>
      </w:pPr>
      <w:r>
        <w:rPr>
          <w:rFonts w:hint="eastAsia"/>
        </w:rPr>
        <w:t xml:space="preserve">               </w:t>
      </w:r>
      <w:r>
        <w:rPr>
          <w:rFonts w:ascii="宋体" w:hAnsi="宋体" w:hint="eastAsia"/>
          <w:szCs w:val="21"/>
        </w:rPr>
        <w:t xml:space="preserve">     </w:t>
      </w:r>
      <w:bookmarkStart w:id="499" w:name="_Toc483056316"/>
      <w:r>
        <w:rPr>
          <w:rFonts w:ascii="宋体" w:hAnsi="宋体" w:hint="eastAsia"/>
          <w:szCs w:val="21"/>
        </w:rPr>
        <w:t>图1 网站数据接入拓扑</w:t>
      </w:r>
      <w:bookmarkEnd w:id="499"/>
    </w:p>
    <w:p w:rsidR="009158D4" w:rsidRDefault="005311D4">
      <w:pPr>
        <w:numPr>
          <w:ilvl w:val="0"/>
          <w:numId w:val="8"/>
        </w:numPr>
        <w:spacing w:afterLines="50" w:after="156"/>
        <w:rPr>
          <w:kern w:val="0"/>
        </w:rPr>
      </w:pPr>
      <w:r>
        <w:rPr>
          <w:rFonts w:hint="eastAsia"/>
          <w:kern w:val="0"/>
        </w:rPr>
        <w:t>图例详解：（红色线</w:t>
      </w:r>
      <w:r>
        <w:rPr>
          <w:kern w:val="0"/>
        </w:rPr>
        <w:t>是光纤线路</w:t>
      </w:r>
      <w:r>
        <w:rPr>
          <w:rFonts w:hint="eastAsia"/>
          <w:kern w:val="0"/>
        </w:rPr>
        <w:t>）</w:t>
      </w:r>
    </w:p>
    <w:p w:rsidR="009158D4" w:rsidRDefault="005311D4">
      <w:pPr>
        <w:numPr>
          <w:ilvl w:val="0"/>
          <w:numId w:val="9"/>
        </w:numPr>
        <w:spacing w:afterLines="50" w:after="156"/>
        <w:ind w:leftChars="50" w:left="315" w:hangingChars="100" w:hanging="210"/>
        <w:rPr>
          <w:kern w:val="0"/>
        </w:rPr>
      </w:pPr>
      <w:r>
        <w:rPr>
          <w:rFonts w:hint="eastAsia"/>
          <w:kern w:val="0"/>
        </w:rPr>
        <w:t>网安接口</w:t>
      </w:r>
      <w:r>
        <w:rPr>
          <w:kern w:val="0"/>
        </w:rPr>
        <w:t>服务器，主要包括负载均衡</w:t>
      </w:r>
      <w:r>
        <w:rPr>
          <w:rFonts w:hint="eastAsia"/>
          <w:kern w:val="0"/>
        </w:rPr>
        <w:t>设备</w:t>
      </w:r>
      <w:r>
        <w:rPr>
          <w:kern w:val="0"/>
        </w:rPr>
        <w:t>、数据预处理服务器集群、多媒体下载集群、管控指令下发服务器、数据</w:t>
      </w:r>
      <w:r>
        <w:rPr>
          <w:rFonts w:hint="eastAsia"/>
          <w:kern w:val="0"/>
        </w:rPr>
        <w:t>补偿</w:t>
      </w:r>
      <w:r>
        <w:rPr>
          <w:kern w:val="0"/>
        </w:rPr>
        <w:t>服务器。</w:t>
      </w:r>
    </w:p>
    <w:p w:rsidR="009158D4" w:rsidRDefault="005311D4">
      <w:pPr>
        <w:numPr>
          <w:ilvl w:val="0"/>
          <w:numId w:val="9"/>
        </w:numPr>
        <w:spacing w:afterLines="50" w:after="156"/>
        <w:ind w:leftChars="50" w:left="315" w:hangingChars="100" w:hanging="210"/>
        <w:rPr>
          <w:kern w:val="0"/>
        </w:rPr>
      </w:pPr>
      <w:r>
        <w:rPr>
          <w:kern w:val="0"/>
        </w:rPr>
        <w:t>负载均衡</w:t>
      </w:r>
      <w:r>
        <w:rPr>
          <w:rFonts w:hint="eastAsia"/>
          <w:kern w:val="0"/>
        </w:rPr>
        <w:t>设备</w:t>
      </w:r>
      <w:r>
        <w:rPr>
          <w:kern w:val="0"/>
        </w:rPr>
        <w:t>，</w:t>
      </w:r>
      <w:r>
        <w:rPr>
          <w:rFonts w:hint="eastAsia"/>
          <w:kern w:val="0"/>
        </w:rPr>
        <w:t>负载网站推送的数据包，</w:t>
      </w:r>
      <w:r>
        <w:rPr>
          <w:kern w:val="0"/>
        </w:rPr>
        <w:t>网站确认只有一台交换机对接。</w:t>
      </w:r>
    </w:p>
    <w:p w:rsidR="009158D4" w:rsidRDefault="005311D4">
      <w:pPr>
        <w:numPr>
          <w:ilvl w:val="0"/>
          <w:numId w:val="9"/>
        </w:numPr>
        <w:spacing w:afterLines="50" w:after="156"/>
        <w:ind w:leftChars="50" w:left="315" w:hangingChars="100" w:hanging="210"/>
        <w:rPr>
          <w:kern w:val="0"/>
        </w:rPr>
      </w:pPr>
      <w:r>
        <w:rPr>
          <w:rFonts w:hint="eastAsia"/>
          <w:kern w:val="0"/>
        </w:rPr>
        <w:t>数据处理</w:t>
      </w:r>
      <w:r>
        <w:rPr>
          <w:kern w:val="0"/>
        </w:rPr>
        <w:t>集群，</w:t>
      </w:r>
      <w:r>
        <w:rPr>
          <w:rFonts w:hint="eastAsia"/>
          <w:kern w:val="0"/>
        </w:rPr>
        <w:t>接收</w:t>
      </w:r>
      <w:r>
        <w:rPr>
          <w:rFonts w:hint="eastAsia"/>
          <w:kern w:val="0"/>
        </w:rPr>
        <w:t>/</w:t>
      </w:r>
      <w:r>
        <w:rPr>
          <w:rFonts w:hint="eastAsia"/>
          <w:kern w:val="0"/>
        </w:rPr>
        <w:t>并处理网站推送的数据包，处理后打</w:t>
      </w:r>
      <w:r>
        <w:rPr>
          <w:kern w:val="0"/>
        </w:rPr>
        <w:t>包送</w:t>
      </w:r>
      <w:r>
        <w:rPr>
          <w:rFonts w:hint="eastAsia"/>
          <w:kern w:val="0"/>
        </w:rPr>
        <w:t>到网安后端</w:t>
      </w:r>
      <w:r>
        <w:rPr>
          <w:kern w:val="0"/>
        </w:rPr>
        <w:t>。</w:t>
      </w:r>
    </w:p>
    <w:p w:rsidR="009158D4" w:rsidRDefault="005311D4">
      <w:pPr>
        <w:numPr>
          <w:ilvl w:val="0"/>
          <w:numId w:val="9"/>
        </w:numPr>
        <w:spacing w:afterLines="50" w:after="156"/>
        <w:ind w:leftChars="50" w:left="315" w:hangingChars="100" w:hanging="210"/>
        <w:rPr>
          <w:kern w:val="0"/>
        </w:rPr>
      </w:pPr>
      <w:r>
        <w:rPr>
          <w:kern w:val="0"/>
        </w:rPr>
        <w:t>多媒体下载集群，</w:t>
      </w:r>
      <w:r>
        <w:rPr>
          <w:rFonts w:hint="eastAsia"/>
          <w:kern w:val="0"/>
        </w:rPr>
        <w:t>将数据</w:t>
      </w:r>
      <w:r>
        <w:rPr>
          <w:kern w:val="0"/>
        </w:rPr>
        <w:t>包中包含</w:t>
      </w:r>
      <w:r>
        <w:rPr>
          <w:rFonts w:hint="eastAsia"/>
          <w:kern w:val="0"/>
        </w:rPr>
        <w:t>多媒体</w:t>
      </w:r>
      <w:r>
        <w:rPr>
          <w:rFonts w:hint="eastAsia"/>
          <w:kern w:val="0"/>
        </w:rPr>
        <w:t>URL</w:t>
      </w:r>
      <w:r>
        <w:rPr>
          <w:rFonts w:hint="eastAsia"/>
          <w:kern w:val="0"/>
        </w:rPr>
        <w:t>的图片、视频下载，</w:t>
      </w:r>
      <w:r>
        <w:rPr>
          <w:kern w:val="0"/>
        </w:rPr>
        <w:t>下载</w:t>
      </w:r>
      <w:r>
        <w:rPr>
          <w:rFonts w:hint="eastAsia"/>
          <w:kern w:val="0"/>
        </w:rPr>
        <w:t>后打</w:t>
      </w:r>
      <w:r>
        <w:rPr>
          <w:kern w:val="0"/>
        </w:rPr>
        <w:t>包送</w:t>
      </w:r>
      <w:r>
        <w:rPr>
          <w:rFonts w:hint="eastAsia"/>
          <w:kern w:val="0"/>
        </w:rPr>
        <w:t>到网安后端</w:t>
      </w:r>
      <w:r>
        <w:rPr>
          <w:kern w:val="0"/>
        </w:rPr>
        <w:t>。</w:t>
      </w:r>
    </w:p>
    <w:p w:rsidR="009158D4" w:rsidRDefault="005311D4">
      <w:pPr>
        <w:numPr>
          <w:ilvl w:val="0"/>
          <w:numId w:val="9"/>
        </w:numPr>
        <w:spacing w:afterLines="50" w:after="156"/>
        <w:ind w:leftChars="50" w:left="315" w:hangingChars="100" w:hanging="210"/>
        <w:rPr>
          <w:kern w:val="0"/>
        </w:rPr>
      </w:pPr>
      <w:r>
        <w:rPr>
          <w:kern w:val="0"/>
        </w:rPr>
        <w:t>管控指令下发服务器，</w:t>
      </w:r>
      <w:r>
        <w:rPr>
          <w:rFonts w:hint="eastAsia"/>
          <w:kern w:val="0"/>
        </w:rPr>
        <w:t>接收专网传输过来的指令，发送给网站</w:t>
      </w:r>
      <w:r>
        <w:rPr>
          <w:kern w:val="0"/>
        </w:rPr>
        <w:t>。</w:t>
      </w:r>
    </w:p>
    <w:p w:rsidR="009158D4" w:rsidRDefault="005311D4">
      <w:pPr>
        <w:numPr>
          <w:ilvl w:val="0"/>
          <w:numId w:val="9"/>
        </w:numPr>
        <w:spacing w:afterLines="50" w:after="156"/>
        <w:ind w:leftChars="50" w:left="315" w:hangingChars="100" w:hanging="210"/>
        <w:rPr>
          <w:kern w:val="0"/>
        </w:rPr>
      </w:pPr>
      <w:r>
        <w:rPr>
          <w:kern w:val="0"/>
        </w:rPr>
        <w:t>数据</w:t>
      </w:r>
      <w:r>
        <w:rPr>
          <w:rFonts w:hint="eastAsia"/>
          <w:kern w:val="0"/>
        </w:rPr>
        <w:t>补偿</w:t>
      </w:r>
      <w:r>
        <w:rPr>
          <w:kern w:val="0"/>
        </w:rPr>
        <w:t>服务器，</w:t>
      </w:r>
      <w:r>
        <w:rPr>
          <w:rFonts w:hint="eastAsia"/>
          <w:kern w:val="0"/>
        </w:rPr>
        <w:t>记录数据前置预处理的各项数据补偿信息，并生成反馈指令下发至网站</w:t>
      </w:r>
      <w:r>
        <w:rPr>
          <w:kern w:val="0"/>
        </w:rPr>
        <w:t>。</w:t>
      </w:r>
    </w:p>
    <w:p w:rsidR="009158D4" w:rsidRDefault="005311D4">
      <w:pPr>
        <w:numPr>
          <w:ilvl w:val="0"/>
          <w:numId w:val="9"/>
        </w:numPr>
        <w:spacing w:afterLines="50" w:after="156"/>
        <w:ind w:leftChars="50" w:left="315" w:hangingChars="100" w:hanging="210"/>
        <w:rPr>
          <w:kern w:val="0"/>
        </w:rPr>
      </w:pPr>
      <w:r>
        <w:rPr>
          <w:rFonts w:hint="eastAsia"/>
          <w:kern w:val="0"/>
        </w:rPr>
        <w:t>其他网络</w:t>
      </w:r>
      <w:r>
        <w:rPr>
          <w:kern w:val="0"/>
        </w:rPr>
        <w:t>设备、安全设备、边界</w:t>
      </w:r>
      <w:r>
        <w:rPr>
          <w:rFonts w:hint="eastAsia"/>
          <w:kern w:val="0"/>
        </w:rPr>
        <w:t>交换</w:t>
      </w:r>
      <w:r>
        <w:rPr>
          <w:kern w:val="0"/>
        </w:rPr>
        <w:t>设备。</w:t>
      </w:r>
    </w:p>
    <w:p w:rsidR="009158D4" w:rsidRDefault="005311D4">
      <w:r>
        <w:br w:type="page"/>
      </w:r>
    </w:p>
    <w:p w:rsidR="009158D4" w:rsidRDefault="005311D4">
      <w:pPr>
        <w:pStyle w:val="afff6"/>
        <w:numPr>
          <w:ilvl w:val="2"/>
          <w:numId w:val="2"/>
        </w:numPr>
        <w:outlineLvl w:val="2"/>
        <w:rPr>
          <w:color w:val="FF0000"/>
          <w:szCs w:val="21"/>
        </w:rPr>
      </w:pPr>
      <w:bookmarkStart w:id="500" w:name="_Toc483056317"/>
      <w:bookmarkStart w:id="501" w:name="_Toc505247940"/>
      <w:r>
        <w:rPr>
          <w:rFonts w:hint="eastAsia"/>
          <w:szCs w:val="21"/>
        </w:rPr>
        <w:lastRenderedPageBreak/>
        <w:t>数据前置处理流程图</w:t>
      </w:r>
      <w:bookmarkEnd w:id="500"/>
      <w:bookmarkEnd w:id="501"/>
    </w:p>
    <w:p w:rsidR="009158D4" w:rsidRDefault="005311D4">
      <w:r>
        <w:object w:dxaOrig="9346" w:dyaOrig="9088">
          <v:shape id="_x0000_i1026" type="#_x0000_t75" style="width:467.45pt;height:454.35pt" o:ole="">
            <v:imagedata r:id="rId11" o:title=""/>
          </v:shape>
          <o:OLEObject Type="Embed" ProgID="Visio.Drawing.11" ShapeID="_x0000_i1026" DrawAspect="Content" ObjectID="_1581494760" r:id="rId12"/>
        </w:object>
      </w:r>
    </w:p>
    <w:p w:rsidR="009158D4" w:rsidRDefault="005311D4">
      <w:pPr>
        <w:rPr>
          <w:rFonts w:ascii="宋体" w:hAnsi="宋体"/>
          <w:b/>
          <w:bCs/>
          <w:kern w:val="0"/>
          <w:szCs w:val="21"/>
        </w:rPr>
      </w:pPr>
      <w:r>
        <w:rPr>
          <w:rFonts w:ascii="仿宋" w:eastAsia="仿宋" w:hAnsi="仿宋" w:hint="eastAsia"/>
          <w:b/>
          <w:bCs/>
          <w:kern w:val="0"/>
          <w:sz w:val="30"/>
          <w:szCs w:val="30"/>
        </w:rPr>
        <w:t xml:space="preserve">                </w:t>
      </w:r>
      <w:r>
        <w:rPr>
          <w:rFonts w:ascii="仿宋" w:eastAsia="仿宋" w:hAnsi="仿宋" w:hint="eastAsia"/>
          <w:b/>
          <w:bCs/>
          <w:kern w:val="0"/>
          <w:sz w:val="24"/>
          <w:szCs w:val="30"/>
        </w:rPr>
        <w:t xml:space="preserve"> </w:t>
      </w:r>
      <w:r>
        <w:rPr>
          <w:rFonts w:ascii="宋体" w:hAnsi="宋体" w:hint="eastAsia"/>
          <w:b/>
          <w:bCs/>
          <w:kern w:val="0"/>
          <w:szCs w:val="21"/>
        </w:rPr>
        <w:t>图2 网站数据处理流程</w:t>
      </w:r>
    </w:p>
    <w:p w:rsidR="009158D4" w:rsidRDefault="005311D4">
      <w:pPr>
        <w:rPr>
          <w:rFonts w:ascii="宋体" w:hAnsi="宋体"/>
          <w:b/>
          <w:bCs/>
          <w:kern w:val="0"/>
          <w:szCs w:val="21"/>
        </w:rPr>
      </w:pPr>
      <w:r>
        <w:rPr>
          <w:rFonts w:ascii="宋体" w:hAnsi="宋体"/>
          <w:b/>
          <w:bCs/>
          <w:kern w:val="0"/>
          <w:szCs w:val="21"/>
        </w:rPr>
        <w:br w:type="page"/>
      </w:r>
    </w:p>
    <w:p w:rsidR="009158D4" w:rsidRDefault="005311D4">
      <w:pPr>
        <w:numPr>
          <w:ilvl w:val="0"/>
          <w:numId w:val="8"/>
        </w:numPr>
        <w:spacing w:afterLines="50" w:after="156"/>
        <w:rPr>
          <w:kern w:val="0"/>
        </w:rPr>
      </w:pPr>
      <w:r>
        <w:rPr>
          <w:rFonts w:hint="eastAsia"/>
          <w:kern w:val="0"/>
        </w:rPr>
        <w:lastRenderedPageBreak/>
        <w:t>流程详解：</w:t>
      </w:r>
    </w:p>
    <w:p w:rsidR="009158D4" w:rsidRDefault="005311D4">
      <w:pPr>
        <w:numPr>
          <w:ilvl w:val="0"/>
          <w:numId w:val="8"/>
        </w:numPr>
        <w:spacing w:afterLines="50" w:after="156"/>
        <w:rPr>
          <w:kern w:val="0"/>
        </w:rPr>
      </w:pPr>
      <w:r>
        <w:rPr>
          <w:rFonts w:hint="eastAsia"/>
          <w:kern w:val="0"/>
        </w:rPr>
        <w:t>ZIP</w:t>
      </w:r>
      <w:r>
        <w:rPr>
          <w:rFonts w:hint="eastAsia"/>
          <w:kern w:val="0"/>
        </w:rPr>
        <w:t>数据包范围及</w:t>
      </w:r>
      <w:r>
        <w:rPr>
          <w:kern w:val="0"/>
        </w:rPr>
        <w:t>内容是否包含多媒体</w:t>
      </w:r>
      <w:r>
        <w:rPr>
          <w:rFonts w:hint="eastAsia"/>
          <w:kern w:val="0"/>
        </w:rPr>
        <w:t>文件</w:t>
      </w:r>
    </w:p>
    <w:tbl>
      <w:tblPr>
        <w:tblW w:w="8892" w:type="dxa"/>
        <w:tblInd w:w="25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3119"/>
        <w:gridCol w:w="2126"/>
        <w:gridCol w:w="850"/>
        <w:gridCol w:w="851"/>
        <w:gridCol w:w="850"/>
        <w:gridCol w:w="1096"/>
      </w:tblGrid>
      <w:tr w:rsidR="009158D4">
        <w:tc>
          <w:tcPr>
            <w:tcW w:w="3119" w:type="dxa"/>
            <w:shd w:val="clear" w:color="auto" w:fill="BFBFBF"/>
            <w:vAlign w:val="center"/>
          </w:tcPr>
          <w:p w:rsidR="009158D4" w:rsidRDefault="005311D4">
            <w:pPr>
              <w:jc w:val="center"/>
            </w:pPr>
            <w:r>
              <w:rPr>
                <w:b/>
              </w:rPr>
              <w:t>名称</w:t>
            </w:r>
          </w:p>
        </w:tc>
        <w:tc>
          <w:tcPr>
            <w:tcW w:w="2126" w:type="dxa"/>
            <w:shd w:val="clear" w:color="auto" w:fill="BFBFBF"/>
            <w:vAlign w:val="center"/>
          </w:tcPr>
          <w:p w:rsidR="009158D4" w:rsidRDefault="005311D4">
            <w:pPr>
              <w:jc w:val="center"/>
              <w:rPr>
                <w:b/>
              </w:rPr>
            </w:pPr>
            <w:r>
              <w:rPr>
                <w:rFonts w:hint="eastAsia"/>
                <w:b/>
              </w:rPr>
              <w:t>有</w:t>
            </w:r>
            <w:r>
              <w:rPr>
                <w:b/>
              </w:rPr>
              <w:t>多媒体</w:t>
            </w:r>
          </w:p>
        </w:tc>
        <w:tc>
          <w:tcPr>
            <w:tcW w:w="850" w:type="dxa"/>
            <w:shd w:val="clear" w:color="auto" w:fill="BFBFBF"/>
            <w:vAlign w:val="center"/>
          </w:tcPr>
          <w:p w:rsidR="009158D4" w:rsidRDefault="005311D4">
            <w:pPr>
              <w:jc w:val="center"/>
              <w:rPr>
                <w:b/>
              </w:rPr>
            </w:pPr>
            <w:r>
              <w:rPr>
                <w:rFonts w:hint="eastAsia"/>
                <w:b/>
              </w:rPr>
              <w:t>报送</w:t>
            </w:r>
          </w:p>
        </w:tc>
        <w:tc>
          <w:tcPr>
            <w:tcW w:w="851" w:type="dxa"/>
            <w:shd w:val="clear" w:color="auto" w:fill="BFBFBF"/>
            <w:vAlign w:val="center"/>
          </w:tcPr>
          <w:p w:rsidR="009158D4" w:rsidRDefault="005311D4">
            <w:pPr>
              <w:jc w:val="center"/>
              <w:rPr>
                <w:b/>
              </w:rPr>
            </w:pPr>
            <w:r>
              <w:rPr>
                <w:rFonts w:hint="eastAsia"/>
                <w:b/>
              </w:rPr>
              <w:t>查询</w:t>
            </w:r>
          </w:p>
        </w:tc>
        <w:tc>
          <w:tcPr>
            <w:tcW w:w="850" w:type="dxa"/>
            <w:shd w:val="clear" w:color="auto" w:fill="BFBFBF"/>
            <w:vAlign w:val="center"/>
          </w:tcPr>
          <w:p w:rsidR="009158D4" w:rsidRDefault="005311D4">
            <w:pPr>
              <w:jc w:val="center"/>
              <w:rPr>
                <w:b/>
              </w:rPr>
            </w:pPr>
            <w:r>
              <w:rPr>
                <w:rFonts w:hint="eastAsia"/>
                <w:b/>
              </w:rPr>
              <w:t>布控</w:t>
            </w:r>
          </w:p>
        </w:tc>
        <w:tc>
          <w:tcPr>
            <w:tcW w:w="1096" w:type="dxa"/>
            <w:shd w:val="clear" w:color="auto" w:fill="BFBFBF"/>
            <w:vAlign w:val="center"/>
          </w:tcPr>
          <w:p w:rsidR="009158D4" w:rsidRDefault="005311D4">
            <w:pPr>
              <w:jc w:val="center"/>
              <w:rPr>
                <w:b/>
              </w:rPr>
            </w:pPr>
            <w:r>
              <w:rPr>
                <w:rFonts w:hint="eastAsia"/>
                <w:b/>
              </w:rPr>
              <w:t>网内</w:t>
            </w:r>
            <w:r>
              <w:rPr>
                <w:b/>
              </w:rPr>
              <w:t>爬取</w:t>
            </w:r>
          </w:p>
        </w:tc>
      </w:tr>
      <w:tr w:rsidR="009158D4">
        <w:tc>
          <w:tcPr>
            <w:tcW w:w="3119" w:type="dxa"/>
            <w:shd w:val="clear" w:color="auto" w:fill="auto"/>
            <w:vAlign w:val="center"/>
          </w:tcPr>
          <w:p w:rsidR="009158D4" w:rsidRDefault="005311D4">
            <w:pPr>
              <w:jc w:val="left"/>
              <w:rPr>
                <w:bCs/>
              </w:rPr>
            </w:pPr>
            <w:r>
              <w:rPr>
                <w:rFonts w:hint="eastAsia"/>
                <w:bCs/>
              </w:rPr>
              <w:t>用户信息</w:t>
            </w:r>
          </w:p>
        </w:tc>
        <w:tc>
          <w:tcPr>
            <w:tcW w:w="2126" w:type="dxa"/>
            <w:shd w:val="clear" w:color="auto" w:fill="auto"/>
            <w:vAlign w:val="center"/>
          </w:tcPr>
          <w:p w:rsidR="009158D4" w:rsidRDefault="005311D4">
            <w:pPr>
              <w:jc w:val="center"/>
              <w:rPr>
                <w:bCs/>
              </w:rPr>
            </w:pPr>
            <w:r>
              <w:rPr>
                <w:rFonts w:hint="eastAsia"/>
                <w:bCs/>
              </w:rPr>
              <w:t>头像</w:t>
            </w:r>
          </w:p>
        </w:tc>
        <w:tc>
          <w:tcPr>
            <w:tcW w:w="850" w:type="dxa"/>
            <w:shd w:val="clear" w:color="auto" w:fill="auto"/>
            <w:vAlign w:val="center"/>
          </w:tcPr>
          <w:p w:rsidR="009158D4" w:rsidRDefault="005311D4">
            <w:pPr>
              <w:jc w:val="center"/>
              <w:rPr>
                <w:b/>
                <w:bCs/>
              </w:rPr>
            </w:pPr>
            <w:r>
              <w:rPr>
                <w:rFonts w:hint="eastAsia"/>
                <w:b/>
                <w:bCs/>
              </w:rPr>
              <w:t>×</w:t>
            </w:r>
          </w:p>
        </w:tc>
        <w:tc>
          <w:tcPr>
            <w:tcW w:w="851" w:type="dxa"/>
            <w:shd w:val="clear" w:color="auto" w:fill="auto"/>
            <w:vAlign w:val="center"/>
          </w:tcPr>
          <w:p w:rsidR="009158D4" w:rsidRDefault="005311D4">
            <w:pPr>
              <w:jc w:val="center"/>
              <w:rPr>
                <w:b/>
                <w:bCs/>
              </w:rPr>
            </w:pPr>
            <w:r>
              <w:rPr>
                <w:rFonts w:hint="eastAsia"/>
                <w:b/>
                <w:bCs/>
              </w:rPr>
              <w:t>×</w:t>
            </w:r>
          </w:p>
        </w:tc>
        <w:tc>
          <w:tcPr>
            <w:tcW w:w="850" w:type="dxa"/>
            <w:shd w:val="clear" w:color="auto" w:fill="auto"/>
            <w:vAlign w:val="center"/>
          </w:tcPr>
          <w:p w:rsidR="009158D4" w:rsidRDefault="005311D4">
            <w:pPr>
              <w:jc w:val="center"/>
              <w:rPr>
                <w:b/>
                <w:bCs/>
              </w:rPr>
            </w:pPr>
            <w:r>
              <w:rPr>
                <w:rFonts w:hint="eastAsia"/>
                <w:b/>
                <w:bCs/>
              </w:rPr>
              <w:t>×</w:t>
            </w:r>
          </w:p>
        </w:tc>
        <w:tc>
          <w:tcPr>
            <w:tcW w:w="1096" w:type="dxa"/>
            <w:shd w:val="clear" w:color="auto" w:fill="auto"/>
            <w:vAlign w:val="center"/>
          </w:tcPr>
          <w:p w:rsidR="009158D4" w:rsidRDefault="005311D4">
            <w:pPr>
              <w:jc w:val="center"/>
              <w:rPr>
                <w:b/>
                <w:bCs/>
              </w:rPr>
            </w:pPr>
            <w:r>
              <w:rPr>
                <w:rFonts w:hint="eastAsia"/>
                <w:b/>
                <w:bCs/>
              </w:rPr>
              <w:t>√</w:t>
            </w:r>
          </w:p>
        </w:tc>
      </w:tr>
      <w:tr w:rsidR="009158D4">
        <w:tc>
          <w:tcPr>
            <w:tcW w:w="3119" w:type="dxa"/>
            <w:shd w:val="clear" w:color="auto" w:fill="auto"/>
            <w:vAlign w:val="center"/>
          </w:tcPr>
          <w:p w:rsidR="009158D4" w:rsidRDefault="005311D4">
            <w:pPr>
              <w:jc w:val="left"/>
              <w:rPr>
                <w:bCs/>
              </w:rPr>
            </w:pPr>
            <w:r>
              <w:rPr>
                <w:rFonts w:hint="eastAsia"/>
                <w:bCs/>
              </w:rPr>
              <w:t>登录日志信息</w:t>
            </w:r>
          </w:p>
        </w:tc>
        <w:tc>
          <w:tcPr>
            <w:tcW w:w="2126" w:type="dxa"/>
            <w:shd w:val="clear" w:color="auto" w:fill="auto"/>
            <w:vAlign w:val="center"/>
          </w:tcPr>
          <w:p w:rsidR="009158D4" w:rsidRDefault="005311D4">
            <w:pPr>
              <w:jc w:val="center"/>
              <w:rPr>
                <w:bCs/>
              </w:rPr>
            </w:pPr>
            <w:r>
              <w:rPr>
                <w:rFonts w:hint="eastAsia"/>
                <w:bCs/>
              </w:rPr>
              <w:t>无</w:t>
            </w:r>
          </w:p>
        </w:tc>
        <w:tc>
          <w:tcPr>
            <w:tcW w:w="850" w:type="dxa"/>
            <w:shd w:val="clear" w:color="auto" w:fill="auto"/>
            <w:vAlign w:val="center"/>
          </w:tcPr>
          <w:p w:rsidR="009158D4" w:rsidRDefault="009158D4">
            <w:pPr>
              <w:jc w:val="center"/>
              <w:rPr>
                <w:bCs/>
              </w:rPr>
            </w:pPr>
          </w:p>
        </w:tc>
        <w:tc>
          <w:tcPr>
            <w:tcW w:w="851" w:type="dxa"/>
            <w:shd w:val="clear" w:color="auto" w:fill="auto"/>
            <w:vAlign w:val="center"/>
          </w:tcPr>
          <w:p w:rsidR="009158D4" w:rsidRDefault="009158D4">
            <w:pPr>
              <w:jc w:val="center"/>
              <w:rPr>
                <w:bCs/>
              </w:rPr>
            </w:pPr>
          </w:p>
        </w:tc>
        <w:tc>
          <w:tcPr>
            <w:tcW w:w="850" w:type="dxa"/>
            <w:shd w:val="clear" w:color="auto" w:fill="auto"/>
            <w:vAlign w:val="center"/>
          </w:tcPr>
          <w:p w:rsidR="009158D4" w:rsidRDefault="009158D4">
            <w:pPr>
              <w:jc w:val="center"/>
              <w:rPr>
                <w:bCs/>
              </w:rPr>
            </w:pPr>
          </w:p>
        </w:tc>
        <w:tc>
          <w:tcPr>
            <w:tcW w:w="1096" w:type="dxa"/>
            <w:shd w:val="clear" w:color="auto" w:fill="auto"/>
            <w:vAlign w:val="center"/>
          </w:tcPr>
          <w:p w:rsidR="009158D4" w:rsidRDefault="009158D4">
            <w:pPr>
              <w:jc w:val="center"/>
              <w:rPr>
                <w:bCs/>
              </w:rPr>
            </w:pPr>
          </w:p>
        </w:tc>
      </w:tr>
      <w:tr w:rsidR="009158D4">
        <w:tc>
          <w:tcPr>
            <w:tcW w:w="3119" w:type="dxa"/>
            <w:shd w:val="clear" w:color="auto" w:fill="auto"/>
            <w:vAlign w:val="center"/>
          </w:tcPr>
          <w:p w:rsidR="009158D4" w:rsidRDefault="005311D4">
            <w:pPr>
              <w:jc w:val="left"/>
              <w:rPr>
                <w:bCs/>
                <w:color w:val="E36C0A"/>
              </w:rPr>
            </w:pPr>
            <w:r>
              <w:rPr>
                <w:rFonts w:hint="eastAsia"/>
                <w:bCs/>
                <w:color w:val="E36C0A"/>
              </w:rPr>
              <w:t>站长用户注册及修改信息</w:t>
            </w:r>
          </w:p>
        </w:tc>
        <w:tc>
          <w:tcPr>
            <w:tcW w:w="2126" w:type="dxa"/>
            <w:shd w:val="clear" w:color="auto" w:fill="auto"/>
            <w:vAlign w:val="center"/>
          </w:tcPr>
          <w:p w:rsidR="009158D4" w:rsidRDefault="005311D4">
            <w:pPr>
              <w:jc w:val="center"/>
              <w:rPr>
                <w:bCs/>
                <w:color w:val="E36C0A"/>
              </w:rPr>
            </w:pPr>
            <w:r>
              <w:rPr>
                <w:rFonts w:hint="eastAsia"/>
                <w:bCs/>
                <w:color w:val="E36C0A"/>
              </w:rPr>
              <w:t>头像</w:t>
            </w:r>
          </w:p>
        </w:tc>
        <w:tc>
          <w:tcPr>
            <w:tcW w:w="850" w:type="dxa"/>
            <w:shd w:val="clear" w:color="auto" w:fill="auto"/>
            <w:vAlign w:val="center"/>
          </w:tcPr>
          <w:p w:rsidR="009158D4" w:rsidRDefault="005311D4">
            <w:pPr>
              <w:jc w:val="center"/>
              <w:rPr>
                <w:b/>
                <w:bCs/>
                <w:color w:val="E36C0A"/>
              </w:rPr>
            </w:pPr>
            <w:r>
              <w:rPr>
                <w:rFonts w:hint="eastAsia"/>
                <w:b/>
                <w:bCs/>
                <w:color w:val="E36C0A"/>
              </w:rPr>
              <w:t>×</w:t>
            </w:r>
          </w:p>
        </w:tc>
        <w:tc>
          <w:tcPr>
            <w:tcW w:w="851" w:type="dxa"/>
            <w:shd w:val="clear" w:color="auto" w:fill="auto"/>
            <w:vAlign w:val="center"/>
          </w:tcPr>
          <w:p w:rsidR="009158D4" w:rsidRDefault="005311D4">
            <w:pPr>
              <w:jc w:val="center"/>
              <w:rPr>
                <w:b/>
                <w:bCs/>
                <w:color w:val="E36C0A"/>
              </w:rPr>
            </w:pPr>
            <w:r>
              <w:rPr>
                <w:rFonts w:hint="eastAsia"/>
                <w:b/>
                <w:bCs/>
                <w:color w:val="E36C0A"/>
              </w:rPr>
              <w:t>×</w:t>
            </w:r>
          </w:p>
        </w:tc>
        <w:tc>
          <w:tcPr>
            <w:tcW w:w="850" w:type="dxa"/>
            <w:shd w:val="clear" w:color="auto" w:fill="auto"/>
            <w:vAlign w:val="center"/>
          </w:tcPr>
          <w:p w:rsidR="009158D4" w:rsidRDefault="005311D4">
            <w:pPr>
              <w:jc w:val="center"/>
              <w:rPr>
                <w:b/>
                <w:bCs/>
                <w:color w:val="E36C0A"/>
              </w:rPr>
            </w:pPr>
            <w:r>
              <w:rPr>
                <w:rFonts w:hint="eastAsia"/>
                <w:b/>
                <w:bCs/>
                <w:color w:val="E36C0A"/>
              </w:rPr>
              <w:t>×</w:t>
            </w:r>
          </w:p>
        </w:tc>
        <w:tc>
          <w:tcPr>
            <w:tcW w:w="1096" w:type="dxa"/>
            <w:shd w:val="clear" w:color="auto" w:fill="auto"/>
            <w:vAlign w:val="center"/>
          </w:tcPr>
          <w:p w:rsidR="009158D4" w:rsidRDefault="005311D4">
            <w:pPr>
              <w:jc w:val="center"/>
              <w:rPr>
                <w:bCs/>
                <w:color w:val="E36C0A"/>
              </w:rPr>
            </w:pPr>
            <w:r>
              <w:rPr>
                <w:rFonts w:hint="eastAsia"/>
                <w:b/>
                <w:bCs/>
                <w:color w:val="E36C0A"/>
              </w:rPr>
              <w:t>√</w:t>
            </w:r>
          </w:p>
        </w:tc>
      </w:tr>
      <w:tr w:rsidR="009158D4">
        <w:tc>
          <w:tcPr>
            <w:tcW w:w="3119" w:type="dxa"/>
            <w:shd w:val="clear" w:color="auto" w:fill="auto"/>
            <w:vAlign w:val="center"/>
          </w:tcPr>
          <w:p w:rsidR="009158D4" w:rsidRDefault="005311D4">
            <w:pPr>
              <w:jc w:val="left"/>
              <w:rPr>
                <w:bCs/>
                <w:color w:val="E36C0A"/>
              </w:rPr>
            </w:pPr>
            <w:r>
              <w:rPr>
                <w:rFonts w:hint="eastAsia"/>
                <w:bCs/>
                <w:color w:val="E36C0A"/>
              </w:rPr>
              <w:t>搜索信息</w:t>
            </w:r>
          </w:p>
        </w:tc>
        <w:tc>
          <w:tcPr>
            <w:tcW w:w="2126" w:type="dxa"/>
            <w:shd w:val="clear" w:color="auto" w:fill="auto"/>
            <w:vAlign w:val="center"/>
          </w:tcPr>
          <w:p w:rsidR="009158D4" w:rsidRDefault="005311D4">
            <w:pPr>
              <w:jc w:val="center"/>
              <w:rPr>
                <w:bCs/>
                <w:color w:val="E36C0A"/>
              </w:rPr>
            </w:pPr>
            <w:r>
              <w:rPr>
                <w:rFonts w:hint="eastAsia"/>
                <w:bCs/>
                <w:color w:val="E36C0A"/>
              </w:rPr>
              <w:t>图片</w:t>
            </w:r>
          </w:p>
        </w:tc>
        <w:tc>
          <w:tcPr>
            <w:tcW w:w="850" w:type="dxa"/>
            <w:shd w:val="clear" w:color="auto" w:fill="auto"/>
            <w:vAlign w:val="center"/>
          </w:tcPr>
          <w:p w:rsidR="009158D4" w:rsidRDefault="005311D4">
            <w:pPr>
              <w:jc w:val="center"/>
              <w:rPr>
                <w:b/>
                <w:bCs/>
                <w:color w:val="E36C0A"/>
              </w:rPr>
            </w:pPr>
            <w:r>
              <w:rPr>
                <w:rFonts w:hint="eastAsia"/>
                <w:b/>
                <w:bCs/>
                <w:color w:val="E36C0A"/>
              </w:rPr>
              <w:t>×</w:t>
            </w:r>
          </w:p>
        </w:tc>
        <w:tc>
          <w:tcPr>
            <w:tcW w:w="851" w:type="dxa"/>
            <w:shd w:val="clear" w:color="auto" w:fill="auto"/>
            <w:vAlign w:val="center"/>
          </w:tcPr>
          <w:p w:rsidR="009158D4" w:rsidRDefault="005311D4">
            <w:pPr>
              <w:jc w:val="center"/>
              <w:rPr>
                <w:b/>
                <w:bCs/>
                <w:color w:val="E36C0A"/>
              </w:rPr>
            </w:pPr>
            <w:r>
              <w:rPr>
                <w:rFonts w:hint="eastAsia"/>
                <w:b/>
                <w:bCs/>
                <w:color w:val="E36C0A"/>
              </w:rPr>
              <w:t>×</w:t>
            </w:r>
          </w:p>
        </w:tc>
        <w:tc>
          <w:tcPr>
            <w:tcW w:w="850" w:type="dxa"/>
            <w:shd w:val="clear" w:color="auto" w:fill="auto"/>
            <w:vAlign w:val="center"/>
          </w:tcPr>
          <w:p w:rsidR="009158D4" w:rsidRDefault="005311D4">
            <w:pPr>
              <w:jc w:val="center"/>
              <w:rPr>
                <w:b/>
                <w:bCs/>
                <w:color w:val="E36C0A"/>
              </w:rPr>
            </w:pPr>
            <w:r>
              <w:rPr>
                <w:rFonts w:hint="eastAsia"/>
                <w:b/>
                <w:bCs/>
                <w:color w:val="E36C0A"/>
              </w:rPr>
              <w:t>×</w:t>
            </w:r>
          </w:p>
        </w:tc>
        <w:tc>
          <w:tcPr>
            <w:tcW w:w="1096" w:type="dxa"/>
            <w:shd w:val="clear" w:color="auto" w:fill="auto"/>
            <w:vAlign w:val="center"/>
          </w:tcPr>
          <w:p w:rsidR="009158D4" w:rsidRDefault="005311D4">
            <w:pPr>
              <w:jc w:val="center"/>
              <w:rPr>
                <w:bCs/>
                <w:color w:val="E36C0A"/>
              </w:rPr>
            </w:pPr>
            <w:r>
              <w:rPr>
                <w:rFonts w:hint="eastAsia"/>
                <w:b/>
                <w:bCs/>
                <w:color w:val="E36C0A"/>
              </w:rPr>
              <w:t>√</w:t>
            </w:r>
          </w:p>
        </w:tc>
      </w:tr>
    </w:tbl>
    <w:p w:rsidR="009158D4" w:rsidRDefault="009158D4">
      <w:pPr>
        <w:spacing w:afterLines="50" w:after="156"/>
        <w:ind w:left="315"/>
        <w:rPr>
          <w:kern w:val="0"/>
        </w:rPr>
      </w:pPr>
    </w:p>
    <w:p w:rsidR="009158D4" w:rsidRDefault="005311D4">
      <w:pPr>
        <w:numPr>
          <w:ilvl w:val="0"/>
          <w:numId w:val="9"/>
        </w:numPr>
        <w:spacing w:afterLines="50" w:after="156"/>
        <w:ind w:leftChars="50" w:left="315" w:hangingChars="100" w:hanging="210"/>
        <w:rPr>
          <w:kern w:val="0"/>
        </w:rPr>
      </w:pPr>
      <w:r>
        <w:rPr>
          <w:rFonts w:hint="eastAsia"/>
          <w:kern w:val="0"/>
        </w:rPr>
        <w:t>数据接收中心接收到</w:t>
      </w:r>
      <w:r>
        <w:rPr>
          <w:rFonts w:hint="eastAsia"/>
          <w:kern w:val="0"/>
        </w:rPr>
        <w:t>zip</w:t>
      </w:r>
      <w:r>
        <w:rPr>
          <w:rFonts w:hint="eastAsia"/>
          <w:kern w:val="0"/>
        </w:rPr>
        <w:t>包，对</w:t>
      </w:r>
      <w:r>
        <w:rPr>
          <w:rFonts w:hint="eastAsia"/>
          <w:kern w:val="0"/>
        </w:rPr>
        <w:t>zip</w:t>
      </w:r>
      <w:r>
        <w:rPr>
          <w:rFonts w:hint="eastAsia"/>
          <w:kern w:val="0"/>
        </w:rPr>
        <w:t>包合法性</w:t>
      </w:r>
      <w:r>
        <w:rPr>
          <w:kern w:val="0"/>
        </w:rPr>
        <w:t>校验，主要包括</w:t>
      </w:r>
      <w:r>
        <w:rPr>
          <w:rFonts w:hint="eastAsia"/>
          <w:kern w:val="0"/>
        </w:rPr>
        <w:t>按约定间隔时间</w:t>
      </w:r>
      <w:r>
        <w:rPr>
          <w:rFonts w:hint="eastAsia"/>
          <w:kern w:val="0"/>
        </w:rPr>
        <w:t>*2</w:t>
      </w:r>
      <w:r>
        <w:rPr>
          <w:rFonts w:hint="eastAsia"/>
          <w:kern w:val="0"/>
        </w:rPr>
        <w:t>监测新包、包名是否符合规范要求、包名的序列号是否连贯。</w:t>
      </w:r>
    </w:p>
    <w:p w:rsidR="009158D4" w:rsidRDefault="005311D4">
      <w:pPr>
        <w:numPr>
          <w:ilvl w:val="0"/>
          <w:numId w:val="9"/>
        </w:numPr>
        <w:spacing w:afterLines="50" w:after="156"/>
        <w:ind w:leftChars="50" w:left="315" w:hangingChars="100" w:hanging="210"/>
        <w:rPr>
          <w:kern w:val="0"/>
        </w:rPr>
      </w:pPr>
      <w:r>
        <w:rPr>
          <w:rFonts w:hint="eastAsia"/>
          <w:kern w:val="0"/>
        </w:rPr>
        <w:t>数据预处理中心，主要对</w:t>
      </w:r>
      <w:r>
        <w:rPr>
          <w:rFonts w:hint="eastAsia"/>
          <w:kern w:val="0"/>
        </w:rPr>
        <w:t>zip</w:t>
      </w:r>
      <w:r>
        <w:rPr>
          <w:rFonts w:hint="eastAsia"/>
          <w:kern w:val="0"/>
        </w:rPr>
        <w:t>包</w:t>
      </w:r>
      <w:r>
        <w:rPr>
          <w:kern w:val="0"/>
        </w:rPr>
        <w:t>进行解压、</w:t>
      </w:r>
      <w:r>
        <w:rPr>
          <w:rFonts w:hint="eastAsia"/>
          <w:kern w:val="0"/>
        </w:rPr>
        <w:t>包</w:t>
      </w:r>
      <w:r>
        <w:rPr>
          <w:kern w:val="0"/>
        </w:rPr>
        <w:t>内</w:t>
      </w:r>
      <w:r>
        <w:rPr>
          <w:rFonts w:hint="eastAsia"/>
          <w:kern w:val="0"/>
        </w:rPr>
        <w:t>文件</w:t>
      </w:r>
      <w:r>
        <w:rPr>
          <w:kern w:val="0"/>
        </w:rPr>
        <w:t>合法性校验、</w:t>
      </w:r>
      <w:r>
        <w:rPr>
          <w:rFonts w:hint="eastAsia"/>
          <w:kern w:val="0"/>
        </w:rPr>
        <w:t>数据记录</w:t>
      </w:r>
      <w:r>
        <w:rPr>
          <w:kern w:val="0"/>
        </w:rPr>
        <w:t>生成唯一码、</w:t>
      </w:r>
      <w:r>
        <w:rPr>
          <w:rFonts w:hint="eastAsia"/>
          <w:kern w:val="0"/>
        </w:rPr>
        <w:t>数据</w:t>
      </w:r>
      <w:r>
        <w:rPr>
          <w:kern w:val="0"/>
        </w:rPr>
        <w:t>格式转换</w:t>
      </w:r>
      <w:r>
        <w:rPr>
          <w:rFonts w:hint="eastAsia"/>
          <w:kern w:val="0"/>
        </w:rPr>
        <w:t>、</w:t>
      </w:r>
      <w:r>
        <w:rPr>
          <w:kern w:val="0"/>
        </w:rPr>
        <w:t>数据字典转换</w:t>
      </w:r>
      <w:r>
        <w:rPr>
          <w:rFonts w:hint="eastAsia"/>
          <w:kern w:val="0"/>
        </w:rPr>
        <w:t>，并</w:t>
      </w:r>
      <w:r>
        <w:rPr>
          <w:kern w:val="0"/>
        </w:rPr>
        <w:t>同时</w:t>
      </w:r>
      <w:r>
        <w:rPr>
          <w:rFonts w:hint="eastAsia"/>
          <w:kern w:val="0"/>
        </w:rPr>
        <w:t>提取</w:t>
      </w:r>
      <w:r>
        <w:rPr>
          <w:kern w:val="0"/>
        </w:rPr>
        <w:t>多媒体链接</w:t>
      </w:r>
      <w:r>
        <w:rPr>
          <w:rFonts w:hint="eastAsia"/>
          <w:kern w:val="0"/>
        </w:rPr>
        <w:t>、</w:t>
      </w:r>
      <w:r>
        <w:rPr>
          <w:kern w:val="0"/>
        </w:rPr>
        <w:t>下发采集指令到多媒体采集</w:t>
      </w:r>
      <w:r>
        <w:rPr>
          <w:rFonts w:hint="eastAsia"/>
          <w:kern w:val="0"/>
        </w:rPr>
        <w:t>消息</w:t>
      </w:r>
      <w:r>
        <w:rPr>
          <w:kern w:val="0"/>
        </w:rPr>
        <w:t>队列中。</w:t>
      </w:r>
    </w:p>
    <w:p w:rsidR="009158D4" w:rsidRDefault="005311D4">
      <w:pPr>
        <w:numPr>
          <w:ilvl w:val="0"/>
          <w:numId w:val="9"/>
        </w:numPr>
        <w:spacing w:afterLines="50" w:after="156"/>
        <w:ind w:leftChars="50" w:left="315" w:hangingChars="100" w:hanging="210"/>
        <w:rPr>
          <w:kern w:val="0"/>
        </w:rPr>
      </w:pPr>
      <w:r>
        <w:rPr>
          <w:rFonts w:hint="eastAsia"/>
          <w:kern w:val="0"/>
        </w:rPr>
        <w:t>数据</w:t>
      </w:r>
      <w:r>
        <w:rPr>
          <w:rFonts w:hint="eastAsia"/>
          <w:kern w:val="0"/>
        </w:rPr>
        <w:t>zip</w:t>
      </w:r>
      <w:r>
        <w:rPr>
          <w:rFonts w:hint="eastAsia"/>
          <w:kern w:val="0"/>
        </w:rPr>
        <w:t>封包及</w:t>
      </w:r>
      <w:r>
        <w:rPr>
          <w:kern w:val="0"/>
        </w:rPr>
        <w:t>传输</w:t>
      </w:r>
      <w:r>
        <w:rPr>
          <w:rFonts w:hint="eastAsia"/>
          <w:kern w:val="0"/>
        </w:rPr>
        <w:t>，对</w:t>
      </w:r>
      <w:r>
        <w:rPr>
          <w:kern w:val="0"/>
        </w:rPr>
        <w:t>处理好的</w:t>
      </w:r>
      <w:r>
        <w:rPr>
          <w:rFonts w:hint="eastAsia"/>
          <w:kern w:val="0"/>
        </w:rPr>
        <w:t>数据</w:t>
      </w:r>
      <w:r>
        <w:rPr>
          <w:kern w:val="0"/>
        </w:rPr>
        <w:t>进行</w:t>
      </w:r>
      <w:r>
        <w:rPr>
          <w:rFonts w:hint="eastAsia"/>
          <w:kern w:val="0"/>
        </w:rPr>
        <w:t>封包</w:t>
      </w:r>
      <w:r>
        <w:rPr>
          <w:kern w:val="0"/>
        </w:rPr>
        <w:t>，</w:t>
      </w:r>
      <w:r>
        <w:rPr>
          <w:rFonts w:hint="eastAsia"/>
          <w:kern w:val="0"/>
        </w:rPr>
        <w:t>发送至网安后端</w:t>
      </w:r>
      <w:r>
        <w:rPr>
          <w:kern w:val="0"/>
        </w:rPr>
        <w:t>。</w:t>
      </w:r>
    </w:p>
    <w:p w:rsidR="009158D4" w:rsidRDefault="005311D4">
      <w:pPr>
        <w:ind w:left="142"/>
        <w:rPr>
          <w:kern w:val="0"/>
        </w:rPr>
      </w:pPr>
      <w:r>
        <w:rPr>
          <w:kern w:val="0"/>
        </w:rPr>
        <w:br w:type="page"/>
      </w:r>
    </w:p>
    <w:p w:rsidR="009158D4" w:rsidRDefault="005311D4">
      <w:pPr>
        <w:pStyle w:val="afff6"/>
        <w:numPr>
          <w:ilvl w:val="2"/>
          <w:numId w:val="2"/>
        </w:numPr>
        <w:outlineLvl w:val="2"/>
        <w:rPr>
          <w:szCs w:val="21"/>
        </w:rPr>
      </w:pPr>
      <w:bookmarkStart w:id="502" w:name="_Toc505247941"/>
      <w:r>
        <w:rPr>
          <w:rFonts w:hint="eastAsia"/>
          <w:szCs w:val="21"/>
        </w:rPr>
        <w:lastRenderedPageBreak/>
        <w:t>多媒体下载流程图</w:t>
      </w:r>
      <w:bookmarkEnd w:id="502"/>
    </w:p>
    <w:p w:rsidR="009158D4" w:rsidRDefault="005311D4">
      <w:r>
        <w:object w:dxaOrig="9346" w:dyaOrig="8436">
          <v:shape id="_x0000_i1027" type="#_x0000_t75" style="width:467.45pt;height:421.65pt" o:ole="">
            <v:imagedata r:id="rId13" o:title=""/>
          </v:shape>
          <o:OLEObject Type="Embed" ProgID="Visio.Drawing.11" ShapeID="_x0000_i1027" DrawAspect="Content" ObjectID="_1581494761" r:id="rId14"/>
        </w:object>
      </w:r>
    </w:p>
    <w:p w:rsidR="009158D4" w:rsidRDefault="005311D4">
      <w:pPr>
        <w:jc w:val="center"/>
        <w:rPr>
          <w:rFonts w:ascii="仿宋" w:eastAsia="仿宋" w:hAnsi="仿宋"/>
        </w:rPr>
      </w:pPr>
      <w:r>
        <w:rPr>
          <w:rFonts w:ascii="仿宋" w:eastAsia="仿宋" w:hAnsi="仿宋" w:hint="eastAsia"/>
          <w:b/>
          <w:bCs/>
          <w:kern w:val="0"/>
          <w:sz w:val="24"/>
          <w:szCs w:val="30"/>
        </w:rPr>
        <w:t>图3 多媒体</w:t>
      </w:r>
      <w:r>
        <w:rPr>
          <w:rFonts w:ascii="仿宋" w:eastAsia="仿宋" w:hAnsi="仿宋"/>
          <w:b/>
          <w:bCs/>
          <w:kern w:val="0"/>
          <w:sz w:val="24"/>
          <w:szCs w:val="30"/>
        </w:rPr>
        <w:t>数据下载</w:t>
      </w:r>
      <w:r>
        <w:rPr>
          <w:rFonts w:ascii="仿宋" w:eastAsia="仿宋" w:hAnsi="仿宋" w:hint="eastAsia"/>
          <w:b/>
          <w:bCs/>
          <w:kern w:val="0"/>
          <w:sz w:val="24"/>
          <w:szCs w:val="30"/>
        </w:rPr>
        <w:t>流程</w:t>
      </w:r>
    </w:p>
    <w:p w:rsidR="009158D4" w:rsidRDefault="005311D4">
      <w:pPr>
        <w:numPr>
          <w:ilvl w:val="0"/>
          <w:numId w:val="8"/>
        </w:numPr>
        <w:spacing w:afterLines="50" w:after="156"/>
        <w:rPr>
          <w:kern w:val="0"/>
        </w:rPr>
      </w:pPr>
      <w:r>
        <w:rPr>
          <w:rFonts w:hint="eastAsia"/>
          <w:kern w:val="0"/>
        </w:rPr>
        <w:t>流程详解：</w:t>
      </w:r>
    </w:p>
    <w:p w:rsidR="009158D4" w:rsidRDefault="005311D4">
      <w:pPr>
        <w:numPr>
          <w:ilvl w:val="0"/>
          <w:numId w:val="9"/>
        </w:numPr>
        <w:spacing w:afterLines="50" w:after="156"/>
        <w:ind w:leftChars="50" w:left="315" w:hangingChars="100" w:hanging="210"/>
        <w:rPr>
          <w:kern w:val="0"/>
        </w:rPr>
      </w:pPr>
      <w:r>
        <w:rPr>
          <w:rFonts w:hint="eastAsia"/>
          <w:kern w:val="0"/>
        </w:rPr>
        <w:t>多媒体采集任务消息队列，主要</w:t>
      </w:r>
      <w:r>
        <w:rPr>
          <w:kern w:val="0"/>
        </w:rPr>
        <w:t>记录</w:t>
      </w:r>
      <w:r>
        <w:rPr>
          <w:rFonts w:hint="eastAsia"/>
          <w:kern w:val="0"/>
        </w:rPr>
        <w:t>待</w:t>
      </w:r>
      <w:r>
        <w:rPr>
          <w:kern w:val="0"/>
        </w:rPr>
        <w:t>采集的图片</w:t>
      </w:r>
      <w:r>
        <w:rPr>
          <w:rFonts w:hint="eastAsia"/>
          <w:kern w:val="0"/>
        </w:rPr>
        <w:t>、视频</w:t>
      </w:r>
      <w:r>
        <w:rPr>
          <w:kern w:val="0"/>
        </w:rPr>
        <w:t>的</w:t>
      </w:r>
      <w:r>
        <w:rPr>
          <w:rFonts w:hint="eastAsia"/>
          <w:kern w:val="0"/>
        </w:rPr>
        <w:t>URL</w:t>
      </w:r>
      <w:r>
        <w:rPr>
          <w:rFonts w:hint="eastAsia"/>
          <w:kern w:val="0"/>
        </w:rPr>
        <w:t>、</w:t>
      </w:r>
      <w:r>
        <w:rPr>
          <w:kern w:val="0"/>
        </w:rPr>
        <w:t>采集</w:t>
      </w:r>
      <w:r>
        <w:rPr>
          <w:rFonts w:hint="eastAsia"/>
          <w:kern w:val="0"/>
        </w:rPr>
        <w:t>图片</w:t>
      </w:r>
      <w:r>
        <w:rPr>
          <w:kern w:val="0"/>
        </w:rPr>
        <w:t>精度要求</w:t>
      </w:r>
      <w:r>
        <w:rPr>
          <w:rFonts w:hint="eastAsia"/>
          <w:kern w:val="0"/>
        </w:rPr>
        <w:t>及</w:t>
      </w:r>
      <w:r>
        <w:rPr>
          <w:kern w:val="0"/>
        </w:rPr>
        <w:t>其相关的</w:t>
      </w:r>
      <w:r>
        <w:rPr>
          <w:rFonts w:hint="eastAsia"/>
          <w:kern w:val="0"/>
        </w:rPr>
        <w:t>记录</w:t>
      </w:r>
      <w:r>
        <w:rPr>
          <w:rFonts w:hint="eastAsia"/>
          <w:kern w:val="0"/>
        </w:rPr>
        <w:t>I</w:t>
      </w:r>
      <w:r>
        <w:rPr>
          <w:kern w:val="0"/>
        </w:rPr>
        <w:t>D</w:t>
      </w:r>
      <w:r>
        <w:rPr>
          <w:rFonts w:hint="eastAsia"/>
          <w:kern w:val="0"/>
        </w:rPr>
        <w:t>等</w:t>
      </w:r>
      <w:r>
        <w:rPr>
          <w:kern w:val="0"/>
        </w:rPr>
        <w:t>信息</w:t>
      </w:r>
      <w:r>
        <w:rPr>
          <w:rFonts w:hint="eastAsia"/>
          <w:kern w:val="0"/>
        </w:rPr>
        <w:t>。对于多媒体类别（图片和音视频区分）需要</w:t>
      </w:r>
      <w:r>
        <w:rPr>
          <w:kern w:val="0"/>
        </w:rPr>
        <w:t>进行</w:t>
      </w:r>
      <w:r>
        <w:rPr>
          <w:rFonts w:hint="eastAsia"/>
          <w:kern w:val="0"/>
        </w:rPr>
        <w:t>判断，不同</w:t>
      </w:r>
      <w:r>
        <w:rPr>
          <w:kern w:val="0"/>
        </w:rPr>
        <w:t>的类别进入</w:t>
      </w:r>
      <w:r>
        <w:rPr>
          <w:rFonts w:hint="eastAsia"/>
          <w:kern w:val="0"/>
        </w:rPr>
        <w:t>各自</w:t>
      </w:r>
      <w:r>
        <w:rPr>
          <w:kern w:val="0"/>
        </w:rPr>
        <w:t>的</w:t>
      </w:r>
      <w:r>
        <w:rPr>
          <w:rFonts w:hint="eastAsia"/>
          <w:kern w:val="0"/>
        </w:rPr>
        <w:t>下载</w:t>
      </w:r>
      <w:r>
        <w:rPr>
          <w:kern w:val="0"/>
        </w:rPr>
        <w:t>队列当中。</w:t>
      </w:r>
      <w:r>
        <w:rPr>
          <w:rFonts w:hint="eastAsia"/>
          <w:kern w:val="0"/>
        </w:rPr>
        <w:t>采集</w:t>
      </w:r>
      <w:r>
        <w:rPr>
          <w:kern w:val="0"/>
        </w:rPr>
        <w:t>图片精度要求，</w:t>
      </w:r>
      <w:r>
        <w:rPr>
          <w:rFonts w:hint="eastAsia"/>
          <w:kern w:val="0"/>
        </w:rPr>
        <w:t>中图：……</w:t>
      </w:r>
      <w:r>
        <w:rPr>
          <w:rFonts w:hint="eastAsia"/>
          <w:kern w:val="0"/>
        </w:rPr>
        <w:t>/mw690/</w:t>
      </w:r>
      <w:r>
        <w:rPr>
          <w:rFonts w:hint="eastAsia"/>
          <w:kern w:val="0"/>
        </w:rPr>
        <w:t>……；原图：……</w:t>
      </w:r>
      <w:r>
        <w:rPr>
          <w:rFonts w:hint="eastAsia"/>
          <w:kern w:val="0"/>
        </w:rPr>
        <w:t>/mw1024/</w:t>
      </w:r>
      <w:r>
        <w:rPr>
          <w:rFonts w:hint="eastAsia"/>
          <w:kern w:val="0"/>
        </w:rPr>
        <w:t>……；</w:t>
      </w:r>
      <w:r>
        <w:rPr>
          <w:rFonts w:hint="eastAsia"/>
          <w:kern w:val="0"/>
        </w:rPr>
        <w:t xml:space="preserve"> </w:t>
      </w:r>
    </w:p>
    <w:p w:rsidR="009158D4" w:rsidRDefault="005311D4">
      <w:pPr>
        <w:numPr>
          <w:ilvl w:val="0"/>
          <w:numId w:val="9"/>
        </w:numPr>
        <w:spacing w:afterLines="50" w:after="156"/>
        <w:ind w:leftChars="50" w:left="315" w:hangingChars="100" w:hanging="210"/>
        <w:rPr>
          <w:kern w:val="0"/>
        </w:rPr>
      </w:pPr>
      <w:r>
        <w:rPr>
          <w:rFonts w:hint="eastAsia"/>
          <w:kern w:val="0"/>
        </w:rPr>
        <w:t>多媒体下载</w:t>
      </w:r>
      <w:r>
        <w:rPr>
          <w:kern w:val="0"/>
        </w:rPr>
        <w:t>排重</w:t>
      </w:r>
      <w:r>
        <w:rPr>
          <w:rFonts w:hint="eastAsia"/>
          <w:kern w:val="0"/>
        </w:rPr>
        <w:t>，首先下载过的</w:t>
      </w:r>
      <w:r>
        <w:rPr>
          <w:rFonts w:hint="eastAsia"/>
          <w:kern w:val="0"/>
        </w:rPr>
        <w:t>URL</w:t>
      </w:r>
      <w:r>
        <w:rPr>
          <w:rFonts w:hint="eastAsia"/>
          <w:kern w:val="0"/>
        </w:rPr>
        <w:t>在队列中保留一周，</w:t>
      </w:r>
      <w:r>
        <w:rPr>
          <w:kern w:val="0"/>
        </w:rPr>
        <w:t>当进来</w:t>
      </w:r>
      <w:r>
        <w:rPr>
          <w:rFonts w:hint="eastAsia"/>
          <w:kern w:val="0"/>
        </w:rPr>
        <w:t>新任务时</w:t>
      </w:r>
      <w:r>
        <w:rPr>
          <w:kern w:val="0"/>
        </w:rPr>
        <w:t>对</w:t>
      </w:r>
      <w:r>
        <w:rPr>
          <w:rFonts w:hint="eastAsia"/>
          <w:kern w:val="0"/>
        </w:rPr>
        <w:t>URL</w:t>
      </w:r>
      <w:r>
        <w:rPr>
          <w:rFonts w:hint="eastAsia"/>
          <w:kern w:val="0"/>
        </w:rPr>
        <w:t>生成</w:t>
      </w:r>
      <w:r>
        <w:rPr>
          <w:rFonts w:hint="eastAsia"/>
          <w:kern w:val="0"/>
        </w:rPr>
        <w:t>MD5</w:t>
      </w:r>
      <w:r>
        <w:rPr>
          <w:rFonts w:hint="eastAsia"/>
          <w:kern w:val="0"/>
        </w:rPr>
        <w:t>进行排重校验，排重校验的时间窗口为一周；当</w:t>
      </w:r>
      <w:r>
        <w:rPr>
          <w:kern w:val="0"/>
        </w:rPr>
        <w:t>发现重复时，应该</w:t>
      </w:r>
      <w:r>
        <w:rPr>
          <w:rFonts w:hint="eastAsia"/>
          <w:kern w:val="0"/>
        </w:rPr>
        <w:t>提取</w:t>
      </w:r>
      <w:r>
        <w:rPr>
          <w:kern w:val="0"/>
        </w:rPr>
        <w:t>已下载的图片编号给该任务</w:t>
      </w:r>
      <w:r>
        <w:rPr>
          <w:rFonts w:hint="eastAsia"/>
          <w:kern w:val="0"/>
        </w:rPr>
        <w:t>并且完成，</w:t>
      </w:r>
      <w:r>
        <w:rPr>
          <w:kern w:val="0"/>
        </w:rPr>
        <w:t>未重复</w:t>
      </w:r>
      <w:r>
        <w:rPr>
          <w:rFonts w:hint="eastAsia"/>
          <w:kern w:val="0"/>
        </w:rPr>
        <w:t>的</w:t>
      </w:r>
      <w:r>
        <w:rPr>
          <w:kern w:val="0"/>
        </w:rPr>
        <w:t>情况下才开始下载。</w:t>
      </w:r>
    </w:p>
    <w:p w:rsidR="009158D4" w:rsidRDefault="005311D4">
      <w:pPr>
        <w:numPr>
          <w:ilvl w:val="0"/>
          <w:numId w:val="9"/>
        </w:numPr>
        <w:spacing w:afterLines="50" w:after="156"/>
        <w:ind w:leftChars="50" w:left="315" w:hangingChars="100" w:hanging="210"/>
        <w:rPr>
          <w:kern w:val="0"/>
        </w:rPr>
      </w:pPr>
      <w:r>
        <w:rPr>
          <w:rFonts w:hint="eastAsia"/>
          <w:kern w:val="0"/>
        </w:rPr>
        <w:t>图片</w:t>
      </w:r>
      <w:r>
        <w:rPr>
          <w:kern w:val="0"/>
        </w:rPr>
        <w:t>、音视频下载单元，</w:t>
      </w:r>
      <w:r>
        <w:rPr>
          <w:rFonts w:hint="eastAsia"/>
          <w:kern w:val="0"/>
        </w:rPr>
        <w:t>从</w:t>
      </w:r>
      <w:r>
        <w:rPr>
          <w:kern w:val="0"/>
        </w:rPr>
        <w:t>多媒体采集消息队列中获取</w:t>
      </w:r>
      <w:r>
        <w:rPr>
          <w:rFonts w:hint="eastAsia"/>
          <w:kern w:val="0"/>
        </w:rPr>
        <w:t>采集</w:t>
      </w:r>
      <w:r>
        <w:rPr>
          <w:kern w:val="0"/>
        </w:rPr>
        <w:t>任务，</w:t>
      </w:r>
      <w:r>
        <w:rPr>
          <w:rFonts w:hint="eastAsia"/>
          <w:kern w:val="0"/>
        </w:rPr>
        <w:t>从</w:t>
      </w:r>
      <w:r>
        <w:rPr>
          <w:kern w:val="0"/>
        </w:rPr>
        <w:t>网站</w:t>
      </w:r>
      <w:r>
        <w:rPr>
          <w:rFonts w:hint="eastAsia"/>
          <w:kern w:val="0"/>
        </w:rPr>
        <w:t>CDN</w:t>
      </w:r>
      <w:r>
        <w:rPr>
          <w:rFonts w:hint="eastAsia"/>
          <w:kern w:val="0"/>
        </w:rPr>
        <w:t>中</w:t>
      </w:r>
      <w:r>
        <w:rPr>
          <w:kern w:val="0"/>
        </w:rPr>
        <w:t>下载</w:t>
      </w:r>
      <w:r>
        <w:rPr>
          <w:rFonts w:hint="eastAsia"/>
          <w:kern w:val="0"/>
        </w:rPr>
        <w:t>图片</w:t>
      </w:r>
      <w:r>
        <w:rPr>
          <w:kern w:val="0"/>
        </w:rPr>
        <w:t>及音视频信息，</w:t>
      </w:r>
      <w:r>
        <w:rPr>
          <w:rFonts w:hint="eastAsia"/>
          <w:kern w:val="0"/>
        </w:rPr>
        <w:t>对</w:t>
      </w:r>
      <w:r>
        <w:rPr>
          <w:kern w:val="0"/>
        </w:rPr>
        <w:t>下载结果进行封包，</w:t>
      </w:r>
      <w:r>
        <w:rPr>
          <w:rFonts w:hint="eastAsia"/>
          <w:kern w:val="0"/>
        </w:rPr>
        <w:t>发送至网安后段</w:t>
      </w:r>
      <w:r>
        <w:rPr>
          <w:kern w:val="0"/>
        </w:rPr>
        <w:t>。</w:t>
      </w:r>
    </w:p>
    <w:p w:rsidR="009158D4" w:rsidRDefault="005311D4">
      <w:pPr>
        <w:spacing w:afterLines="50" w:after="156"/>
        <w:ind w:left="315"/>
        <w:rPr>
          <w:kern w:val="0"/>
        </w:rPr>
      </w:pPr>
      <w:r>
        <w:rPr>
          <w:kern w:val="0"/>
        </w:rPr>
        <w:br w:type="page"/>
      </w:r>
    </w:p>
    <w:p w:rsidR="009158D4" w:rsidRDefault="005311D4">
      <w:pPr>
        <w:pStyle w:val="afff6"/>
        <w:numPr>
          <w:ilvl w:val="2"/>
          <w:numId w:val="2"/>
        </w:numPr>
        <w:outlineLvl w:val="2"/>
        <w:rPr>
          <w:szCs w:val="21"/>
        </w:rPr>
      </w:pPr>
      <w:bookmarkStart w:id="503" w:name="_Toc505247942"/>
      <w:r>
        <w:rPr>
          <w:rFonts w:hint="eastAsia"/>
          <w:szCs w:val="21"/>
        </w:rPr>
        <w:lastRenderedPageBreak/>
        <w:t>管控</w:t>
      </w:r>
      <w:r>
        <w:rPr>
          <w:szCs w:val="21"/>
        </w:rPr>
        <w:t>指令下发</w:t>
      </w:r>
      <w:r>
        <w:rPr>
          <w:rFonts w:hint="eastAsia"/>
          <w:szCs w:val="21"/>
        </w:rPr>
        <w:t>并回传监测</w:t>
      </w:r>
      <w:bookmarkEnd w:id="503"/>
    </w:p>
    <w:p w:rsidR="009158D4" w:rsidRDefault="005311D4">
      <w:pPr>
        <w:spacing w:afterLines="50" w:after="156"/>
      </w:pPr>
      <w:r>
        <w:object w:dxaOrig="8097" w:dyaOrig="6629">
          <v:shape id="_x0000_i1028" type="#_x0000_t75" style="width:404.75pt;height:331.1pt" o:ole="">
            <v:imagedata r:id="rId15" o:title=""/>
          </v:shape>
          <o:OLEObject Type="Embed" ProgID="Visio.Drawing.11" ShapeID="_x0000_i1028" DrawAspect="Content" ObjectID="_1581494762" r:id="rId16"/>
        </w:object>
      </w:r>
    </w:p>
    <w:p w:rsidR="009158D4" w:rsidRDefault="005311D4">
      <w:pPr>
        <w:numPr>
          <w:ilvl w:val="0"/>
          <w:numId w:val="8"/>
        </w:numPr>
        <w:spacing w:afterLines="50" w:after="156"/>
        <w:rPr>
          <w:kern w:val="0"/>
        </w:rPr>
      </w:pPr>
      <w:r>
        <w:rPr>
          <w:rFonts w:hint="eastAsia"/>
          <w:kern w:val="0"/>
        </w:rPr>
        <w:t>流程详解：</w:t>
      </w:r>
    </w:p>
    <w:p w:rsidR="009158D4" w:rsidRDefault="005311D4">
      <w:pPr>
        <w:numPr>
          <w:ilvl w:val="0"/>
          <w:numId w:val="9"/>
        </w:numPr>
        <w:spacing w:afterLines="50" w:after="156"/>
        <w:ind w:leftChars="50" w:left="315" w:hangingChars="100" w:hanging="210"/>
        <w:rPr>
          <w:kern w:val="0"/>
        </w:rPr>
      </w:pPr>
      <w:r>
        <w:rPr>
          <w:rFonts w:hint="eastAsia"/>
          <w:kern w:val="0"/>
        </w:rPr>
        <w:t>管控指令服务器下发网站并同时回传网安后端，管控</w:t>
      </w:r>
      <w:r>
        <w:rPr>
          <w:kern w:val="0"/>
        </w:rPr>
        <w:t>指令来源</w:t>
      </w:r>
      <w:r>
        <w:rPr>
          <w:rFonts w:hint="eastAsia"/>
          <w:kern w:val="0"/>
        </w:rPr>
        <w:t>有管控</w:t>
      </w:r>
      <w:r>
        <w:rPr>
          <w:kern w:val="0"/>
        </w:rPr>
        <w:t>指令以及数据合法性校验的</w:t>
      </w:r>
      <w:r>
        <w:rPr>
          <w:rFonts w:hint="eastAsia"/>
          <w:kern w:val="0"/>
        </w:rPr>
        <w:t>补偿</w:t>
      </w:r>
      <w:r>
        <w:rPr>
          <w:kern w:val="0"/>
        </w:rPr>
        <w:t>指令，两种指令下发网站时同时要回传至</w:t>
      </w:r>
      <w:r>
        <w:rPr>
          <w:rFonts w:hint="eastAsia"/>
          <w:kern w:val="0"/>
        </w:rPr>
        <w:t>网安后端；</w:t>
      </w:r>
      <w:r>
        <w:rPr>
          <w:kern w:val="0"/>
        </w:rPr>
        <w:t>在专网内</w:t>
      </w:r>
      <w:r>
        <w:rPr>
          <w:rFonts w:hint="eastAsia"/>
          <w:kern w:val="0"/>
        </w:rPr>
        <w:t>根据</w:t>
      </w:r>
      <w:r>
        <w:rPr>
          <w:kern w:val="0"/>
        </w:rPr>
        <w:t>数据</w:t>
      </w:r>
      <w:r>
        <w:rPr>
          <w:rFonts w:hint="eastAsia"/>
          <w:kern w:val="0"/>
        </w:rPr>
        <w:t>补偿指令，</w:t>
      </w:r>
      <w:r>
        <w:rPr>
          <w:kern w:val="0"/>
        </w:rPr>
        <w:t>进行可视化</w:t>
      </w:r>
      <w:r>
        <w:rPr>
          <w:rFonts w:hint="eastAsia"/>
          <w:kern w:val="0"/>
        </w:rPr>
        <w:t>监控</w:t>
      </w:r>
      <w:r>
        <w:rPr>
          <w:kern w:val="0"/>
        </w:rPr>
        <w:t>。</w:t>
      </w:r>
    </w:p>
    <w:p w:rsidR="009158D4" w:rsidRDefault="005311D4">
      <w:pPr>
        <w:numPr>
          <w:ilvl w:val="0"/>
          <w:numId w:val="9"/>
        </w:numPr>
        <w:spacing w:afterLines="50" w:after="156"/>
        <w:ind w:leftChars="50" w:left="315" w:hangingChars="100" w:hanging="210"/>
        <w:rPr>
          <w:kern w:val="0"/>
        </w:rPr>
      </w:pPr>
      <w:r>
        <w:rPr>
          <w:rFonts w:hint="eastAsia"/>
          <w:kern w:val="0"/>
        </w:rPr>
        <w:t>更新管控指令状态，对回传</w:t>
      </w:r>
      <w:r>
        <w:rPr>
          <w:kern w:val="0"/>
        </w:rPr>
        <w:t>的指令进行溯源，找到下发指令的业务记录</w:t>
      </w:r>
      <w:r>
        <w:rPr>
          <w:rFonts w:hint="eastAsia"/>
          <w:kern w:val="0"/>
        </w:rPr>
        <w:t>后更新</w:t>
      </w:r>
      <w:r>
        <w:rPr>
          <w:kern w:val="0"/>
        </w:rPr>
        <w:t>其状态。</w:t>
      </w:r>
    </w:p>
    <w:p w:rsidR="009158D4" w:rsidRDefault="005311D4">
      <w:pPr>
        <w:numPr>
          <w:ilvl w:val="0"/>
          <w:numId w:val="9"/>
        </w:numPr>
        <w:spacing w:afterLines="50" w:after="156"/>
        <w:ind w:leftChars="50" w:left="315" w:hangingChars="100" w:hanging="210"/>
        <w:rPr>
          <w:kern w:val="0"/>
        </w:rPr>
      </w:pPr>
      <w:r>
        <w:rPr>
          <w:rFonts w:hint="eastAsia"/>
          <w:kern w:val="0"/>
        </w:rPr>
        <w:t>记录数据合法性校验数据补偿指令</w:t>
      </w:r>
      <w:r>
        <w:rPr>
          <w:kern w:val="0"/>
        </w:rPr>
        <w:t>，</w:t>
      </w:r>
      <w:r>
        <w:rPr>
          <w:rFonts w:hint="eastAsia"/>
          <w:kern w:val="0"/>
        </w:rPr>
        <w:t>对于补偿</w:t>
      </w:r>
      <w:r>
        <w:rPr>
          <w:kern w:val="0"/>
        </w:rPr>
        <w:t>指令进行统一记录，并</w:t>
      </w:r>
      <w:r>
        <w:rPr>
          <w:rFonts w:hint="eastAsia"/>
          <w:kern w:val="0"/>
        </w:rPr>
        <w:t>支撑</w:t>
      </w:r>
      <w:r>
        <w:rPr>
          <w:kern w:val="0"/>
        </w:rPr>
        <w:t>可视化监控。</w:t>
      </w:r>
    </w:p>
    <w:p w:rsidR="009158D4" w:rsidRDefault="005311D4">
      <w:pPr>
        <w:pStyle w:val="afff6"/>
        <w:numPr>
          <w:ilvl w:val="2"/>
          <w:numId w:val="2"/>
        </w:numPr>
        <w:outlineLvl w:val="2"/>
        <w:rPr>
          <w:szCs w:val="21"/>
        </w:rPr>
      </w:pPr>
      <w:bookmarkStart w:id="504" w:name="_Toc505247943"/>
      <w:r>
        <w:rPr>
          <w:rFonts w:hint="eastAsia"/>
          <w:szCs w:val="21"/>
        </w:rPr>
        <w:t>其他</w:t>
      </w:r>
      <w:r>
        <w:rPr>
          <w:szCs w:val="21"/>
        </w:rPr>
        <w:t>说明</w:t>
      </w:r>
      <w:bookmarkEnd w:id="504"/>
    </w:p>
    <w:p w:rsidR="009158D4" w:rsidRDefault="005311D4">
      <w:pPr>
        <w:spacing w:afterLines="50" w:after="156"/>
        <w:ind w:firstLine="420"/>
        <w:rPr>
          <w:kern w:val="0"/>
        </w:rPr>
      </w:pPr>
      <w:r>
        <w:rPr>
          <w:rFonts w:hint="eastAsia"/>
          <w:kern w:val="0"/>
        </w:rPr>
        <w:t>数据</w:t>
      </w:r>
      <w:r>
        <w:rPr>
          <w:kern w:val="0"/>
        </w:rPr>
        <w:t>补偿指令，请参考</w:t>
      </w:r>
      <w:r>
        <w:rPr>
          <w:rFonts w:hint="eastAsia"/>
          <w:kern w:val="0"/>
        </w:rPr>
        <w:t>第</w:t>
      </w:r>
      <w:r>
        <w:rPr>
          <w:rFonts w:hint="eastAsia"/>
          <w:kern w:val="0"/>
        </w:rPr>
        <w:t>5</w:t>
      </w:r>
      <w:r>
        <w:rPr>
          <w:rFonts w:hint="eastAsia"/>
          <w:kern w:val="0"/>
        </w:rPr>
        <w:t>节</w:t>
      </w:r>
      <w:r>
        <w:rPr>
          <w:rFonts w:hint="eastAsia"/>
          <w:kern w:val="0"/>
        </w:rPr>
        <w:t xml:space="preserve"> </w:t>
      </w:r>
      <w:r>
        <w:rPr>
          <w:rFonts w:hint="eastAsia"/>
          <w:kern w:val="0"/>
        </w:rPr>
        <w:t>管理接口服务。</w:t>
      </w:r>
    </w:p>
    <w:p w:rsidR="009158D4" w:rsidRDefault="005311D4">
      <w:pPr>
        <w:pStyle w:val="afff6"/>
        <w:numPr>
          <w:ilvl w:val="1"/>
          <w:numId w:val="2"/>
        </w:numPr>
        <w:spacing w:beforeLines="50" w:before="156" w:afterLines="50" w:after="156"/>
        <w:rPr>
          <w:szCs w:val="21"/>
        </w:rPr>
      </w:pPr>
      <w:bookmarkStart w:id="505" w:name="_Toc505247944"/>
      <w:r>
        <w:rPr>
          <w:rFonts w:hint="eastAsia"/>
          <w:szCs w:val="21"/>
        </w:rPr>
        <w:t>支持一次请求执行多个任务</w:t>
      </w:r>
      <w:bookmarkEnd w:id="505"/>
    </w:p>
    <w:p w:rsidR="009158D4" w:rsidRDefault="005311D4">
      <w:pPr>
        <w:pStyle w:val="afff6"/>
        <w:numPr>
          <w:ilvl w:val="2"/>
          <w:numId w:val="2"/>
        </w:numPr>
        <w:outlineLvl w:val="2"/>
        <w:rPr>
          <w:szCs w:val="21"/>
        </w:rPr>
      </w:pPr>
      <w:bookmarkStart w:id="506" w:name="_Toc505247945"/>
      <w:r>
        <w:rPr>
          <w:rFonts w:hint="eastAsia"/>
          <w:szCs w:val="21"/>
        </w:rPr>
        <w:t>概述</w:t>
      </w:r>
      <w:bookmarkEnd w:id="506"/>
    </w:p>
    <w:p w:rsidR="009158D4" w:rsidRDefault="005311D4">
      <w:pPr>
        <w:pStyle w:val="afff1"/>
        <w:spacing w:before="240" w:after="240"/>
      </w:pPr>
      <w:r>
        <w:rPr>
          <w:rFonts w:hint="eastAsia"/>
        </w:rPr>
        <w:t>作为服务请求方和服务响应方，都应支持在一个服务请求XML中包含多个任务请求，实现一次请求执行多个任务。例如对于通用查询服务，在查询下发通用信息(WA_COMMON_010010)，包含多个DATA子集，实现一个请求XML包含多组查询任务的查询条件：</w:t>
      </w:r>
    </w:p>
    <w:p w:rsidR="009158D4" w:rsidRDefault="005311D4">
      <w:pPr>
        <w:autoSpaceDE w:val="0"/>
        <w:autoSpaceDN w:val="0"/>
        <w:adjustRightInd w:val="0"/>
        <w:jc w:val="left"/>
        <w:rPr>
          <w:rFonts w:ascii="宋体" w:hAnsi="宋体" w:cs="仿宋"/>
          <w:color w:val="008080"/>
          <w:kern w:val="0"/>
          <w:sz w:val="20"/>
          <w:szCs w:val="20"/>
        </w:rPr>
      </w:pPr>
      <w:r>
        <w:rPr>
          <w:rFonts w:ascii="宋体" w:hAnsi="宋体" w:cs="仿宋"/>
          <w:color w:val="008080"/>
          <w:kern w:val="0"/>
          <w:sz w:val="20"/>
          <w:szCs w:val="20"/>
        </w:rPr>
        <w:t>&lt;</w:t>
      </w:r>
      <w:r>
        <w:rPr>
          <w:rFonts w:hint="eastAsia"/>
        </w:rPr>
        <w:t xml:space="preserve"> </w:t>
      </w:r>
      <w:r>
        <w:rPr>
          <w:rFonts w:ascii="宋体" w:hAnsi="宋体" w:cs="仿宋" w:hint="eastAsia"/>
          <w:color w:val="3F7F7F"/>
          <w:kern w:val="0"/>
          <w:sz w:val="20"/>
          <w:szCs w:val="20"/>
        </w:rPr>
        <w:t>DATASET name="</w:t>
      </w:r>
      <w:r>
        <w:rPr>
          <w:rFonts w:ascii="宋体" w:hAnsi="宋体" w:cs="仿宋" w:hint="eastAsia"/>
          <w:i/>
          <w:color w:val="3F7F7F"/>
          <w:kern w:val="0"/>
          <w:sz w:val="20"/>
          <w:szCs w:val="20"/>
        </w:rPr>
        <w:t>WA_COMMON_010010</w:t>
      </w:r>
      <w:r>
        <w:rPr>
          <w:rFonts w:ascii="宋体" w:hAnsi="宋体" w:cs="仿宋" w:hint="eastAsia"/>
          <w:color w:val="3F7F7F"/>
          <w:kern w:val="0"/>
          <w:sz w:val="20"/>
          <w:szCs w:val="20"/>
        </w:rPr>
        <w:t>" rmk="</w:t>
      </w:r>
      <w:r>
        <w:rPr>
          <w:rFonts w:ascii="宋体" w:hAnsi="宋体" w:cs="仿宋" w:hint="eastAsia"/>
          <w:i/>
          <w:color w:val="3F7F7F"/>
          <w:kern w:val="0"/>
          <w:sz w:val="20"/>
          <w:szCs w:val="20"/>
        </w:rPr>
        <w:t>查询下发通用信息</w:t>
      </w:r>
      <w:r>
        <w:rPr>
          <w:rFonts w:ascii="宋体" w:hAnsi="宋体" w:cs="仿宋" w:hint="eastAsia"/>
          <w:color w:val="3F7F7F"/>
          <w:kern w:val="0"/>
          <w:sz w:val="20"/>
          <w:szCs w:val="20"/>
        </w:rPr>
        <w:t>"</w:t>
      </w:r>
      <w:r>
        <w:rPr>
          <w:rFonts w:ascii="宋体" w:hAnsi="宋体" w:cs="仿宋"/>
          <w:color w:val="008080"/>
          <w:kern w:val="0"/>
          <w:sz w:val="20"/>
          <w:szCs w:val="20"/>
        </w:rPr>
        <w:t>&gt;</w:t>
      </w:r>
    </w:p>
    <w:p w:rsidR="009158D4" w:rsidRDefault="005311D4">
      <w:pPr>
        <w:autoSpaceDE w:val="0"/>
        <w:autoSpaceDN w:val="0"/>
        <w:adjustRightInd w:val="0"/>
        <w:jc w:val="left"/>
        <w:rPr>
          <w:rFonts w:ascii="宋体" w:hAnsi="宋体" w:cs="仿宋"/>
          <w:color w:val="008080"/>
          <w:kern w:val="0"/>
          <w:sz w:val="20"/>
          <w:szCs w:val="20"/>
          <w:lang w:val="da-DK"/>
        </w:rPr>
      </w:pPr>
      <w:r>
        <w:rPr>
          <w:rFonts w:ascii="宋体" w:hAnsi="宋体" w:cs="仿宋"/>
          <w:color w:val="000000"/>
          <w:kern w:val="0"/>
          <w:sz w:val="20"/>
          <w:szCs w:val="20"/>
          <w:lang w:val="da-DK"/>
        </w:rPr>
        <w:lastRenderedPageBreak/>
        <w:tab/>
      </w:r>
      <w:r>
        <w:rPr>
          <w:rFonts w:ascii="宋体" w:hAnsi="宋体" w:cs="仿宋"/>
          <w:color w:val="000000"/>
          <w:kern w:val="0"/>
          <w:sz w:val="20"/>
          <w:szCs w:val="20"/>
          <w:lang w:val="da-DK"/>
        </w:rPr>
        <w:tab/>
      </w:r>
      <w:r>
        <w:rPr>
          <w:rFonts w:ascii="宋体" w:hAnsi="宋体" w:cs="仿宋"/>
          <w:color w:val="008080"/>
          <w:kern w:val="0"/>
          <w:sz w:val="20"/>
          <w:szCs w:val="20"/>
          <w:lang w:val="da-DK"/>
        </w:rPr>
        <w:t>&lt;</w:t>
      </w:r>
      <w:r>
        <w:rPr>
          <w:rFonts w:ascii="宋体" w:hAnsi="宋体" w:cs="仿宋"/>
          <w:color w:val="3F7F7F"/>
          <w:kern w:val="0"/>
          <w:sz w:val="20"/>
          <w:szCs w:val="20"/>
          <w:lang w:val="da-DK"/>
        </w:rPr>
        <w:t>DATA</w:t>
      </w:r>
      <w:r>
        <w:rPr>
          <w:rFonts w:ascii="宋体" w:hAnsi="宋体" w:cs="仿宋"/>
          <w:color w:val="008080"/>
          <w:kern w:val="0"/>
          <w:sz w:val="20"/>
          <w:szCs w:val="20"/>
          <w:lang w:val="da-DK"/>
        </w:rPr>
        <w:t>&gt;</w:t>
      </w:r>
    </w:p>
    <w:p w:rsidR="009158D4" w:rsidRDefault="005311D4">
      <w:pPr>
        <w:autoSpaceDE w:val="0"/>
        <w:autoSpaceDN w:val="0"/>
        <w:adjustRightInd w:val="0"/>
        <w:jc w:val="left"/>
        <w:rPr>
          <w:rFonts w:ascii="宋体" w:hAnsi="宋体" w:cs="仿宋"/>
          <w:kern w:val="0"/>
          <w:sz w:val="20"/>
          <w:szCs w:val="20"/>
          <w:lang w:val="da-DK"/>
        </w:rPr>
      </w:pPr>
      <w:r>
        <w:rPr>
          <w:rFonts w:ascii="宋体" w:hAnsi="宋体" w:cs="仿宋"/>
          <w:color w:val="000000"/>
          <w:kern w:val="0"/>
          <w:sz w:val="20"/>
          <w:szCs w:val="20"/>
          <w:lang w:val="da-DK"/>
        </w:rPr>
        <w:tab/>
      </w:r>
      <w:r>
        <w:rPr>
          <w:rFonts w:ascii="宋体" w:hAnsi="宋体" w:cs="仿宋"/>
          <w:color w:val="000000"/>
          <w:kern w:val="0"/>
          <w:sz w:val="20"/>
          <w:szCs w:val="20"/>
          <w:lang w:val="da-DK"/>
        </w:rPr>
        <w:tab/>
      </w:r>
      <w:r>
        <w:rPr>
          <w:rFonts w:ascii="宋体" w:hAnsi="宋体" w:cs="仿宋" w:hint="eastAsia"/>
          <w:color w:val="000000"/>
          <w:kern w:val="0"/>
          <w:sz w:val="20"/>
          <w:szCs w:val="20"/>
          <w:lang w:val="da-DK"/>
        </w:rPr>
        <w:tab/>
      </w:r>
      <w:r>
        <w:rPr>
          <w:rFonts w:ascii="宋体" w:hAnsi="宋体" w:cs="仿宋"/>
          <w:color w:val="3F5FBF"/>
          <w:kern w:val="0"/>
          <w:sz w:val="20"/>
          <w:szCs w:val="20"/>
        </w:rPr>
        <w:t>&lt;!--...... --&gt;</w:t>
      </w:r>
    </w:p>
    <w:p w:rsidR="009158D4" w:rsidRDefault="005311D4">
      <w:pPr>
        <w:autoSpaceDE w:val="0"/>
        <w:autoSpaceDN w:val="0"/>
        <w:adjustRightInd w:val="0"/>
        <w:jc w:val="left"/>
        <w:rPr>
          <w:rFonts w:ascii="宋体" w:hAnsi="宋体" w:cs="仿宋"/>
          <w:kern w:val="0"/>
          <w:sz w:val="20"/>
          <w:szCs w:val="20"/>
          <w:lang w:val="da-DK"/>
        </w:rPr>
      </w:pPr>
      <w:r>
        <w:rPr>
          <w:rFonts w:ascii="宋体" w:hAnsi="宋体" w:cs="仿宋"/>
          <w:color w:val="000000"/>
          <w:kern w:val="0"/>
          <w:sz w:val="20"/>
          <w:szCs w:val="20"/>
          <w:lang w:val="da-DK"/>
        </w:rPr>
        <w:tab/>
      </w:r>
      <w:r>
        <w:rPr>
          <w:rFonts w:ascii="宋体" w:hAnsi="宋体" w:cs="仿宋"/>
          <w:color w:val="000000"/>
          <w:kern w:val="0"/>
          <w:sz w:val="20"/>
          <w:szCs w:val="20"/>
          <w:lang w:val="da-DK"/>
        </w:rPr>
        <w:tab/>
      </w:r>
      <w:r>
        <w:rPr>
          <w:rFonts w:ascii="宋体" w:hAnsi="宋体" w:cs="仿宋"/>
          <w:color w:val="008080"/>
          <w:kern w:val="0"/>
          <w:sz w:val="20"/>
          <w:szCs w:val="20"/>
          <w:lang w:val="da-DK"/>
        </w:rPr>
        <w:t>&lt;/</w:t>
      </w:r>
      <w:r>
        <w:rPr>
          <w:rFonts w:ascii="宋体" w:hAnsi="宋体" w:cs="仿宋"/>
          <w:color w:val="3F7F7F"/>
          <w:kern w:val="0"/>
          <w:sz w:val="20"/>
          <w:szCs w:val="20"/>
          <w:lang w:val="da-DK"/>
        </w:rPr>
        <w:t>DATA</w:t>
      </w:r>
      <w:r>
        <w:rPr>
          <w:rFonts w:ascii="宋体" w:hAnsi="宋体" w:cs="仿宋"/>
          <w:color w:val="008080"/>
          <w:kern w:val="0"/>
          <w:sz w:val="20"/>
          <w:szCs w:val="20"/>
          <w:lang w:val="da-DK"/>
        </w:rPr>
        <w:t>&gt;</w:t>
      </w:r>
    </w:p>
    <w:p w:rsidR="009158D4" w:rsidRDefault="005311D4">
      <w:pPr>
        <w:autoSpaceDE w:val="0"/>
        <w:autoSpaceDN w:val="0"/>
        <w:adjustRightInd w:val="0"/>
        <w:jc w:val="left"/>
        <w:rPr>
          <w:rFonts w:ascii="宋体" w:hAnsi="宋体" w:cs="仿宋"/>
          <w:color w:val="008080"/>
          <w:kern w:val="0"/>
          <w:sz w:val="20"/>
          <w:szCs w:val="20"/>
          <w:lang w:val="da-DK"/>
        </w:rPr>
      </w:pPr>
      <w:r>
        <w:rPr>
          <w:rFonts w:ascii="宋体" w:hAnsi="宋体" w:cs="仿宋"/>
          <w:color w:val="000000"/>
          <w:kern w:val="0"/>
          <w:sz w:val="20"/>
          <w:szCs w:val="20"/>
          <w:lang w:val="da-DK"/>
        </w:rPr>
        <w:tab/>
      </w:r>
      <w:r>
        <w:rPr>
          <w:rFonts w:ascii="宋体" w:hAnsi="宋体" w:cs="仿宋"/>
          <w:color w:val="000000"/>
          <w:kern w:val="0"/>
          <w:sz w:val="20"/>
          <w:szCs w:val="20"/>
          <w:lang w:val="da-DK"/>
        </w:rPr>
        <w:tab/>
      </w:r>
      <w:r>
        <w:rPr>
          <w:rFonts w:ascii="宋体" w:hAnsi="宋体" w:cs="仿宋"/>
          <w:color w:val="008080"/>
          <w:kern w:val="0"/>
          <w:sz w:val="20"/>
          <w:szCs w:val="20"/>
          <w:lang w:val="da-DK"/>
        </w:rPr>
        <w:t>&lt;</w:t>
      </w:r>
      <w:r>
        <w:rPr>
          <w:rFonts w:ascii="宋体" w:hAnsi="宋体" w:cs="仿宋"/>
          <w:color w:val="3F7F7F"/>
          <w:kern w:val="0"/>
          <w:sz w:val="20"/>
          <w:szCs w:val="20"/>
          <w:lang w:val="da-DK"/>
        </w:rPr>
        <w:t>DATA</w:t>
      </w:r>
      <w:r>
        <w:rPr>
          <w:rFonts w:ascii="宋体" w:hAnsi="宋体" w:cs="仿宋"/>
          <w:color w:val="008080"/>
          <w:kern w:val="0"/>
          <w:sz w:val="20"/>
          <w:szCs w:val="20"/>
          <w:lang w:val="da-DK"/>
        </w:rPr>
        <w:t>&gt;</w:t>
      </w:r>
    </w:p>
    <w:p w:rsidR="009158D4" w:rsidRDefault="005311D4">
      <w:pPr>
        <w:autoSpaceDE w:val="0"/>
        <w:autoSpaceDN w:val="0"/>
        <w:adjustRightInd w:val="0"/>
        <w:jc w:val="left"/>
        <w:rPr>
          <w:rFonts w:ascii="宋体" w:hAnsi="宋体" w:cs="仿宋"/>
          <w:kern w:val="0"/>
          <w:sz w:val="20"/>
          <w:szCs w:val="20"/>
          <w:lang w:val="da-DK"/>
        </w:rPr>
      </w:pPr>
      <w:r>
        <w:rPr>
          <w:rFonts w:ascii="宋体" w:hAnsi="宋体" w:cs="仿宋"/>
          <w:color w:val="000000"/>
          <w:kern w:val="0"/>
          <w:sz w:val="20"/>
          <w:szCs w:val="20"/>
          <w:lang w:val="da-DK"/>
        </w:rPr>
        <w:tab/>
      </w:r>
      <w:r>
        <w:rPr>
          <w:rFonts w:ascii="宋体" w:hAnsi="宋体" w:cs="仿宋"/>
          <w:color w:val="000000"/>
          <w:kern w:val="0"/>
          <w:sz w:val="20"/>
          <w:szCs w:val="20"/>
          <w:lang w:val="da-DK"/>
        </w:rPr>
        <w:tab/>
      </w:r>
      <w:r>
        <w:rPr>
          <w:rFonts w:ascii="宋体" w:hAnsi="宋体" w:cs="仿宋" w:hint="eastAsia"/>
          <w:color w:val="000000"/>
          <w:kern w:val="0"/>
          <w:sz w:val="20"/>
          <w:szCs w:val="20"/>
          <w:lang w:val="da-DK"/>
        </w:rPr>
        <w:tab/>
      </w:r>
      <w:r>
        <w:rPr>
          <w:rFonts w:ascii="宋体" w:hAnsi="宋体" w:cs="仿宋"/>
          <w:color w:val="3F5FBF"/>
          <w:kern w:val="0"/>
          <w:sz w:val="20"/>
          <w:szCs w:val="20"/>
        </w:rPr>
        <w:t>&lt;!--...... --&gt;</w:t>
      </w:r>
    </w:p>
    <w:p w:rsidR="009158D4" w:rsidRDefault="005311D4">
      <w:pPr>
        <w:autoSpaceDE w:val="0"/>
        <w:autoSpaceDN w:val="0"/>
        <w:adjustRightInd w:val="0"/>
        <w:jc w:val="left"/>
        <w:rPr>
          <w:rFonts w:ascii="宋体" w:hAnsi="宋体" w:cs="仿宋"/>
          <w:kern w:val="0"/>
          <w:sz w:val="20"/>
          <w:szCs w:val="20"/>
          <w:lang w:val="da-DK"/>
        </w:rPr>
      </w:pPr>
      <w:r>
        <w:rPr>
          <w:rFonts w:ascii="宋体" w:hAnsi="宋体" w:cs="仿宋"/>
          <w:color w:val="000000"/>
          <w:kern w:val="0"/>
          <w:sz w:val="20"/>
          <w:szCs w:val="20"/>
          <w:lang w:val="da-DK"/>
        </w:rPr>
        <w:tab/>
      </w:r>
      <w:r>
        <w:rPr>
          <w:rFonts w:ascii="宋体" w:hAnsi="宋体" w:cs="仿宋"/>
          <w:color w:val="000000"/>
          <w:kern w:val="0"/>
          <w:sz w:val="20"/>
          <w:szCs w:val="20"/>
          <w:lang w:val="da-DK"/>
        </w:rPr>
        <w:tab/>
      </w:r>
      <w:r>
        <w:rPr>
          <w:rFonts w:ascii="宋体" w:hAnsi="宋体" w:cs="仿宋"/>
          <w:color w:val="008080"/>
          <w:kern w:val="0"/>
          <w:sz w:val="20"/>
          <w:szCs w:val="20"/>
          <w:lang w:val="da-DK"/>
        </w:rPr>
        <w:t>&lt;/</w:t>
      </w:r>
      <w:r>
        <w:rPr>
          <w:rFonts w:ascii="宋体" w:hAnsi="宋体" w:cs="仿宋"/>
          <w:color w:val="3F7F7F"/>
          <w:kern w:val="0"/>
          <w:sz w:val="20"/>
          <w:szCs w:val="20"/>
          <w:lang w:val="da-DK"/>
        </w:rPr>
        <w:t>DATA</w:t>
      </w:r>
      <w:r>
        <w:rPr>
          <w:rFonts w:ascii="宋体" w:hAnsi="宋体" w:cs="仿宋"/>
          <w:color w:val="008080"/>
          <w:kern w:val="0"/>
          <w:sz w:val="20"/>
          <w:szCs w:val="20"/>
          <w:lang w:val="da-DK"/>
        </w:rPr>
        <w:t>&gt;</w:t>
      </w:r>
    </w:p>
    <w:p w:rsidR="009158D4" w:rsidRDefault="005311D4">
      <w:pPr>
        <w:autoSpaceDE w:val="0"/>
        <w:autoSpaceDN w:val="0"/>
        <w:adjustRightInd w:val="0"/>
        <w:jc w:val="left"/>
        <w:rPr>
          <w:rFonts w:ascii="宋体" w:hAnsi="宋体" w:cs="仿宋"/>
          <w:color w:val="008080"/>
          <w:kern w:val="0"/>
          <w:sz w:val="20"/>
          <w:szCs w:val="20"/>
          <w:lang w:val="da-DK"/>
        </w:rPr>
      </w:pPr>
      <w:r>
        <w:rPr>
          <w:rFonts w:ascii="宋体" w:hAnsi="宋体" w:cs="仿宋"/>
          <w:color w:val="000000"/>
          <w:kern w:val="0"/>
          <w:sz w:val="20"/>
          <w:szCs w:val="20"/>
          <w:lang w:val="da-DK"/>
        </w:rPr>
        <w:tab/>
      </w:r>
      <w:r>
        <w:rPr>
          <w:rFonts w:ascii="宋体" w:hAnsi="宋体" w:cs="仿宋"/>
          <w:color w:val="000000"/>
          <w:kern w:val="0"/>
          <w:sz w:val="20"/>
          <w:szCs w:val="20"/>
          <w:lang w:val="da-DK"/>
        </w:rPr>
        <w:tab/>
      </w:r>
      <w:r>
        <w:rPr>
          <w:rFonts w:ascii="宋体" w:hAnsi="宋体" w:cs="仿宋"/>
          <w:color w:val="008080"/>
          <w:kern w:val="0"/>
          <w:sz w:val="20"/>
          <w:szCs w:val="20"/>
          <w:lang w:val="da-DK"/>
        </w:rPr>
        <w:t>&lt;</w:t>
      </w:r>
      <w:r>
        <w:rPr>
          <w:rFonts w:ascii="宋体" w:hAnsi="宋体" w:cs="仿宋"/>
          <w:color w:val="3F7F7F"/>
          <w:kern w:val="0"/>
          <w:sz w:val="20"/>
          <w:szCs w:val="20"/>
          <w:lang w:val="da-DK"/>
        </w:rPr>
        <w:t>DATA</w:t>
      </w:r>
      <w:r>
        <w:rPr>
          <w:rFonts w:ascii="宋体" w:hAnsi="宋体" w:cs="仿宋"/>
          <w:color w:val="008080"/>
          <w:kern w:val="0"/>
          <w:sz w:val="20"/>
          <w:szCs w:val="20"/>
          <w:lang w:val="da-DK"/>
        </w:rPr>
        <w:t>&gt;</w:t>
      </w:r>
    </w:p>
    <w:p w:rsidR="009158D4" w:rsidRDefault="005311D4">
      <w:pPr>
        <w:autoSpaceDE w:val="0"/>
        <w:autoSpaceDN w:val="0"/>
        <w:adjustRightInd w:val="0"/>
        <w:jc w:val="left"/>
        <w:rPr>
          <w:rFonts w:ascii="宋体" w:hAnsi="宋体" w:cs="仿宋"/>
          <w:kern w:val="0"/>
          <w:sz w:val="20"/>
          <w:szCs w:val="20"/>
          <w:lang w:val="da-DK"/>
        </w:rPr>
      </w:pPr>
      <w:r>
        <w:rPr>
          <w:rFonts w:ascii="宋体" w:hAnsi="宋体" w:cs="仿宋"/>
          <w:color w:val="000000"/>
          <w:kern w:val="0"/>
          <w:sz w:val="20"/>
          <w:szCs w:val="20"/>
          <w:lang w:val="da-DK"/>
        </w:rPr>
        <w:tab/>
      </w:r>
      <w:r>
        <w:rPr>
          <w:rFonts w:ascii="宋体" w:hAnsi="宋体" w:cs="仿宋"/>
          <w:color w:val="000000"/>
          <w:kern w:val="0"/>
          <w:sz w:val="20"/>
          <w:szCs w:val="20"/>
          <w:lang w:val="da-DK"/>
        </w:rPr>
        <w:tab/>
      </w:r>
      <w:r>
        <w:rPr>
          <w:rFonts w:ascii="宋体" w:hAnsi="宋体" w:cs="仿宋" w:hint="eastAsia"/>
          <w:color w:val="000000"/>
          <w:kern w:val="0"/>
          <w:sz w:val="20"/>
          <w:szCs w:val="20"/>
          <w:lang w:val="da-DK"/>
        </w:rPr>
        <w:tab/>
      </w:r>
      <w:r>
        <w:rPr>
          <w:rFonts w:ascii="宋体" w:hAnsi="宋体" w:cs="仿宋"/>
          <w:color w:val="3F5FBF"/>
          <w:kern w:val="0"/>
          <w:sz w:val="20"/>
          <w:szCs w:val="20"/>
        </w:rPr>
        <w:t>&lt;!--...... --&gt;</w:t>
      </w:r>
    </w:p>
    <w:p w:rsidR="009158D4" w:rsidRDefault="005311D4">
      <w:pPr>
        <w:autoSpaceDE w:val="0"/>
        <w:autoSpaceDN w:val="0"/>
        <w:adjustRightInd w:val="0"/>
        <w:jc w:val="left"/>
        <w:rPr>
          <w:rFonts w:ascii="宋体" w:hAnsi="宋体" w:cs="仿宋"/>
          <w:kern w:val="0"/>
          <w:sz w:val="20"/>
          <w:szCs w:val="20"/>
          <w:lang w:val="da-DK"/>
        </w:rPr>
      </w:pPr>
      <w:r>
        <w:rPr>
          <w:rFonts w:ascii="宋体" w:hAnsi="宋体" w:cs="仿宋"/>
          <w:color w:val="000000"/>
          <w:kern w:val="0"/>
          <w:sz w:val="20"/>
          <w:szCs w:val="20"/>
          <w:lang w:val="da-DK"/>
        </w:rPr>
        <w:tab/>
      </w:r>
      <w:r>
        <w:rPr>
          <w:rFonts w:ascii="宋体" w:hAnsi="宋体" w:cs="仿宋"/>
          <w:color w:val="000000"/>
          <w:kern w:val="0"/>
          <w:sz w:val="20"/>
          <w:szCs w:val="20"/>
          <w:lang w:val="da-DK"/>
        </w:rPr>
        <w:tab/>
      </w:r>
      <w:r>
        <w:rPr>
          <w:rFonts w:ascii="宋体" w:hAnsi="宋体" w:cs="仿宋"/>
          <w:color w:val="008080"/>
          <w:kern w:val="0"/>
          <w:sz w:val="20"/>
          <w:szCs w:val="20"/>
          <w:lang w:val="da-DK"/>
        </w:rPr>
        <w:t>&lt;/</w:t>
      </w:r>
      <w:r>
        <w:rPr>
          <w:rFonts w:ascii="宋体" w:hAnsi="宋体" w:cs="仿宋"/>
          <w:color w:val="3F7F7F"/>
          <w:kern w:val="0"/>
          <w:sz w:val="20"/>
          <w:szCs w:val="20"/>
          <w:lang w:val="da-DK"/>
        </w:rPr>
        <w:t>DATA</w:t>
      </w:r>
      <w:r>
        <w:rPr>
          <w:rFonts w:ascii="宋体" w:hAnsi="宋体" w:cs="仿宋"/>
          <w:color w:val="008080"/>
          <w:kern w:val="0"/>
          <w:sz w:val="20"/>
          <w:szCs w:val="20"/>
          <w:lang w:val="da-DK"/>
        </w:rPr>
        <w:t>&gt;</w:t>
      </w:r>
    </w:p>
    <w:p w:rsidR="009158D4" w:rsidRDefault="005311D4">
      <w:pPr>
        <w:autoSpaceDE w:val="0"/>
        <w:autoSpaceDN w:val="0"/>
        <w:adjustRightInd w:val="0"/>
        <w:jc w:val="left"/>
        <w:rPr>
          <w:rFonts w:ascii="宋体" w:hAnsi="宋体" w:cs="仿宋"/>
          <w:kern w:val="0"/>
          <w:sz w:val="20"/>
          <w:szCs w:val="20"/>
          <w:lang w:val="da-DK"/>
        </w:rPr>
      </w:pPr>
      <w:r>
        <w:rPr>
          <w:rFonts w:ascii="宋体" w:hAnsi="宋体" w:cs="仿宋"/>
          <w:color w:val="000000"/>
          <w:kern w:val="0"/>
          <w:sz w:val="20"/>
          <w:szCs w:val="20"/>
          <w:lang w:val="da-DK"/>
        </w:rPr>
        <w:tab/>
      </w:r>
      <w:r>
        <w:rPr>
          <w:rFonts w:ascii="宋体" w:hAnsi="宋体" w:cs="仿宋"/>
          <w:color w:val="000000"/>
          <w:kern w:val="0"/>
          <w:sz w:val="20"/>
          <w:szCs w:val="20"/>
          <w:lang w:val="da-DK"/>
        </w:rPr>
        <w:tab/>
      </w:r>
      <w:r>
        <w:rPr>
          <w:rFonts w:ascii="宋体" w:hAnsi="宋体" w:cs="仿宋"/>
          <w:color w:val="3F5FBF"/>
          <w:kern w:val="0"/>
          <w:sz w:val="20"/>
          <w:szCs w:val="20"/>
        </w:rPr>
        <w:t>&lt;!--...... --&gt;</w:t>
      </w:r>
    </w:p>
    <w:p w:rsidR="009158D4" w:rsidRDefault="009158D4">
      <w:pPr>
        <w:rPr>
          <w:rFonts w:eastAsia="黑体"/>
          <w:szCs w:val="21"/>
        </w:rPr>
      </w:pPr>
    </w:p>
    <w:p w:rsidR="009158D4" w:rsidRDefault="005311D4">
      <w:pPr>
        <w:pStyle w:val="afff6"/>
        <w:numPr>
          <w:ilvl w:val="2"/>
          <w:numId w:val="2"/>
        </w:numPr>
        <w:outlineLvl w:val="2"/>
        <w:rPr>
          <w:szCs w:val="21"/>
        </w:rPr>
      </w:pPr>
      <w:bookmarkStart w:id="507" w:name="_Toc505247946"/>
      <w:r>
        <w:rPr>
          <w:rFonts w:hint="eastAsia"/>
          <w:szCs w:val="21"/>
        </w:rPr>
        <w:t>服务要求汇总</w:t>
      </w:r>
      <w:bookmarkEnd w:id="507"/>
    </w:p>
    <w:p w:rsidR="009158D4" w:rsidRDefault="005311D4">
      <w:pPr>
        <w:pStyle w:val="afff1"/>
        <w:spacing w:before="240" w:after="240"/>
      </w:pPr>
      <w:r>
        <w:rPr>
          <w:rFonts w:hint="eastAsia"/>
        </w:rPr>
        <w:t>此标准中所有服务都需要支持一次请求执行多个任务。</w:t>
      </w:r>
    </w:p>
    <w:p w:rsidR="009158D4" w:rsidRDefault="005311D4">
      <w:pPr>
        <w:pStyle w:val="afff6"/>
        <w:numPr>
          <w:ilvl w:val="2"/>
          <w:numId w:val="2"/>
        </w:numPr>
        <w:outlineLvl w:val="2"/>
        <w:rPr>
          <w:szCs w:val="21"/>
        </w:rPr>
      </w:pPr>
      <w:bookmarkStart w:id="508" w:name="_Toc505247947"/>
      <w:r>
        <w:rPr>
          <w:rFonts w:hint="eastAsia"/>
          <w:szCs w:val="21"/>
        </w:rPr>
        <w:t>XML示例</w:t>
      </w:r>
      <w:bookmarkEnd w:id="508"/>
    </w:p>
    <w:p w:rsidR="009158D4" w:rsidRDefault="005311D4">
      <w:pPr>
        <w:pStyle w:val="afff1"/>
        <w:spacing w:before="120" w:after="120"/>
      </w:pPr>
      <w:r>
        <w:rPr>
          <w:rFonts w:hint="eastAsia"/>
        </w:rPr>
        <w:t>通过以下通用查询服务的XML示例，来描述一个请求XML中包含多个任务的情况。其他服务的XML也参照以下示例来构建。</w:t>
      </w:r>
    </w:p>
    <w:p w:rsidR="009158D4" w:rsidRDefault="005311D4">
      <w:pPr>
        <w:pStyle w:val="a0"/>
        <w:numPr>
          <w:ilvl w:val="3"/>
          <w:numId w:val="6"/>
        </w:numPr>
        <w:spacing w:before="156" w:after="156"/>
      </w:pPr>
      <w:r>
        <w:rPr>
          <w:rFonts w:hint="eastAsia"/>
        </w:rPr>
        <w:t>下发参数样例</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0"/>
      </w:tblGrid>
      <w:tr w:rsidR="009158D4">
        <w:tc>
          <w:tcPr>
            <w:tcW w:w="9180" w:type="dxa"/>
          </w:tcPr>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8080"/>
                <w:kern w:val="0"/>
                <w:sz w:val="20"/>
                <w:szCs w:val="20"/>
                <w:highlight w:val="white"/>
              </w:rPr>
              <w:t>&lt;?xml version="1.0" encoding="UTF-8"?&gt;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FF"/>
                <w:kern w:val="0"/>
                <w:sz w:val="20"/>
                <w:szCs w:val="20"/>
                <w:highlight w:val="white"/>
              </w:rPr>
              <w:t>&lt;</w:t>
            </w:r>
            <w:r>
              <w:rPr>
                <w:rFonts w:ascii="宋体" w:hAnsi="宋体" w:cs="宋体"/>
                <w:color w:val="800000"/>
                <w:kern w:val="0"/>
                <w:sz w:val="20"/>
                <w:szCs w:val="20"/>
                <w:highlight w:val="white"/>
              </w:rPr>
              <w:t>MESSAGE</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DATASET</w:t>
            </w:r>
            <w:r>
              <w:rPr>
                <w:rFonts w:ascii="宋体" w:hAnsi="宋体" w:cs="宋体"/>
                <w:color w:val="FF0000"/>
                <w:kern w:val="0"/>
                <w:sz w:val="20"/>
                <w:szCs w:val="20"/>
                <w:highlight w:val="white"/>
              </w:rPr>
              <w:t xml:space="preserve"> name</w:t>
            </w:r>
            <w:r>
              <w:rPr>
                <w:rFonts w:ascii="宋体" w:hAnsi="宋体" w:cs="宋体"/>
                <w:color w:val="0000FF"/>
                <w:kern w:val="0"/>
                <w:sz w:val="20"/>
                <w:szCs w:val="20"/>
                <w:highlight w:val="white"/>
              </w:rPr>
              <w:t>="</w:t>
            </w:r>
            <w:r>
              <w:rPr>
                <w:rFonts w:ascii="宋体" w:hAnsi="宋体" w:cs="宋体"/>
                <w:color w:val="000000"/>
                <w:kern w:val="0"/>
                <w:sz w:val="20"/>
                <w:szCs w:val="20"/>
                <w:highlight w:val="white"/>
              </w:rPr>
              <w:t>WA_COMMON_010000</w:t>
            </w:r>
            <w:r>
              <w:rPr>
                <w:rFonts w:ascii="宋体" w:hAnsi="宋体" w:cs="宋体"/>
                <w:color w:val="0000FF"/>
                <w:kern w:val="0"/>
                <w:sz w:val="20"/>
                <w:szCs w:val="20"/>
                <w:highlight w:val="white"/>
              </w:rPr>
              <w:t>"</w:t>
            </w:r>
            <w:r>
              <w:rPr>
                <w:rFonts w:ascii="宋体" w:hAnsi="宋体" w:cs="宋体"/>
                <w:color w:val="FF0000"/>
                <w:kern w:val="0"/>
                <w:sz w:val="20"/>
                <w:szCs w:val="20"/>
                <w:highlight w:val="white"/>
              </w:rPr>
              <w:t xml:space="preserve"> rmk</w:t>
            </w:r>
            <w:r>
              <w:rPr>
                <w:rFonts w:ascii="宋体" w:hAnsi="宋体" w:cs="宋体"/>
                <w:color w:val="0000FF"/>
                <w:kern w:val="0"/>
                <w:sz w:val="20"/>
                <w:szCs w:val="20"/>
                <w:highlight w:val="white"/>
              </w:rPr>
              <w:t>="</w:t>
            </w:r>
            <w:r>
              <w:rPr>
                <w:rFonts w:ascii="宋体" w:hAnsi="宋体" w:cs="宋体" w:hint="eastAsia"/>
                <w:color w:val="000000"/>
                <w:kern w:val="0"/>
                <w:sz w:val="18"/>
                <w:szCs w:val="18"/>
                <w:highlight w:val="white"/>
              </w:rPr>
              <w:t>消息</w:t>
            </w:r>
            <w:r>
              <w:rPr>
                <w:rFonts w:ascii="宋体" w:hAnsi="宋体" w:cs="宋体"/>
                <w:color w:val="000000"/>
                <w:kern w:val="0"/>
                <w:sz w:val="20"/>
                <w:szCs w:val="20"/>
                <w:highlight w:val="white"/>
              </w:rPr>
              <w:t xml:space="preserve">通用信息 </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B050"/>
                <w:kern w:val="0"/>
                <w:sz w:val="20"/>
                <w:szCs w:val="20"/>
                <w:highlight w:val="white"/>
              </w:rPr>
              <w:t>&lt;ITEM key=“CLUE_SRC_SYS” val=“110100”  eng="FROM" chn="发起节点的标识" rmk=""/&gt;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t>&lt;ITEM key=“CLUE_DST_SYS” val=“010000” eng="TO" chn="目的节点的标识" rmk=""/&gt;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t>&lt;ITEM key="</w:t>
            </w:r>
            <w:r>
              <w:rPr>
                <w:rFonts w:ascii="宋体" w:hAnsi="宋体" w:cs="宋体" w:hint="eastAsia"/>
                <w:color w:val="00B050"/>
                <w:kern w:val="0"/>
                <w:sz w:val="20"/>
                <w:szCs w:val="20"/>
                <w:highlight w:val="white"/>
              </w:rPr>
              <w:t>RESOURCE_DB_TYPE</w:t>
            </w:r>
            <w:r>
              <w:rPr>
                <w:rFonts w:ascii="宋体" w:hAnsi="宋体" w:cs="宋体"/>
                <w:color w:val="00B050"/>
                <w:kern w:val="0"/>
                <w:sz w:val="20"/>
                <w:szCs w:val="20"/>
                <w:highlight w:val="white"/>
              </w:rPr>
              <w:t>" val="</w:t>
            </w:r>
            <w:r>
              <w:rPr>
                <w:rFonts w:ascii="宋体" w:hAnsi="宋体" w:cs="宋体" w:hint="eastAsia"/>
                <w:color w:val="00B050"/>
                <w:kern w:val="0"/>
                <w:sz w:val="20"/>
                <w:szCs w:val="20"/>
                <w:highlight w:val="white"/>
              </w:rPr>
              <w:t>1</w:t>
            </w:r>
            <w:r>
              <w:rPr>
                <w:rFonts w:ascii="宋体" w:hAnsi="宋体" w:cs="宋体"/>
                <w:color w:val="00B050"/>
                <w:kern w:val="0"/>
                <w:sz w:val="20"/>
                <w:szCs w:val="20"/>
                <w:highlight w:val="white"/>
              </w:rPr>
              <w:t>1" eng="RESOURCE_DB_TYPE" chn="资源库/业务库类型" rmk="网安基础资源库"/&gt;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t>&lt;ITEM key="</w:t>
            </w:r>
            <w:r>
              <w:rPr>
                <w:rFonts w:ascii="宋体" w:hAnsi="宋体" w:cs="宋体" w:hint="eastAsia"/>
                <w:color w:val="00B050"/>
                <w:kern w:val="0"/>
                <w:sz w:val="20"/>
                <w:szCs w:val="20"/>
                <w:highlight w:val="white"/>
              </w:rPr>
              <w:t>IS_FRONT_INSTRUCTION</w:t>
            </w:r>
            <w:r>
              <w:rPr>
                <w:rFonts w:ascii="宋体" w:hAnsi="宋体" w:cs="宋体"/>
                <w:color w:val="00B050"/>
                <w:kern w:val="0"/>
                <w:sz w:val="20"/>
                <w:szCs w:val="20"/>
                <w:highlight w:val="white"/>
              </w:rPr>
              <w:t>" val="0" eng="IS_FRONT_INSTRUCTION" chn="是否向前端系统发起指令" rmk="否"/&gt;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t>&lt;ITEM key="</w:t>
            </w:r>
            <w:r>
              <w:rPr>
                <w:rFonts w:ascii="宋体" w:hAnsi="宋体" w:cs="宋体" w:hint="eastAsia"/>
                <w:color w:val="00B050"/>
                <w:kern w:val="0"/>
                <w:sz w:val="20"/>
                <w:szCs w:val="20"/>
                <w:highlight w:val="white"/>
              </w:rPr>
              <w:t>MESSAGE_TYPE</w:t>
            </w:r>
            <w:r>
              <w:rPr>
                <w:rFonts w:ascii="宋体" w:hAnsi="宋体" w:cs="宋体"/>
                <w:color w:val="00B050"/>
                <w:kern w:val="0"/>
                <w:sz w:val="20"/>
                <w:szCs w:val="20"/>
                <w:highlight w:val="white"/>
              </w:rPr>
              <w:t>" val="140011" eng="MESSAGE_TYPE" chn="消息类型" rmk="通用数据查询请求"/&gt;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t>&lt;ITEM key="</w:t>
            </w:r>
            <w:r>
              <w:rPr>
                <w:rFonts w:ascii="宋体" w:hAnsi="宋体" w:cs="宋体" w:hint="eastAsia"/>
                <w:color w:val="00B050"/>
                <w:kern w:val="0"/>
                <w:sz w:val="20"/>
                <w:szCs w:val="20"/>
                <w:highlight w:val="white"/>
              </w:rPr>
              <w:t>BUSINESS_SERVER_TYPE</w:t>
            </w:r>
            <w:r>
              <w:rPr>
                <w:rFonts w:ascii="宋体" w:hAnsi="宋体" w:cs="宋体"/>
                <w:color w:val="00B050"/>
                <w:kern w:val="0"/>
                <w:sz w:val="20"/>
                <w:szCs w:val="20"/>
                <w:highlight w:val="white"/>
              </w:rPr>
              <w:t>" val="02" eng="BUSINESS_SERVER_TYPE" chn="业务服务类型" rmk="查询业务服务类型（数字）"/&gt;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B0F0"/>
                <w:kern w:val="0"/>
                <w:sz w:val="20"/>
                <w:szCs w:val="20"/>
                <w:highlight w:val="white"/>
              </w:rPr>
              <w:tab/>
              <w:t>&lt;ITEM key="</w:t>
            </w:r>
            <w:r>
              <w:rPr>
                <w:rFonts w:ascii="宋体" w:hAnsi="宋体" w:cs="宋体" w:hint="eastAsia"/>
                <w:color w:val="00B0F0"/>
                <w:kern w:val="0"/>
                <w:sz w:val="20"/>
                <w:szCs w:val="20"/>
                <w:highlight w:val="white"/>
              </w:rPr>
              <w:t>MESSAGE_SEQUENCE</w:t>
            </w:r>
            <w:r>
              <w:rPr>
                <w:rFonts w:ascii="宋体" w:hAnsi="宋体" w:cs="宋体"/>
                <w:color w:val="00B0F0"/>
                <w:kern w:val="0"/>
                <w:sz w:val="20"/>
                <w:szCs w:val="20"/>
                <w:highlight w:val="white"/>
              </w:rPr>
              <w:t>" val="110000201103070955330012" eng="MESSAGE_SEQUENCE" chn="消息流水号" rmk="流水号ID"/&gt;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DATASET</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DATASET</w:t>
            </w:r>
            <w:r>
              <w:rPr>
                <w:rFonts w:ascii="宋体" w:hAnsi="宋体" w:cs="宋体"/>
                <w:color w:val="FF0000"/>
                <w:kern w:val="0"/>
                <w:sz w:val="20"/>
                <w:szCs w:val="20"/>
                <w:highlight w:val="white"/>
              </w:rPr>
              <w:t xml:space="preserve"> name</w:t>
            </w:r>
            <w:r>
              <w:rPr>
                <w:rFonts w:ascii="宋体" w:hAnsi="宋体" w:cs="宋体"/>
                <w:color w:val="0000FF"/>
                <w:kern w:val="0"/>
                <w:sz w:val="20"/>
                <w:szCs w:val="20"/>
                <w:highlight w:val="white"/>
              </w:rPr>
              <w:t>="</w:t>
            </w:r>
            <w:r>
              <w:rPr>
                <w:rFonts w:ascii="宋体" w:hAnsi="宋体" w:cs="宋体"/>
                <w:color w:val="000000"/>
                <w:kern w:val="0"/>
                <w:sz w:val="20"/>
                <w:szCs w:val="20"/>
                <w:highlight w:val="white"/>
              </w:rPr>
              <w:t>WA_COMMON_010010</w:t>
            </w:r>
            <w:r>
              <w:rPr>
                <w:rFonts w:ascii="宋体" w:hAnsi="宋体" w:cs="宋体"/>
                <w:color w:val="0000FF"/>
                <w:kern w:val="0"/>
                <w:sz w:val="20"/>
                <w:szCs w:val="20"/>
                <w:highlight w:val="white"/>
              </w:rPr>
              <w:t>"</w:t>
            </w:r>
            <w:r>
              <w:rPr>
                <w:rFonts w:ascii="宋体" w:hAnsi="宋体" w:cs="宋体"/>
                <w:color w:val="FF0000"/>
                <w:kern w:val="0"/>
                <w:sz w:val="20"/>
                <w:szCs w:val="20"/>
                <w:highlight w:val="white"/>
              </w:rPr>
              <w:t xml:space="preserve"> rmk</w:t>
            </w:r>
            <w:r>
              <w:rPr>
                <w:rFonts w:ascii="宋体" w:hAnsi="宋体" w:cs="宋体"/>
                <w:color w:val="0000FF"/>
                <w:kern w:val="0"/>
                <w:sz w:val="20"/>
                <w:szCs w:val="20"/>
                <w:highlight w:val="white"/>
              </w:rPr>
              <w:t>="</w:t>
            </w:r>
            <w:r>
              <w:rPr>
                <w:rFonts w:ascii="宋体" w:hAnsi="宋体" w:cs="宋体"/>
                <w:color w:val="000000"/>
                <w:kern w:val="0"/>
                <w:sz w:val="20"/>
                <w:szCs w:val="20"/>
                <w:highlight w:val="white"/>
              </w:rPr>
              <w:t>查询下发通用信息</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8080"/>
                <w:kern w:val="0"/>
                <w:sz w:val="20"/>
                <w:szCs w:val="20"/>
                <w:highlight w:val="white"/>
              </w:rPr>
              <w:t xml:space="preserve"> 指定多个查询条件，一次可以执行多个查询任务 </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lastRenderedPageBreak/>
              <w:tab/>
            </w:r>
            <w:r>
              <w:rPr>
                <w:rFonts w:ascii="宋体" w:hAnsi="宋体" w:cs="宋体"/>
                <w:color w:val="000000"/>
                <w:kern w:val="0"/>
                <w:sz w:val="20"/>
                <w:szCs w:val="20"/>
                <w:highlight w:val="white"/>
              </w:rPr>
              <w:tab/>
            </w:r>
            <w:r>
              <w:rPr>
                <w:rFonts w:ascii="宋体" w:hAnsi="宋体" w:cs="宋体"/>
                <w:color w:val="00B0F0"/>
                <w:kern w:val="0"/>
                <w:sz w:val="20"/>
                <w:szCs w:val="20"/>
                <w:highlight w:val="white"/>
              </w:rPr>
              <w:tab/>
              <w:t>&lt;ITEM key="</w:t>
            </w:r>
            <w:r>
              <w:rPr>
                <w:rFonts w:ascii="宋体" w:hAnsi="宋体" w:cs="宋体" w:hint="eastAsia"/>
                <w:color w:val="00B0F0"/>
                <w:kern w:val="0"/>
                <w:sz w:val="20"/>
                <w:szCs w:val="20"/>
                <w:highlight w:val="white"/>
              </w:rPr>
              <w:t>SEARCH_RESULT_MAXNUM</w:t>
            </w:r>
            <w:r>
              <w:rPr>
                <w:rFonts w:ascii="宋体" w:hAnsi="宋体" w:cs="宋体"/>
                <w:color w:val="00B0F0"/>
                <w:kern w:val="0"/>
                <w:sz w:val="20"/>
                <w:szCs w:val="20"/>
                <w:highlight w:val="white"/>
              </w:rPr>
              <w:t>" val="2000" eng="SEARCH_RESULT_MAXNUM" chn="最多总返回条数"/&gt;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B050"/>
                <w:kern w:val="0"/>
                <w:sz w:val="20"/>
                <w:szCs w:val="20"/>
                <w:highlight w:val="white"/>
              </w:rPr>
              <w:t>&lt;ITEM key="</w:t>
            </w:r>
            <w:r>
              <w:rPr>
                <w:rFonts w:ascii="宋体" w:hAnsi="宋体" w:cs="宋体" w:hint="eastAsia"/>
                <w:color w:val="00B050"/>
                <w:kern w:val="0"/>
                <w:sz w:val="20"/>
                <w:szCs w:val="20"/>
                <w:highlight w:val="white"/>
              </w:rPr>
              <w:t>SEARCH_ALLOW_ASYN</w:t>
            </w:r>
            <w:r>
              <w:rPr>
                <w:rFonts w:ascii="宋体" w:hAnsi="宋体" w:cs="宋体"/>
                <w:color w:val="00B050"/>
                <w:kern w:val="0"/>
                <w:sz w:val="20"/>
                <w:szCs w:val="20"/>
                <w:highlight w:val="white"/>
              </w:rPr>
              <w:t>" val="</w:t>
            </w:r>
            <w:r>
              <w:rPr>
                <w:rFonts w:ascii="宋体" w:hAnsi="宋体" w:cs="宋体" w:hint="eastAsia"/>
                <w:color w:val="00B050"/>
                <w:kern w:val="0"/>
                <w:sz w:val="20"/>
                <w:szCs w:val="20"/>
                <w:highlight w:val="white"/>
              </w:rPr>
              <w:t>YES</w:t>
            </w:r>
            <w:r>
              <w:rPr>
                <w:rFonts w:ascii="宋体" w:hAnsi="宋体" w:cs="宋体"/>
                <w:color w:val="00B050"/>
                <w:kern w:val="0"/>
                <w:sz w:val="20"/>
                <w:szCs w:val="20"/>
                <w:highlight w:val="white"/>
              </w:rPr>
              <w:t>" eng="SEARCH_ALLOW_ASYN" chn="是否异步"/&gt;</w:t>
            </w:r>
          </w:p>
          <w:p w:rsidR="009158D4" w:rsidRDefault="005311D4">
            <w:pPr>
              <w:wordWrap/>
              <w:autoSpaceDE w:val="0"/>
              <w:autoSpaceDN w:val="0"/>
              <w:adjustRightInd w:val="0"/>
              <w:jc w:val="left"/>
              <w:rPr>
                <w:rFonts w:ascii="宋体" w:hAnsi="宋体" w:cs="宋体"/>
                <w:color w:val="00B0F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B0F0"/>
                <w:kern w:val="0"/>
                <w:sz w:val="20"/>
                <w:szCs w:val="20"/>
                <w:highlight w:val="white"/>
              </w:rPr>
              <w:t>&lt;ITEM key="</w:t>
            </w:r>
            <w:r>
              <w:rPr>
                <w:rFonts w:ascii="宋体" w:hAnsi="宋体" w:cs="宋体" w:hint="eastAsia"/>
                <w:color w:val="00B0F0"/>
                <w:kern w:val="0"/>
                <w:sz w:val="20"/>
                <w:szCs w:val="20"/>
                <w:highlight w:val="white"/>
              </w:rPr>
              <w:t>SERVICE_ID</w:t>
            </w:r>
            <w:r>
              <w:rPr>
                <w:rFonts w:ascii="宋体" w:hAnsi="宋体" w:cs="宋体"/>
                <w:color w:val="00B0F0"/>
                <w:kern w:val="0"/>
                <w:sz w:val="20"/>
                <w:szCs w:val="20"/>
                <w:highlight w:val="white"/>
              </w:rPr>
              <w:t>" val="S01000011000010001" rmk="回调服务ID"/&gt;</w:t>
            </w:r>
          </w:p>
          <w:p w:rsidR="009158D4" w:rsidRDefault="005311D4">
            <w:pPr>
              <w:wordWrap/>
              <w:autoSpaceDE w:val="0"/>
              <w:autoSpaceDN w:val="0"/>
              <w:adjustRightInd w:val="0"/>
              <w:jc w:val="left"/>
              <w:rPr>
                <w:rFonts w:ascii="宋体" w:hAnsi="宋体" w:cs="宋体"/>
                <w:color w:val="00B0F0"/>
                <w:kern w:val="0"/>
                <w:sz w:val="20"/>
                <w:szCs w:val="20"/>
                <w:highlight w:val="white"/>
              </w:rPr>
            </w:pP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t>&lt;ITEM key="</w:t>
            </w:r>
            <w:r>
              <w:rPr>
                <w:rFonts w:ascii="宋体" w:hAnsi="宋体" w:cs="宋体" w:hint="eastAsia"/>
                <w:color w:val="00B0F0"/>
                <w:kern w:val="0"/>
                <w:sz w:val="20"/>
                <w:szCs w:val="20"/>
                <w:highlight w:val="white"/>
              </w:rPr>
              <w:t>CLUE_ID</w:t>
            </w:r>
            <w:r>
              <w:rPr>
                <w:rFonts w:ascii="宋体" w:hAnsi="宋体" w:cs="宋体"/>
                <w:color w:val="00B0F0"/>
                <w:kern w:val="0"/>
                <w:sz w:val="20"/>
                <w:szCs w:val="20"/>
                <w:highlight w:val="white"/>
              </w:rPr>
              <w:t>" val="3300004001201103070955330023" rmk="查询任务标识（同步查询和异步查询时都需要）"/&gt;</w:t>
            </w:r>
          </w:p>
          <w:p w:rsidR="009158D4" w:rsidRDefault="005311D4">
            <w:pPr>
              <w:wordWrap/>
              <w:autoSpaceDE w:val="0"/>
              <w:autoSpaceDN w:val="0"/>
              <w:adjustRightInd w:val="0"/>
              <w:jc w:val="left"/>
              <w:rPr>
                <w:rFonts w:ascii="宋体" w:hAnsi="宋体" w:cs="宋体"/>
                <w:color w:val="00B0F0"/>
                <w:kern w:val="0"/>
                <w:sz w:val="20"/>
                <w:szCs w:val="20"/>
                <w:highlight w:val="white"/>
              </w:rPr>
            </w:pP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t>&lt;ITEM key="</w:t>
            </w:r>
            <w:r>
              <w:rPr>
                <w:rFonts w:ascii="宋体" w:hAnsi="宋体" w:cs="宋体" w:hint="eastAsia"/>
                <w:color w:val="00B0F0"/>
                <w:kern w:val="0"/>
                <w:sz w:val="20"/>
                <w:szCs w:val="20"/>
                <w:highlight w:val="white"/>
              </w:rPr>
              <w:t>SEARCH_RESULT_COUNT</w:t>
            </w:r>
            <w:r>
              <w:rPr>
                <w:rFonts w:ascii="宋体" w:hAnsi="宋体" w:cs="宋体"/>
                <w:color w:val="00B0F0"/>
                <w:kern w:val="0"/>
                <w:sz w:val="20"/>
                <w:szCs w:val="20"/>
                <w:highlight w:val="white"/>
              </w:rPr>
              <w:t>" val="1000" eng="SEARCH_RESULT_COUNT" chn="一次查询返回结果数"/&gt;</w:t>
            </w:r>
          </w:p>
          <w:p w:rsidR="009158D4" w:rsidRDefault="005311D4">
            <w:pPr>
              <w:wordWrap/>
              <w:autoSpaceDE w:val="0"/>
              <w:autoSpaceDN w:val="0"/>
              <w:adjustRightInd w:val="0"/>
              <w:jc w:val="left"/>
              <w:rPr>
                <w:rFonts w:ascii="宋体" w:hAnsi="宋体" w:cs="宋体"/>
                <w:color w:val="00B0F0"/>
                <w:kern w:val="0"/>
                <w:sz w:val="20"/>
                <w:szCs w:val="20"/>
                <w:highlight w:val="white"/>
              </w:rPr>
            </w:pP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t>&lt;ITEM key="</w:t>
            </w:r>
            <w:r>
              <w:rPr>
                <w:rFonts w:ascii="宋体" w:hAnsi="宋体" w:cs="宋体" w:hint="eastAsia"/>
                <w:color w:val="00B0F0"/>
                <w:kern w:val="0"/>
                <w:sz w:val="20"/>
                <w:szCs w:val="20"/>
                <w:highlight w:val="white"/>
              </w:rPr>
              <w:t>SEARCH_STRUCTURED</w:t>
            </w:r>
            <w:r>
              <w:rPr>
                <w:rFonts w:ascii="宋体" w:hAnsi="宋体" w:cs="宋体"/>
                <w:color w:val="00B0F0"/>
                <w:kern w:val="0"/>
                <w:sz w:val="20"/>
                <w:szCs w:val="20"/>
                <w:highlight w:val="white"/>
              </w:rPr>
              <w:t>" val="YES" eng="SEARCH_STRUCTURED" chn="是否要结构化数据"/&gt;</w:t>
            </w:r>
          </w:p>
          <w:p w:rsidR="009158D4" w:rsidRDefault="005311D4">
            <w:pPr>
              <w:wordWrap/>
              <w:autoSpaceDE w:val="0"/>
              <w:autoSpaceDN w:val="0"/>
              <w:adjustRightInd w:val="0"/>
              <w:jc w:val="left"/>
              <w:rPr>
                <w:rFonts w:ascii="宋体" w:hAnsi="宋体" w:cs="宋体"/>
                <w:color w:val="00B0F0"/>
                <w:kern w:val="0"/>
                <w:sz w:val="20"/>
                <w:szCs w:val="20"/>
                <w:highlight w:val="white"/>
              </w:rPr>
            </w:pP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t>&lt;ITEM key="</w:t>
            </w:r>
            <w:r>
              <w:rPr>
                <w:rFonts w:ascii="宋体" w:hAnsi="宋体" w:cs="宋体" w:hint="eastAsia"/>
                <w:color w:val="00B0F0"/>
                <w:kern w:val="0"/>
                <w:sz w:val="20"/>
                <w:szCs w:val="20"/>
                <w:highlight w:val="white"/>
              </w:rPr>
              <w:t>SEARCH_CONTEXT</w:t>
            </w:r>
            <w:r>
              <w:rPr>
                <w:rFonts w:ascii="宋体" w:hAnsi="宋体" w:cs="宋体"/>
                <w:color w:val="00B0F0"/>
                <w:kern w:val="0"/>
                <w:sz w:val="20"/>
                <w:szCs w:val="20"/>
                <w:highlight w:val="white"/>
              </w:rPr>
              <w:t>" val="YES" eng="SEARCH_CONTEXT" chn="是否要附带摘要数据"/&gt;</w:t>
            </w:r>
          </w:p>
          <w:p w:rsidR="009158D4" w:rsidRDefault="005311D4">
            <w:pPr>
              <w:wordWrap/>
              <w:autoSpaceDE w:val="0"/>
              <w:autoSpaceDN w:val="0"/>
              <w:adjustRightInd w:val="0"/>
              <w:jc w:val="left"/>
              <w:rPr>
                <w:rFonts w:ascii="宋体" w:hAnsi="宋体" w:cs="宋体"/>
                <w:color w:val="00B0F0"/>
                <w:kern w:val="0"/>
                <w:sz w:val="20"/>
                <w:szCs w:val="20"/>
                <w:highlight w:val="white"/>
              </w:rPr>
            </w:pP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t>&lt;ITEM key="</w:t>
            </w:r>
            <w:r>
              <w:rPr>
                <w:rFonts w:ascii="宋体" w:hAnsi="宋体" w:cs="宋体" w:hint="eastAsia"/>
                <w:color w:val="00B0F0"/>
                <w:kern w:val="0"/>
                <w:sz w:val="20"/>
                <w:szCs w:val="20"/>
                <w:highlight w:val="white"/>
              </w:rPr>
              <w:t>SEARCH_DETAILOPTIAN</w:t>
            </w:r>
            <w:r>
              <w:rPr>
                <w:rFonts w:ascii="宋体" w:hAnsi="宋体" w:cs="宋体"/>
                <w:color w:val="00B0F0"/>
                <w:kern w:val="0"/>
                <w:sz w:val="20"/>
                <w:szCs w:val="20"/>
                <w:highlight w:val="white"/>
              </w:rPr>
              <w:t>" val="NO" eng="SEARCH_DETAILOPTIAN" chn="是否要附带全文数据"/&gt;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CONDITION</w:t>
            </w:r>
            <w:r>
              <w:rPr>
                <w:rFonts w:ascii="宋体" w:hAnsi="宋体" w:cs="宋体"/>
                <w:color w:val="FF0000"/>
                <w:kern w:val="0"/>
                <w:sz w:val="20"/>
                <w:szCs w:val="20"/>
                <w:highlight w:val="white"/>
              </w:rPr>
              <w:t xml:space="preserve"> rel</w:t>
            </w:r>
            <w:r>
              <w:rPr>
                <w:rFonts w:ascii="宋体" w:hAnsi="宋体" w:cs="宋体"/>
                <w:color w:val="0000FF"/>
                <w:kern w:val="0"/>
                <w:sz w:val="20"/>
                <w:szCs w:val="20"/>
                <w:highlight w:val="white"/>
              </w:rPr>
              <w:t>="</w:t>
            </w:r>
            <w:r>
              <w:rPr>
                <w:rFonts w:ascii="宋体" w:hAnsi="宋体" w:cs="宋体"/>
                <w:color w:val="000000"/>
                <w:kern w:val="0"/>
                <w:sz w:val="20"/>
                <w:szCs w:val="20"/>
                <w:highlight w:val="white"/>
              </w:rPr>
              <w:t>AND</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B0F0"/>
                <w:kern w:val="0"/>
                <w:sz w:val="20"/>
                <w:szCs w:val="20"/>
              </w:rPr>
              <w:t>&lt;ITEM key="</w:t>
            </w:r>
            <w:r>
              <w:rPr>
                <w:rFonts w:ascii="宋体" w:hAnsi="宋体" w:cs="宋体" w:hint="eastAsia"/>
                <w:color w:val="00B0F0"/>
                <w:kern w:val="0"/>
                <w:sz w:val="20"/>
                <w:szCs w:val="20"/>
              </w:rPr>
              <w:t>用户ID</w:t>
            </w:r>
            <w:r>
              <w:rPr>
                <w:rFonts w:ascii="宋体" w:hAnsi="宋体" w:cs="宋体"/>
                <w:color w:val="00B0F0"/>
                <w:kern w:val="0"/>
                <w:sz w:val="20"/>
                <w:szCs w:val="20"/>
              </w:rPr>
              <w:t>" val="1234578" eng="</w:t>
            </w:r>
            <w:r>
              <w:rPr>
                <w:rFonts w:ascii="宋体" w:hAnsi="宋体" w:cs="宋体" w:hint="eastAsia"/>
                <w:color w:val="00B0F0"/>
                <w:kern w:val="0"/>
                <w:sz w:val="20"/>
                <w:szCs w:val="20"/>
              </w:rPr>
              <w:t>用户ID</w:t>
            </w:r>
            <w:r>
              <w:rPr>
                <w:rFonts w:ascii="宋体" w:hAnsi="宋体" w:cs="宋体"/>
                <w:color w:val="00B0F0"/>
                <w:kern w:val="0"/>
                <w:sz w:val="20"/>
                <w:szCs w:val="20"/>
              </w:rPr>
              <w:t>" rmk="</w:t>
            </w:r>
            <w:r>
              <w:rPr>
                <w:rFonts w:ascii="宋体" w:hAnsi="宋体" w:cs="宋体" w:hint="eastAsia"/>
                <w:color w:val="00B0F0"/>
                <w:kern w:val="0"/>
                <w:sz w:val="20"/>
                <w:szCs w:val="20"/>
              </w:rPr>
              <w:t>用户ID</w:t>
            </w:r>
            <w:r>
              <w:rPr>
                <w:rFonts w:ascii="宋体" w:hAnsi="宋体" w:cs="宋体"/>
                <w:color w:val="00B0F0"/>
                <w:kern w:val="0"/>
                <w:sz w:val="20"/>
                <w:szCs w:val="20"/>
              </w:rPr>
              <w:t>" fmt="" chn="用户</w:t>
            </w:r>
            <w:r>
              <w:rPr>
                <w:rFonts w:ascii="宋体" w:hAnsi="宋体" w:cs="宋体" w:hint="eastAsia"/>
                <w:color w:val="00B0F0"/>
                <w:kern w:val="0"/>
                <w:sz w:val="20"/>
                <w:szCs w:val="20"/>
              </w:rPr>
              <w:t>ID</w:t>
            </w:r>
            <w:r>
              <w:rPr>
                <w:rFonts w:ascii="宋体" w:hAnsi="宋体" w:cs="宋体"/>
                <w:color w:val="00B0F0"/>
                <w:kern w:val="0"/>
                <w:sz w:val="20"/>
                <w:szCs w:val="20"/>
              </w:rPr>
              <w:t>"/&gt;</w:t>
            </w:r>
          </w:p>
          <w:p w:rsidR="009158D4" w:rsidRDefault="005311D4">
            <w:pPr>
              <w:wordWrap/>
              <w:autoSpaceDE w:val="0"/>
              <w:autoSpaceDN w:val="0"/>
              <w:adjustRightInd w:val="0"/>
              <w:jc w:val="left"/>
              <w:rPr>
                <w:rFonts w:ascii="宋体" w:hAnsi="宋体" w:cs="宋体"/>
                <w:color w:val="00B0F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B0F0"/>
                <w:kern w:val="0"/>
                <w:sz w:val="20"/>
                <w:szCs w:val="20"/>
                <w:highlight w:val="white"/>
              </w:rPr>
              <w:t>&lt;CONDITION rel="OR"&gt;</w:t>
            </w:r>
          </w:p>
          <w:p w:rsidR="009158D4" w:rsidRDefault="005311D4">
            <w:pPr>
              <w:wordWrap/>
              <w:autoSpaceDE w:val="0"/>
              <w:autoSpaceDN w:val="0"/>
              <w:adjustRightInd w:val="0"/>
              <w:jc w:val="left"/>
              <w:rPr>
                <w:rFonts w:ascii="宋体" w:hAnsi="宋体" w:cs="宋体"/>
                <w:color w:val="00B0F0"/>
                <w:kern w:val="0"/>
                <w:sz w:val="20"/>
                <w:szCs w:val="20"/>
                <w:highlight w:val="white"/>
              </w:rPr>
            </w:pP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t>&lt;ITEM key=" QUERY_KEYWORD" val="冰毒" eng=" QUERY_KEYWORD " chn="查询关键词"/&gt;</w:t>
            </w:r>
          </w:p>
          <w:p w:rsidR="009158D4" w:rsidRDefault="005311D4">
            <w:pPr>
              <w:wordWrap/>
              <w:autoSpaceDE w:val="0"/>
              <w:autoSpaceDN w:val="0"/>
              <w:adjustRightInd w:val="0"/>
              <w:jc w:val="left"/>
              <w:rPr>
                <w:rFonts w:ascii="宋体" w:hAnsi="宋体" w:cs="宋体"/>
                <w:color w:val="00B0F0"/>
                <w:kern w:val="0"/>
                <w:sz w:val="20"/>
                <w:szCs w:val="20"/>
                <w:highlight w:val="white"/>
              </w:rPr>
            </w:pP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t>&lt;ITEM key=" QUERY_KEYWORD" val="海洛因" eng=" QUERY_KEYWORD " chn="查询关键词"/&gt;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t>&lt;/CONDITION&gt;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CONDITION</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DATASET</w:t>
            </w:r>
            <w:r>
              <w:rPr>
                <w:rFonts w:ascii="宋体" w:hAnsi="宋体" w:cs="宋体"/>
                <w:color w:val="FF0000"/>
                <w:kern w:val="0"/>
                <w:sz w:val="20"/>
                <w:szCs w:val="20"/>
                <w:highlight w:val="white"/>
              </w:rPr>
              <w:t xml:space="preserve"> name</w:t>
            </w:r>
            <w:r>
              <w:rPr>
                <w:rFonts w:ascii="宋体" w:hAnsi="宋体" w:cs="宋体"/>
                <w:color w:val="0000FF"/>
                <w:kern w:val="0"/>
                <w:sz w:val="20"/>
                <w:szCs w:val="20"/>
                <w:highlight w:val="white"/>
              </w:rPr>
              <w:t>="</w:t>
            </w:r>
            <w:r>
              <w:rPr>
                <w:rFonts w:ascii="宋体" w:hAnsi="宋体" w:cs="宋体"/>
                <w:color w:val="000000"/>
                <w:kern w:val="0"/>
                <w:sz w:val="20"/>
                <w:szCs w:val="20"/>
                <w:highlight w:val="white"/>
              </w:rPr>
              <w:t>WA_COMMON_010011</w:t>
            </w:r>
            <w:r>
              <w:rPr>
                <w:rFonts w:ascii="宋体" w:hAnsi="宋体" w:cs="宋体"/>
                <w:color w:val="0000FF"/>
                <w:kern w:val="0"/>
                <w:sz w:val="20"/>
                <w:szCs w:val="20"/>
                <w:highlight w:val="white"/>
              </w:rPr>
              <w:t>"</w:t>
            </w:r>
            <w:r>
              <w:rPr>
                <w:rFonts w:ascii="宋体" w:hAnsi="宋体" w:cs="宋体"/>
                <w:color w:val="FF0000"/>
                <w:kern w:val="0"/>
                <w:sz w:val="20"/>
                <w:szCs w:val="20"/>
                <w:highlight w:val="white"/>
              </w:rPr>
              <w:t xml:space="preserve"> rmk</w:t>
            </w:r>
            <w:r>
              <w:rPr>
                <w:rFonts w:ascii="宋体" w:hAnsi="宋体" w:cs="宋体"/>
                <w:color w:val="0000FF"/>
                <w:kern w:val="0"/>
                <w:sz w:val="20"/>
                <w:szCs w:val="20"/>
                <w:highlight w:val="white"/>
              </w:rPr>
              <w:t>="</w:t>
            </w:r>
            <w:r>
              <w:rPr>
                <w:rFonts w:ascii="宋体" w:hAnsi="宋体" w:cs="宋体"/>
                <w:color w:val="000000"/>
                <w:kern w:val="0"/>
                <w:sz w:val="20"/>
                <w:szCs w:val="20"/>
                <w:highlight w:val="white"/>
              </w:rPr>
              <w:t>查询下发要求返回通用信息</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FF0000"/>
                <w:kern w:val="0"/>
                <w:sz w:val="20"/>
                <w:szCs w:val="20"/>
                <w:highlight w:val="white"/>
              </w:rPr>
              <w:t>&lt;DATASET name="WA_SOURCE_00</w:t>
            </w:r>
            <w:r>
              <w:rPr>
                <w:rFonts w:ascii="宋体" w:hAnsi="宋体" w:cs="宋体" w:hint="eastAsia"/>
                <w:color w:val="FF0000"/>
                <w:kern w:val="0"/>
                <w:sz w:val="20"/>
                <w:szCs w:val="20"/>
                <w:highlight w:val="white"/>
              </w:rPr>
              <w:t>3</w:t>
            </w:r>
            <w:r>
              <w:rPr>
                <w:rFonts w:ascii="宋体" w:hAnsi="宋体" w:cs="宋体"/>
                <w:color w:val="FF0000"/>
                <w:kern w:val="0"/>
                <w:sz w:val="20"/>
                <w:szCs w:val="20"/>
                <w:highlight w:val="white"/>
              </w:rPr>
              <w:t>5"&gt;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t>&lt;DATA&gt;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00B050"/>
                <w:kern w:val="0"/>
                <w:sz w:val="20"/>
                <w:szCs w:val="20"/>
                <w:highlight w:val="white"/>
              </w:rPr>
              <w:t>&lt;ITEM key="</w:t>
            </w:r>
            <w:r>
              <w:rPr>
                <w:rFonts w:ascii="宋体" w:hAnsi="宋体" w:hint="eastAsia"/>
                <w:color w:val="00B050"/>
                <w:szCs w:val="21"/>
              </w:rPr>
              <w:t>msgid</w:t>
            </w:r>
            <w:r>
              <w:rPr>
                <w:rFonts w:ascii="宋体" w:hAnsi="宋体" w:cs="宋体"/>
                <w:color w:val="00B050"/>
                <w:kern w:val="0"/>
                <w:sz w:val="20"/>
                <w:szCs w:val="20"/>
                <w:highlight w:val="white"/>
              </w:rPr>
              <w:t>" eng="</w:t>
            </w:r>
            <w:r>
              <w:rPr>
                <w:rFonts w:ascii="宋体" w:hAnsi="宋体" w:hint="eastAsia"/>
                <w:color w:val="00B050"/>
                <w:szCs w:val="21"/>
              </w:rPr>
              <w:t>msgid</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消息ID</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t>&lt;ITEM key="</w:t>
            </w:r>
            <w:r>
              <w:rPr>
                <w:rFonts w:ascii="宋体" w:hAnsi="宋体" w:cs="宋体" w:hint="eastAsia"/>
                <w:color w:val="00B050"/>
                <w:kern w:val="0"/>
                <w:sz w:val="20"/>
                <w:szCs w:val="20"/>
                <w:highlight w:val="white"/>
              </w:rPr>
              <w:t>userID</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userID</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用户ID</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t xml:space="preserve">&lt;ITEM key=" </w:t>
            </w:r>
            <w:r>
              <w:rPr>
                <w:rFonts w:hint="eastAsia"/>
                <w:color w:val="00B050"/>
              </w:rPr>
              <w:t xml:space="preserve">msgtype </w:t>
            </w:r>
            <w:r>
              <w:rPr>
                <w:rFonts w:ascii="宋体" w:hAnsi="宋体" w:cs="宋体"/>
                <w:color w:val="00B050"/>
                <w:kern w:val="0"/>
                <w:sz w:val="20"/>
                <w:szCs w:val="20"/>
                <w:highlight w:val="white"/>
              </w:rPr>
              <w:t xml:space="preserve">" eng=" </w:t>
            </w:r>
            <w:r>
              <w:rPr>
                <w:rFonts w:hint="eastAsia"/>
                <w:color w:val="00B050"/>
              </w:rPr>
              <w:t>msgtype</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消息类型（原创/转发/评论/点赞）</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t xml:space="preserve">&lt;ITEM key=" </w:t>
            </w:r>
            <w:r>
              <w:rPr>
                <w:rFonts w:ascii="宋体" w:hAnsi="宋体" w:hint="eastAsia"/>
                <w:color w:val="00B050"/>
                <w:szCs w:val="21"/>
              </w:rPr>
              <w:t>content</w:t>
            </w:r>
            <w:r>
              <w:rPr>
                <w:rFonts w:ascii="宋体" w:hAnsi="宋体" w:cs="宋体"/>
                <w:color w:val="00B050"/>
                <w:kern w:val="0"/>
                <w:sz w:val="20"/>
                <w:szCs w:val="20"/>
                <w:highlight w:val="white"/>
              </w:rPr>
              <w:t xml:space="preserve">" eng=" </w:t>
            </w:r>
            <w:r>
              <w:rPr>
                <w:rFonts w:ascii="宋体" w:hAnsi="宋体" w:hint="eastAsia"/>
                <w:color w:val="00B050"/>
                <w:szCs w:val="21"/>
              </w:rPr>
              <w:t>content</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消息内容（包括：文本、音视频、图片、红包</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t>&lt;ITEM key="</w:t>
            </w:r>
            <w:r>
              <w:rPr>
                <w:rFonts w:ascii="宋体" w:hAnsi="宋体" w:hint="eastAsia"/>
                <w:color w:val="00B050"/>
                <w:szCs w:val="21"/>
              </w:rPr>
              <w:t>msgfiles</w:t>
            </w:r>
            <w:r>
              <w:rPr>
                <w:rFonts w:ascii="宋体" w:hAnsi="宋体" w:cs="宋体"/>
                <w:color w:val="00B050"/>
                <w:kern w:val="0"/>
                <w:sz w:val="20"/>
                <w:szCs w:val="20"/>
                <w:highlight w:val="white"/>
              </w:rPr>
              <w:t>" eng="</w:t>
            </w:r>
            <w:r>
              <w:rPr>
                <w:rFonts w:ascii="宋体" w:hAnsi="宋体" w:hint="eastAsia"/>
                <w:color w:val="00B050"/>
                <w:szCs w:val="21"/>
              </w:rPr>
              <w:t>msgfiles</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消息附件信息</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&lt;ITEM key="</w:t>
            </w:r>
            <w:r>
              <w:rPr>
                <w:rFonts w:ascii="宋体" w:hAnsi="宋体" w:hint="eastAsia"/>
                <w:color w:val="00B050"/>
                <w:szCs w:val="21"/>
              </w:rPr>
              <w:t>imgId</w:t>
            </w:r>
            <w:r>
              <w:rPr>
                <w:rFonts w:ascii="宋体" w:hAnsi="宋体" w:cs="宋体"/>
                <w:color w:val="00B050"/>
                <w:kern w:val="0"/>
                <w:sz w:val="20"/>
                <w:szCs w:val="20"/>
                <w:highlight w:val="white"/>
              </w:rPr>
              <w:t>" eng="</w:t>
            </w:r>
            <w:r>
              <w:rPr>
                <w:rFonts w:ascii="宋体" w:hAnsi="宋体" w:hint="eastAsia"/>
                <w:color w:val="00B050"/>
                <w:szCs w:val="21"/>
              </w:rPr>
              <w:t>imgId</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图片ID</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&lt;ITEM key="</w:t>
            </w:r>
            <w:r>
              <w:rPr>
                <w:rFonts w:ascii="宋体" w:hAnsi="宋体" w:hint="eastAsia"/>
                <w:color w:val="00B050"/>
                <w:szCs w:val="21"/>
              </w:rPr>
              <w:t>objId</w:t>
            </w:r>
            <w:r>
              <w:rPr>
                <w:rFonts w:ascii="宋体" w:hAnsi="宋体" w:cs="宋体"/>
                <w:color w:val="00B050"/>
                <w:kern w:val="0"/>
                <w:sz w:val="20"/>
                <w:szCs w:val="20"/>
                <w:highlight w:val="white"/>
              </w:rPr>
              <w:t>" eng="</w:t>
            </w:r>
            <w:r>
              <w:rPr>
                <w:rFonts w:ascii="宋体" w:hAnsi="宋体" w:hint="eastAsia"/>
                <w:color w:val="00B050"/>
                <w:szCs w:val="21"/>
              </w:rPr>
              <w:t>objId</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对象ID</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t>&lt;ITEM key="</w:t>
            </w:r>
            <w:r>
              <w:rPr>
                <w:rFonts w:ascii="宋体" w:hAnsi="宋体" w:cs="宋体" w:hint="eastAsia"/>
                <w:color w:val="FF0000"/>
                <w:kern w:val="0"/>
                <w:sz w:val="20"/>
                <w:szCs w:val="20"/>
                <w:highlight w:val="white"/>
              </w:rPr>
              <w:t>msgdealtype</w:t>
            </w:r>
            <w:r>
              <w:rPr>
                <w:rFonts w:ascii="宋体" w:hAnsi="宋体" w:cs="宋体"/>
                <w:color w:val="FF0000"/>
                <w:kern w:val="0"/>
                <w:sz w:val="20"/>
                <w:szCs w:val="20"/>
                <w:highlight w:val="white"/>
              </w:rPr>
              <w:t>" eng="</w:t>
            </w:r>
            <w:r>
              <w:rPr>
                <w:rFonts w:ascii="宋体" w:hAnsi="宋体" w:cs="宋体" w:hint="eastAsia"/>
                <w:color w:val="FF0000"/>
                <w:kern w:val="0"/>
                <w:sz w:val="20"/>
                <w:szCs w:val="20"/>
                <w:highlight w:val="white"/>
              </w:rPr>
              <w:t>msgdealtype</w:t>
            </w:r>
            <w:r>
              <w:rPr>
                <w:rFonts w:ascii="宋体" w:hAnsi="宋体" w:cs="宋体"/>
                <w:color w:val="FF000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消息状态（正常/屏蔽/删除/仅本人可见/）</w:t>
            </w:r>
            <w:r>
              <w:rPr>
                <w:rFonts w:ascii="宋体" w:hAnsi="宋体" w:cs="宋体"/>
                <w:color w:val="00B0F0"/>
                <w:kern w:val="0"/>
                <w:sz w:val="20"/>
                <w:szCs w:val="20"/>
                <w:highlight w:val="white"/>
              </w:rPr>
              <w:t>"</w:t>
            </w:r>
            <w:r>
              <w:rPr>
                <w:rFonts w:ascii="宋体" w:hAnsi="宋体" w:cs="宋体"/>
                <w:color w:val="FF0000"/>
                <w:kern w:val="0"/>
                <w:sz w:val="20"/>
                <w:szCs w:val="20"/>
                <w:highlight w:val="white"/>
              </w:rPr>
              <w:t>/&gt;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t>&lt;ITEM key="</w:t>
            </w:r>
            <w:r>
              <w:rPr>
                <w:rFonts w:ascii="宋体" w:hAnsi="宋体" w:cs="宋体" w:hint="eastAsia"/>
                <w:color w:val="FF0000"/>
                <w:kern w:val="0"/>
                <w:sz w:val="20"/>
                <w:szCs w:val="20"/>
                <w:highlight w:val="white"/>
              </w:rPr>
              <w:t>msgShareRange</w:t>
            </w:r>
            <w:r>
              <w:rPr>
                <w:rFonts w:ascii="宋体" w:hAnsi="宋体" w:cs="宋体"/>
                <w:color w:val="FF0000"/>
                <w:kern w:val="0"/>
                <w:sz w:val="20"/>
                <w:szCs w:val="20"/>
                <w:highlight w:val="white"/>
              </w:rPr>
              <w:t>" eng="</w:t>
            </w:r>
            <w:r>
              <w:rPr>
                <w:rFonts w:ascii="宋体" w:hAnsi="宋体" w:cs="宋体" w:hint="eastAsia"/>
                <w:color w:val="FF0000"/>
                <w:kern w:val="0"/>
                <w:sz w:val="20"/>
                <w:szCs w:val="20"/>
                <w:highlight w:val="white"/>
              </w:rPr>
              <w:t>msgShareRange</w:t>
            </w:r>
            <w:r>
              <w:rPr>
                <w:rFonts w:ascii="宋体" w:hAnsi="宋体" w:cs="宋体"/>
                <w:color w:val="FF000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FF0000"/>
                <w:kern w:val="0"/>
                <w:sz w:val="20"/>
                <w:szCs w:val="20"/>
                <w:highlight w:val="white"/>
              </w:rPr>
              <w:t>消息分享范围（公开/好友圈/仅自己可见/指定部分好友可见）</w:t>
            </w:r>
            <w:r>
              <w:rPr>
                <w:rFonts w:ascii="宋体" w:hAnsi="宋体" w:cs="宋体"/>
                <w:color w:val="00B0F0"/>
                <w:kern w:val="0"/>
                <w:sz w:val="20"/>
                <w:szCs w:val="20"/>
                <w:highlight w:val="white"/>
              </w:rPr>
              <w:t>"</w:t>
            </w:r>
            <w:r>
              <w:rPr>
                <w:rFonts w:ascii="宋体" w:hAnsi="宋体" w:cs="宋体"/>
                <w:color w:val="FF000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FF0000"/>
                <w:kern w:val="0"/>
                <w:sz w:val="20"/>
                <w:szCs w:val="20"/>
                <w:highlight w:val="white"/>
              </w:rPr>
              <w:t xml:space="preserve">                              </w:t>
            </w:r>
            <w:r>
              <w:rPr>
                <w:rFonts w:ascii="宋体" w:hAnsi="宋体" w:cs="宋体"/>
                <w:color w:val="00B050"/>
                <w:kern w:val="0"/>
                <w:sz w:val="20"/>
                <w:szCs w:val="20"/>
                <w:highlight w:val="white"/>
              </w:rPr>
              <w:t xml:space="preserve">&lt;ITEM key=" </w:t>
            </w:r>
            <w:r>
              <w:rPr>
                <w:rFonts w:ascii="宋体" w:hAnsi="宋体" w:hint="eastAsia"/>
                <w:color w:val="00B050"/>
                <w:szCs w:val="21"/>
              </w:rPr>
              <w:t>receiverList</w:t>
            </w:r>
            <w:r>
              <w:rPr>
                <w:rFonts w:ascii="宋体" w:hAnsi="宋体" w:cs="宋体"/>
                <w:color w:val="00B050"/>
                <w:kern w:val="0"/>
                <w:sz w:val="20"/>
                <w:szCs w:val="20"/>
                <w:highlight w:val="white"/>
              </w:rPr>
              <w:t>" eng="</w:t>
            </w:r>
            <w:r>
              <w:rPr>
                <w:rFonts w:ascii="宋体" w:hAnsi="宋体" w:hint="eastAsia"/>
                <w:color w:val="00B050"/>
                <w:szCs w:val="21"/>
              </w:rPr>
              <w:t>receiverList</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消息指定用户ID列表（指定部分用户可见时）</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&lt;ITEM key="</w:t>
            </w:r>
            <w:r>
              <w:rPr>
                <w:rFonts w:ascii="宋体" w:hAnsi="宋体" w:cs="宋体" w:hint="eastAsia"/>
                <w:color w:val="00B050"/>
                <w:kern w:val="0"/>
                <w:sz w:val="20"/>
                <w:szCs w:val="20"/>
                <w:highlight w:val="white"/>
              </w:rPr>
              <w:t>idRootMblogId</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idRootMblogId</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根消息</w:t>
            </w:r>
            <w:r>
              <w:rPr>
                <w:rFonts w:ascii="宋体" w:hAnsi="宋体" w:cs="宋体" w:hint="eastAsia"/>
                <w:color w:val="00B0F0"/>
                <w:kern w:val="0"/>
                <w:sz w:val="20"/>
                <w:szCs w:val="20"/>
                <w:highlight w:val="white"/>
              </w:rPr>
              <w:lastRenderedPageBreak/>
              <w:t>ID</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&lt;ITEM key="</w:t>
            </w:r>
            <w:r>
              <w:rPr>
                <w:rFonts w:ascii="宋体" w:hAnsi="宋体" w:cs="宋体" w:hint="eastAsia"/>
                <w:color w:val="00B050"/>
                <w:kern w:val="0"/>
                <w:sz w:val="20"/>
                <w:szCs w:val="20"/>
                <w:highlight w:val="white"/>
              </w:rPr>
              <w:t>idRootUserID</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idRootUserID</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根消息用户ID</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&lt;ITEM key="</w:t>
            </w:r>
            <w:r>
              <w:rPr>
                <w:rFonts w:ascii="宋体" w:hAnsi="宋体" w:cs="宋体" w:hint="eastAsia"/>
                <w:color w:val="00B050"/>
                <w:kern w:val="0"/>
                <w:sz w:val="20"/>
                <w:szCs w:val="20"/>
                <w:highlight w:val="white"/>
              </w:rPr>
              <w:t>relevantmsgid</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relevantmsgid</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上一级消息ID</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&lt;ITEM key="</w:t>
            </w:r>
            <w:r>
              <w:rPr>
                <w:rFonts w:ascii="宋体" w:hAnsi="宋体" w:cs="宋体" w:hint="eastAsia"/>
                <w:color w:val="00B050"/>
                <w:kern w:val="0"/>
                <w:sz w:val="20"/>
                <w:szCs w:val="20"/>
                <w:highlight w:val="white"/>
              </w:rPr>
              <w:t>relevantuserID</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relevantuserID</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上一级消息用户ID</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 xml:space="preserve">&lt;ITEM key=" </w:t>
            </w:r>
            <w:r>
              <w:rPr>
                <w:rFonts w:hint="eastAsia"/>
                <w:color w:val="00B050"/>
              </w:rPr>
              <w:t>msgsource</w:t>
            </w:r>
            <w:r>
              <w:rPr>
                <w:rFonts w:ascii="宋体" w:hAnsi="宋体" w:cs="宋体"/>
                <w:color w:val="00B050"/>
                <w:kern w:val="0"/>
                <w:sz w:val="20"/>
                <w:szCs w:val="20"/>
                <w:highlight w:val="white"/>
              </w:rPr>
              <w:t xml:space="preserve">" eng=" </w:t>
            </w:r>
            <w:r>
              <w:rPr>
                <w:rFonts w:hint="eastAsia"/>
                <w:color w:val="00B050"/>
              </w:rPr>
              <w:t>msgsource</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第三方应用名称（通过第三方应用发布消息时）</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92D050"/>
                <w:kern w:val="0"/>
                <w:sz w:val="20"/>
                <w:szCs w:val="20"/>
                <w:highlight w:val="white"/>
              </w:rPr>
            </w:pPr>
            <w:r>
              <w:rPr>
                <w:rFonts w:ascii="宋体" w:hAnsi="宋体" w:cs="宋体" w:hint="eastAsia"/>
                <w:color w:val="FF0000"/>
                <w:kern w:val="0"/>
                <w:sz w:val="20"/>
                <w:szCs w:val="20"/>
                <w:highlight w:val="white"/>
              </w:rPr>
              <w:t xml:space="preserve">                              </w:t>
            </w:r>
            <w:r>
              <w:rPr>
                <w:rFonts w:ascii="宋体" w:hAnsi="宋体" w:cs="宋体"/>
                <w:color w:val="92D050"/>
                <w:kern w:val="0"/>
                <w:sz w:val="20"/>
                <w:szCs w:val="20"/>
                <w:highlight w:val="white"/>
              </w:rPr>
              <w:t>&lt;ITEM key="</w:t>
            </w:r>
            <w:r>
              <w:rPr>
                <w:rFonts w:ascii="宋体" w:hAnsi="宋体" w:cs="宋体" w:hint="eastAsia"/>
                <w:color w:val="92D050"/>
                <w:kern w:val="0"/>
                <w:sz w:val="20"/>
                <w:szCs w:val="20"/>
                <w:highlight w:val="white"/>
              </w:rPr>
              <w:t>pageUrl</w:t>
            </w:r>
            <w:r>
              <w:rPr>
                <w:rFonts w:ascii="宋体" w:hAnsi="宋体" w:cs="宋体"/>
                <w:color w:val="92D050"/>
                <w:kern w:val="0"/>
                <w:sz w:val="20"/>
                <w:szCs w:val="20"/>
                <w:highlight w:val="white"/>
              </w:rPr>
              <w:t>" eng="</w:t>
            </w:r>
            <w:r>
              <w:rPr>
                <w:rFonts w:ascii="宋体" w:hAnsi="宋体" w:cs="宋体" w:hint="eastAsia"/>
                <w:color w:val="92D050"/>
                <w:kern w:val="0"/>
                <w:sz w:val="20"/>
                <w:szCs w:val="20"/>
                <w:highlight w:val="white"/>
              </w:rPr>
              <w:t>pageUrl</w:t>
            </w:r>
            <w:r>
              <w:rPr>
                <w:rFonts w:ascii="宋体" w:hAnsi="宋体" w:cs="宋体"/>
                <w:color w:val="92D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消息URL</w:t>
            </w:r>
            <w:r>
              <w:rPr>
                <w:rFonts w:ascii="宋体" w:hAnsi="宋体" w:cs="宋体"/>
                <w:color w:val="00B0F0"/>
                <w:kern w:val="0"/>
                <w:sz w:val="20"/>
                <w:szCs w:val="20"/>
                <w:highlight w:val="white"/>
              </w:rPr>
              <w:t>"</w:t>
            </w:r>
            <w:r>
              <w:rPr>
                <w:rFonts w:ascii="宋体" w:hAnsi="宋体" w:cs="宋体"/>
                <w:color w:val="92D050"/>
                <w:kern w:val="0"/>
                <w:sz w:val="20"/>
                <w:szCs w:val="20"/>
                <w:highlight w:val="white"/>
              </w:rPr>
              <w:t>/&gt;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hint="eastAsia"/>
                <w:color w:val="FF0000"/>
                <w:kern w:val="0"/>
                <w:sz w:val="20"/>
                <w:szCs w:val="20"/>
                <w:highlight w:val="white"/>
              </w:rPr>
              <w:t xml:space="preserve">                              </w:t>
            </w:r>
            <w:r>
              <w:rPr>
                <w:rFonts w:ascii="宋体" w:hAnsi="宋体" w:cs="宋体"/>
                <w:color w:val="FF0000"/>
                <w:kern w:val="0"/>
                <w:sz w:val="20"/>
                <w:szCs w:val="20"/>
                <w:highlight w:val="white"/>
              </w:rPr>
              <w:t>&lt;ITEM key="</w:t>
            </w:r>
            <w:r>
              <w:rPr>
                <w:rFonts w:ascii="宋体" w:hAnsi="宋体" w:cs="宋体" w:hint="eastAsia"/>
                <w:color w:val="FF0000"/>
                <w:kern w:val="0"/>
                <w:sz w:val="20"/>
                <w:szCs w:val="20"/>
                <w:highlight w:val="white"/>
              </w:rPr>
              <w:t>counter</w:t>
            </w:r>
            <w:r>
              <w:rPr>
                <w:rFonts w:ascii="宋体" w:hAnsi="宋体" w:cs="宋体"/>
                <w:color w:val="FF0000"/>
                <w:kern w:val="0"/>
                <w:sz w:val="20"/>
                <w:szCs w:val="20"/>
                <w:highlight w:val="white"/>
              </w:rPr>
              <w:t>" eng="</w:t>
            </w:r>
            <w:r>
              <w:rPr>
                <w:rFonts w:ascii="宋体" w:hAnsi="宋体" w:cs="宋体" w:hint="eastAsia"/>
                <w:color w:val="FF0000"/>
                <w:kern w:val="0"/>
                <w:sz w:val="20"/>
                <w:szCs w:val="20"/>
                <w:highlight w:val="white"/>
              </w:rPr>
              <w:t>counter</w:t>
            </w:r>
            <w:r>
              <w:rPr>
                <w:rFonts w:ascii="宋体" w:hAnsi="宋体" w:cs="宋体"/>
                <w:color w:val="FF000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FF0000"/>
                <w:kern w:val="0"/>
                <w:sz w:val="20"/>
                <w:szCs w:val="20"/>
                <w:highlight w:val="white"/>
              </w:rPr>
              <w:t>浏览数量</w:t>
            </w:r>
            <w:r>
              <w:rPr>
                <w:rFonts w:ascii="宋体" w:hAnsi="宋体" w:cs="宋体"/>
                <w:color w:val="00B0F0"/>
                <w:kern w:val="0"/>
                <w:sz w:val="20"/>
                <w:szCs w:val="20"/>
                <w:highlight w:val="white"/>
              </w:rPr>
              <w:t>"</w:t>
            </w:r>
            <w:r>
              <w:rPr>
                <w:rFonts w:ascii="宋体" w:hAnsi="宋体" w:cs="宋体"/>
                <w:color w:val="FF0000"/>
                <w:kern w:val="0"/>
                <w:sz w:val="20"/>
                <w:szCs w:val="20"/>
                <w:highlight w:val="white"/>
              </w:rPr>
              <w:t>/&gt;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hint="eastAsia"/>
                <w:color w:val="FF0000"/>
                <w:kern w:val="0"/>
                <w:sz w:val="20"/>
                <w:szCs w:val="20"/>
                <w:highlight w:val="white"/>
              </w:rPr>
              <w:t xml:space="preserve">                              </w:t>
            </w:r>
            <w:r>
              <w:rPr>
                <w:rFonts w:ascii="宋体" w:hAnsi="宋体" w:cs="宋体"/>
                <w:color w:val="FF0000"/>
                <w:kern w:val="0"/>
                <w:sz w:val="20"/>
                <w:szCs w:val="20"/>
                <w:highlight w:val="white"/>
              </w:rPr>
              <w:t>&lt;ITEM key="</w:t>
            </w:r>
            <w:r>
              <w:rPr>
                <w:rFonts w:ascii="宋体" w:hAnsi="宋体" w:cs="宋体" w:hint="eastAsia"/>
                <w:color w:val="FF0000"/>
                <w:kern w:val="0"/>
                <w:sz w:val="20"/>
                <w:szCs w:val="20"/>
                <w:highlight w:val="white"/>
              </w:rPr>
              <w:t>weiboLikeCounter</w:t>
            </w:r>
            <w:r>
              <w:rPr>
                <w:rFonts w:ascii="宋体" w:hAnsi="宋体" w:cs="宋体"/>
                <w:color w:val="FF0000"/>
                <w:kern w:val="0"/>
                <w:sz w:val="20"/>
                <w:szCs w:val="20"/>
                <w:highlight w:val="white"/>
              </w:rPr>
              <w:t>" eng="</w:t>
            </w:r>
            <w:r>
              <w:rPr>
                <w:rFonts w:ascii="宋体" w:hAnsi="宋体" w:cs="宋体" w:hint="eastAsia"/>
                <w:color w:val="FF0000"/>
                <w:kern w:val="0"/>
                <w:sz w:val="20"/>
                <w:szCs w:val="20"/>
                <w:highlight w:val="white"/>
              </w:rPr>
              <w:t>weiboLikeCounter</w:t>
            </w:r>
            <w:r>
              <w:rPr>
                <w:rFonts w:ascii="宋体" w:hAnsi="宋体" w:cs="宋体"/>
                <w:color w:val="FF000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FF0000"/>
                <w:kern w:val="0"/>
                <w:sz w:val="20"/>
                <w:szCs w:val="20"/>
                <w:highlight w:val="white"/>
              </w:rPr>
              <w:t>点赞数量</w:t>
            </w:r>
            <w:r>
              <w:rPr>
                <w:rFonts w:ascii="宋体" w:hAnsi="宋体" w:cs="宋体"/>
                <w:color w:val="00B0F0"/>
                <w:kern w:val="0"/>
                <w:sz w:val="20"/>
                <w:szCs w:val="20"/>
                <w:highlight w:val="white"/>
              </w:rPr>
              <w:t>"</w:t>
            </w:r>
            <w:r>
              <w:rPr>
                <w:rFonts w:ascii="宋体" w:hAnsi="宋体" w:cs="宋体"/>
                <w:color w:val="FF000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FF0000"/>
                <w:kern w:val="0"/>
                <w:sz w:val="20"/>
                <w:szCs w:val="20"/>
                <w:highlight w:val="white"/>
              </w:rPr>
              <w:t xml:space="preserve">                              </w:t>
            </w:r>
            <w:r>
              <w:rPr>
                <w:rFonts w:ascii="宋体" w:hAnsi="宋体" w:cs="宋体"/>
                <w:color w:val="00B050"/>
                <w:kern w:val="0"/>
                <w:sz w:val="20"/>
                <w:szCs w:val="20"/>
                <w:highlight w:val="white"/>
              </w:rPr>
              <w:t>&lt;ITEM key="</w:t>
            </w:r>
            <w:r>
              <w:rPr>
                <w:rFonts w:ascii="宋体" w:hAnsi="宋体" w:cs="宋体" w:hint="eastAsia"/>
                <w:color w:val="00B050"/>
                <w:kern w:val="0"/>
                <w:sz w:val="20"/>
                <w:szCs w:val="20"/>
                <w:highlight w:val="white"/>
              </w:rPr>
              <w:t>msgtime</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msgtime</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时间</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&lt;ITEM key="</w:t>
            </w:r>
            <w:r>
              <w:rPr>
                <w:rFonts w:ascii="宋体" w:hAnsi="宋体" w:cs="宋体" w:hint="eastAsia"/>
                <w:color w:val="00B050"/>
                <w:kern w:val="0"/>
                <w:sz w:val="20"/>
                <w:szCs w:val="20"/>
                <w:highlight w:val="white"/>
              </w:rPr>
              <w:t>msgip</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msgip</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ip地址</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&lt;ITEM key="</w:t>
            </w:r>
            <w:r>
              <w:rPr>
                <w:rFonts w:ascii="宋体" w:hAnsi="宋体" w:cs="宋体" w:hint="eastAsia"/>
                <w:color w:val="00B050"/>
                <w:kern w:val="0"/>
                <w:sz w:val="20"/>
                <w:szCs w:val="20"/>
                <w:highlight w:val="white"/>
              </w:rPr>
              <w:t>msgPORT</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msgPORT</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端口号</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 xml:space="preserve">&lt;ITEM key=" </w:t>
            </w:r>
            <w:r>
              <w:rPr>
                <w:rFonts w:hint="eastAsia"/>
                <w:color w:val="00B050"/>
              </w:rPr>
              <w:t>hardwarestring</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hardwarestring</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硬件特征串</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FF0000"/>
                <w:kern w:val="0"/>
                <w:sz w:val="20"/>
                <w:szCs w:val="20"/>
                <w:highlight w:val="white"/>
              </w:rPr>
              <w:t xml:space="preserve">                              </w:t>
            </w:r>
            <w:r>
              <w:rPr>
                <w:rFonts w:ascii="宋体" w:hAnsi="宋体" w:cs="宋体"/>
                <w:color w:val="00B050"/>
                <w:kern w:val="0"/>
                <w:sz w:val="20"/>
                <w:szCs w:val="20"/>
                <w:highlight w:val="white"/>
              </w:rPr>
              <w:t xml:space="preserve">&lt;ITEM key=" </w:t>
            </w:r>
            <w:r>
              <w:rPr>
                <w:rFonts w:ascii="宋体" w:hAnsi="宋体"/>
                <w:color w:val="00B050"/>
                <w:szCs w:val="21"/>
              </w:rPr>
              <w:t>msgMAC</w:t>
            </w:r>
            <w:r>
              <w:rPr>
                <w:rFonts w:ascii="宋体" w:hAnsi="宋体" w:cs="宋体"/>
                <w:color w:val="00B050"/>
                <w:kern w:val="0"/>
                <w:sz w:val="20"/>
                <w:szCs w:val="20"/>
                <w:highlight w:val="white"/>
              </w:rPr>
              <w:t xml:space="preserve">" eng=" </w:t>
            </w:r>
            <w:r>
              <w:rPr>
                <w:rFonts w:ascii="宋体" w:hAnsi="宋体"/>
                <w:color w:val="00B050"/>
                <w:szCs w:val="21"/>
              </w:rPr>
              <w:t>msgMAC</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MAC地址</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FF0000"/>
                <w:kern w:val="0"/>
                <w:sz w:val="20"/>
                <w:szCs w:val="20"/>
                <w:highlight w:val="white"/>
              </w:rPr>
              <w:t>&lt;ITEM key="</w:t>
            </w:r>
            <w:r>
              <w:rPr>
                <w:rFonts w:ascii="宋体" w:hAnsi="宋体" w:cs="宋体" w:hint="eastAsia"/>
                <w:color w:val="FF0000"/>
                <w:kern w:val="0"/>
                <w:sz w:val="20"/>
                <w:szCs w:val="20"/>
                <w:highlight w:val="white"/>
              </w:rPr>
              <w:t>imei</w:t>
            </w:r>
            <w:r>
              <w:rPr>
                <w:rFonts w:ascii="宋体" w:hAnsi="宋体" w:cs="宋体"/>
                <w:color w:val="FF0000"/>
                <w:kern w:val="0"/>
                <w:sz w:val="20"/>
                <w:szCs w:val="20"/>
                <w:highlight w:val="white"/>
              </w:rPr>
              <w:t>" eng="</w:t>
            </w:r>
            <w:r>
              <w:rPr>
                <w:rFonts w:ascii="宋体" w:hAnsi="宋体" w:cs="宋体" w:hint="eastAsia"/>
                <w:color w:val="FF0000"/>
                <w:kern w:val="0"/>
                <w:sz w:val="20"/>
                <w:szCs w:val="20"/>
                <w:highlight w:val="white"/>
              </w:rPr>
              <w:t>imei</w:t>
            </w:r>
            <w:r>
              <w:rPr>
                <w:rFonts w:ascii="宋体" w:hAnsi="宋体" w:cs="宋体"/>
                <w:color w:val="FF000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FF0000"/>
                <w:kern w:val="0"/>
                <w:sz w:val="20"/>
                <w:szCs w:val="20"/>
                <w:highlight w:val="white"/>
              </w:rPr>
              <w:t>imei</w:t>
            </w:r>
            <w:r>
              <w:rPr>
                <w:rFonts w:ascii="宋体" w:hAnsi="宋体" w:cs="宋体"/>
                <w:color w:val="00B0F0"/>
                <w:kern w:val="0"/>
                <w:sz w:val="20"/>
                <w:szCs w:val="20"/>
                <w:highlight w:val="white"/>
              </w:rPr>
              <w:t>"</w:t>
            </w:r>
            <w:r>
              <w:rPr>
                <w:rFonts w:ascii="宋体" w:hAnsi="宋体" w:cs="宋体"/>
                <w:color w:val="FF000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 xml:space="preserve">&lt;ITEM key=" </w:t>
            </w:r>
            <w:r>
              <w:rPr>
                <w:rFonts w:ascii="宋体" w:hAnsi="宋体" w:cs="宋体" w:hint="eastAsia"/>
                <w:color w:val="00B050"/>
                <w:kern w:val="0"/>
                <w:sz w:val="20"/>
                <w:szCs w:val="20"/>
                <w:highlight w:val="white"/>
              </w:rPr>
              <w:t>LATITUDE</w:t>
            </w:r>
            <w:r>
              <w:rPr>
                <w:rFonts w:ascii="宋体" w:hAnsi="宋体" w:cs="宋体"/>
                <w:color w:val="00B050"/>
                <w:kern w:val="0"/>
                <w:sz w:val="20"/>
                <w:szCs w:val="20"/>
                <w:highlight w:val="white"/>
              </w:rPr>
              <w:t xml:space="preserve">" eng=" </w:t>
            </w:r>
            <w:r>
              <w:rPr>
                <w:rFonts w:ascii="宋体" w:hAnsi="宋体" w:cs="宋体" w:hint="eastAsia"/>
                <w:color w:val="00B050"/>
                <w:kern w:val="0"/>
                <w:sz w:val="20"/>
                <w:szCs w:val="20"/>
                <w:highlight w:val="white"/>
              </w:rPr>
              <w:t>LATITUDE</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纬度</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 xml:space="preserve">&lt;ITEM key=" </w:t>
            </w:r>
            <w:r>
              <w:rPr>
                <w:rFonts w:ascii="宋体" w:hAnsi="宋体" w:hint="eastAsia"/>
                <w:color w:val="00B050"/>
                <w:szCs w:val="21"/>
              </w:rPr>
              <w:t>LONGITUDE</w:t>
            </w:r>
            <w:r>
              <w:rPr>
                <w:rFonts w:ascii="宋体" w:hAnsi="宋体" w:cs="宋体"/>
                <w:color w:val="00B050"/>
                <w:kern w:val="0"/>
                <w:sz w:val="20"/>
                <w:szCs w:val="20"/>
                <w:highlight w:val="white"/>
              </w:rPr>
              <w:t xml:space="preserve">" eng=" </w:t>
            </w:r>
            <w:r>
              <w:rPr>
                <w:rFonts w:ascii="宋体" w:hAnsi="宋体" w:hint="eastAsia"/>
                <w:color w:val="00B050"/>
                <w:szCs w:val="21"/>
              </w:rPr>
              <w:t>LONGITUDE</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经度</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hint="eastAsia"/>
                <w:color w:val="FF0000"/>
                <w:kern w:val="0"/>
                <w:sz w:val="20"/>
                <w:szCs w:val="20"/>
                <w:highlight w:val="white"/>
              </w:rPr>
              <w:t xml:space="preserve">                              </w:t>
            </w:r>
            <w:r>
              <w:rPr>
                <w:rFonts w:ascii="宋体" w:hAnsi="宋体" w:cs="宋体"/>
                <w:color w:val="FF0000"/>
                <w:kern w:val="0"/>
                <w:sz w:val="20"/>
                <w:szCs w:val="20"/>
                <w:highlight w:val="white"/>
              </w:rPr>
              <w:t>&lt;ITEM key="</w:t>
            </w:r>
            <w:r>
              <w:rPr>
                <w:rFonts w:ascii="宋体" w:hAnsi="宋体" w:cs="宋体" w:hint="eastAsia"/>
                <w:color w:val="FF0000"/>
                <w:kern w:val="0"/>
                <w:sz w:val="20"/>
                <w:szCs w:val="20"/>
                <w:highlight w:val="white"/>
              </w:rPr>
              <w:t>address</w:t>
            </w:r>
            <w:r>
              <w:rPr>
                <w:rFonts w:ascii="宋体" w:hAnsi="宋体" w:cs="宋体"/>
                <w:color w:val="FF0000"/>
                <w:kern w:val="0"/>
                <w:sz w:val="20"/>
                <w:szCs w:val="20"/>
                <w:highlight w:val="white"/>
              </w:rPr>
              <w:t xml:space="preserve">" eng=" </w:t>
            </w:r>
            <w:r>
              <w:rPr>
                <w:rFonts w:ascii="宋体" w:hAnsi="宋体" w:cs="宋体" w:hint="eastAsia"/>
                <w:color w:val="FF0000"/>
                <w:kern w:val="0"/>
                <w:sz w:val="20"/>
                <w:szCs w:val="20"/>
                <w:highlight w:val="white"/>
              </w:rPr>
              <w:t>address</w:t>
            </w:r>
            <w:r>
              <w:rPr>
                <w:rFonts w:ascii="宋体" w:hAnsi="宋体" w:cs="宋体"/>
                <w:color w:val="FF000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FF0000"/>
                <w:kern w:val="0"/>
                <w:sz w:val="20"/>
                <w:szCs w:val="20"/>
                <w:highlight w:val="white"/>
              </w:rPr>
              <w:t>用户自设地址</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w:t>
            </w:r>
            <w:r>
              <w:rPr>
                <w:rFonts w:ascii="宋体" w:hAnsi="宋体" w:cs="宋体"/>
                <w:color w:val="FF0000"/>
                <w:kern w:val="0"/>
                <w:sz w:val="20"/>
                <w:szCs w:val="20"/>
                <w:highlight w:val="white"/>
              </w:rPr>
              <w:t>/&gt;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t>&lt;/DATA&gt;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t>&lt;/DATASET&gt;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DATASET</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8080"/>
                <w:kern w:val="0"/>
                <w:sz w:val="20"/>
                <w:szCs w:val="20"/>
                <w:highlight w:val="white"/>
              </w:rPr>
              <w:t xml:space="preserve"> 指定多个查询条件，一次可以执行多个查询任务 </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B0F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B0F0"/>
                <w:kern w:val="0"/>
                <w:sz w:val="20"/>
                <w:szCs w:val="20"/>
                <w:highlight w:val="white"/>
              </w:rPr>
              <w:t>&lt;DATA&gt;</w:t>
            </w:r>
          </w:p>
          <w:p w:rsidR="009158D4" w:rsidRDefault="005311D4">
            <w:pPr>
              <w:wordWrap/>
              <w:autoSpaceDE w:val="0"/>
              <w:autoSpaceDN w:val="0"/>
              <w:adjustRightInd w:val="0"/>
              <w:jc w:val="left"/>
              <w:rPr>
                <w:rFonts w:ascii="宋体" w:hAnsi="宋体" w:cs="宋体"/>
                <w:color w:val="00B0F0"/>
                <w:kern w:val="0"/>
                <w:sz w:val="20"/>
                <w:szCs w:val="20"/>
                <w:highlight w:val="white"/>
              </w:rPr>
            </w:pP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t>&lt;ITEM key="</w:t>
            </w:r>
            <w:r>
              <w:rPr>
                <w:rFonts w:ascii="宋体" w:hAnsi="宋体" w:cs="宋体" w:hint="eastAsia"/>
                <w:color w:val="00B0F0"/>
                <w:kern w:val="0"/>
                <w:sz w:val="20"/>
                <w:szCs w:val="20"/>
                <w:highlight w:val="white"/>
              </w:rPr>
              <w:t>SEARCH_RESULT_MAXNUM</w:t>
            </w:r>
            <w:r>
              <w:rPr>
                <w:rFonts w:ascii="宋体" w:hAnsi="宋体" w:cs="宋体"/>
                <w:color w:val="00B0F0"/>
                <w:kern w:val="0"/>
                <w:sz w:val="20"/>
                <w:szCs w:val="20"/>
                <w:highlight w:val="white"/>
              </w:rPr>
              <w:t>" val="2000" eng="SEARCH_RESULT_MAXNUM" chn="最多总返回条数"/&gt;</w:t>
            </w:r>
          </w:p>
          <w:p w:rsidR="009158D4" w:rsidRDefault="005311D4">
            <w:pPr>
              <w:wordWrap/>
              <w:autoSpaceDE w:val="0"/>
              <w:autoSpaceDN w:val="0"/>
              <w:adjustRightInd w:val="0"/>
              <w:jc w:val="left"/>
              <w:rPr>
                <w:rFonts w:ascii="宋体" w:hAnsi="宋体" w:cs="宋体"/>
                <w:color w:val="00B0F0"/>
                <w:kern w:val="0"/>
                <w:sz w:val="20"/>
                <w:szCs w:val="20"/>
                <w:highlight w:val="white"/>
              </w:rPr>
            </w:pP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t>&lt;ITEM key="</w:t>
            </w:r>
            <w:r>
              <w:rPr>
                <w:rFonts w:ascii="宋体" w:hAnsi="宋体" w:cs="宋体" w:hint="eastAsia"/>
                <w:color w:val="00B0F0"/>
                <w:kern w:val="0"/>
                <w:sz w:val="20"/>
                <w:szCs w:val="20"/>
                <w:highlight w:val="white"/>
              </w:rPr>
              <w:t>SEARCH_ALLOW_ASYN</w:t>
            </w:r>
            <w:r>
              <w:rPr>
                <w:rFonts w:ascii="宋体" w:hAnsi="宋体" w:cs="宋体"/>
                <w:color w:val="00B0F0"/>
                <w:kern w:val="0"/>
                <w:sz w:val="20"/>
                <w:szCs w:val="20"/>
                <w:highlight w:val="white"/>
              </w:rPr>
              <w:t>" val="</w:t>
            </w:r>
            <w:r>
              <w:rPr>
                <w:rFonts w:ascii="宋体" w:hAnsi="宋体" w:cs="宋体" w:hint="eastAsia"/>
                <w:color w:val="00B0F0"/>
                <w:kern w:val="0"/>
                <w:sz w:val="20"/>
                <w:szCs w:val="20"/>
                <w:highlight w:val="white"/>
              </w:rPr>
              <w:t>YES</w:t>
            </w:r>
            <w:r>
              <w:rPr>
                <w:rFonts w:ascii="宋体" w:hAnsi="宋体" w:cs="宋体"/>
                <w:color w:val="00B0F0"/>
                <w:kern w:val="0"/>
                <w:sz w:val="20"/>
                <w:szCs w:val="20"/>
                <w:highlight w:val="white"/>
              </w:rPr>
              <w:t>" eng="SEARCH_ALLOW_ASYN" chn="是否异步"/&gt;</w:t>
            </w:r>
          </w:p>
          <w:p w:rsidR="009158D4" w:rsidRDefault="005311D4">
            <w:pPr>
              <w:wordWrap/>
              <w:autoSpaceDE w:val="0"/>
              <w:autoSpaceDN w:val="0"/>
              <w:adjustRightInd w:val="0"/>
              <w:jc w:val="left"/>
              <w:rPr>
                <w:rFonts w:ascii="宋体" w:hAnsi="宋体" w:cs="宋体"/>
                <w:color w:val="00B0F0"/>
                <w:kern w:val="0"/>
                <w:sz w:val="20"/>
                <w:szCs w:val="20"/>
                <w:highlight w:val="white"/>
              </w:rPr>
            </w:pP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t>&lt;ITEM key="</w:t>
            </w:r>
            <w:r>
              <w:rPr>
                <w:rFonts w:ascii="宋体" w:hAnsi="宋体" w:cs="宋体" w:hint="eastAsia"/>
                <w:color w:val="00B0F0"/>
                <w:kern w:val="0"/>
                <w:sz w:val="20"/>
                <w:szCs w:val="20"/>
                <w:highlight w:val="white"/>
              </w:rPr>
              <w:t>SERVICE_ID</w:t>
            </w:r>
            <w:r>
              <w:rPr>
                <w:rFonts w:ascii="宋体" w:hAnsi="宋体" w:cs="宋体"/>
                <w:color w:val="00B0F0"/>
                <w:kern w:val="0"/>
                <w:sz w:val="20"/>
                <w:szCs w:val="20"/>
                <w:highlight w:val="white"/>
              </w:rPr>
              <w:t>" val="S01000011000010001" rmk="回调服务ID"/&gt;</w:t>
            </w:r>
          </w:p>
          <w:p w:rsidR="009158D4" w:rsidRDefault="005311D4">
            <w:pPr>
              <w:wordWrap/>
              <w:autoSpaceDE w:val="0"/>
              <w:autoSpaceDN w:val="0"/>
              <w:adjustRightInd w:val="0"/>
              <w:jc w:val="left"/>
              <w:rPr>
                <w:rFonts w:ascii="宋体" w:hAnsi="宋体" w:cs="宋体"/>
                <w:color w:val="00B0F0"/>
                <w:kern w:val="0"/>
                <w:sz w:val="20"/>
                <w:szCs w:val="20"/>
                <w:highlight w:val="white"/>
              </w:rPr>
            </w:pP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t>&lt;ITEM key="</w:t>
            </w:r>
            <w:r>
              <w:rPr>
                <w:rFonts w:ascii="宋体" w:hAnsi="宋体" w:cs="宋体" w:hint="eastAsia"/>
                <w:color w:val="00B0F0"/>
                <w:kern w:val="0"/>
                <w:sz w:val="20"/>
                <w:szCs w:val="20"/>
                <w:highlight w:val="white"/>
              </w:rPr>
              <w:t>CLUE_ID</w:t>
            </w:r>
            <w:r>
              <w:rPr>
                <w:rFonts w:ascii="宋体" w:hAnsi="宋体" w:cs="宋体"/>
                <w:color w:val="00B0F0"/>
                <w:kern w:val="0"/>
                <w:sz w:val="20"/>
                <w:szCs w:val="20"/>
                <w:highlight w:val="white"/>
              </w:rPr>
              <w:t>" val="3300004001201103070955330023" rmk="查询任务标识（同步查询和异步查询时都需要）"/&gt;</w:t>
            </w:r>
          </w:p>
          <w:p w:rsidR="009158D4" w:rsidRDefault="005311D4">
            <w:pPr>
              <w:wordWrap/>
              <w:autoSpaceDE w:val="0"/>
              <w:autoSpaceDN w:val="0"/>
              <w:adjustRightInd w:val="0"/>
              <w:jc w:val="left"/>
              <w:rPr>
                <w:rFonts w:ascii="宋体" w:hAnsi="宋体" w:cs="宋体"/>
                <w:color w:val="00B0F0"/>
                <w:kern w:val="0"/>
                <w:sz w:val="20"/>
                <w:szCs w:val="20"/>
                <w:highlight w:val="white"/>
              </w:rPr>
            </w:pP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t>&lt;ITEM key="</w:t>
            </w:r>
            <w:r>
              <w:rPr>
                <w:rFonts w:ascii="宋体" w:hAnsi="宋体" w:cs="宋体" w:hint="eastAsia"/>
                <w:color w:val="00B0F0"/>
                <w:kern w:val="0"/>
                <w:sz w:val="20"/>
                <w:szCs w:val="20"/>
                <w:highlight w:val="white"/>
              </w:rPr>
              <w:t>SEARCH_RESULT_COUNT</w:t>
            </w:r>
            <w:r>
              <w:rPr>
                <w:rFonts w:ascii="宋体" w:hAnsi="宋体" w:cs="宋体"/>
                <w:color w:val="00B0F0"/>
                <w:kern w:val="0"/>
                <w:sz w:val="20"/>
                <w:szCs w:val="20"/>
                <w:highlight w:val="white"/>
              </w:rPr>
              <w:t>" val="1000" eng="</w:t>
            </w:r>
            <w:bookmarkStart w:id="509" w:name="OLE_LINK17"/>
            <w:r>
              <w:rPr>
                <w:rFonts w:ascii="宋体" w:hAnsi="宋体" w:cs="宋体"/>
                <w:color w:val="00B0F0"/>
                <w:kern w:val="0"/>
                <w:sz w:val="20"/>
                <w:szCs w:val="20"/>
                <w:highlight w:val="white"/>
              </w:rPr>
              <w:t>SEARCH_RESULT_COUNT</w:t>
            </w:r>
            <w:bookmarkEnd w:id="509"/>
            <w:r>
              <w:rPr>
                <w:rFonts w:ascii="宋体" w:hAnsi="宋体" w:cs="宋体"/>
                <w:color w:val="00B0F0"/>
                <w:kern w:val="0"/>
                <w:sz w:val="20"/>
                <w:szCs w:val="20"/>
                <w:highlight w:val="white"/>
              </w:rPr>
              <w:t>" chn="一次查询返回结果数"/&gt;</w:t>
            </w:r>
          </w:p>
          <w:p w:rsidR="009158D4" w:rsidRDefault="005311D4">
            <w:pPr>
              <w:wordWrap/>
              <w:autoSpaceDE w:val="0"/>
              <w:autoSpaceDN w:val="0"/>
              <w:adjustRightInd w:val="0"/>
              <w:jc w:val="left"/>
              <w:rPr>
                <w:rFonts w:ascii="宋体" w:hAnsi="宋体" w:cs="宋体"/>
                <w:color w:val="00B0F0"/>
                <w:kern w:val="0"/>
                <w:sz w:val="20"/>
                <w:szCs w:val="20"/>
                <w:highlight w:val="white"/>
              </w:rPr>
            </w:pP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t>&lt;ITEM key="</w:t>
            </w:r>
            <w:r>
              <w:rPr>
                <w:rFonts w:ascii="宋体" w:hAnsi="宋体" w:cs="宋体" w:hint="eastAsia"/>
                <w:color w:val="00B0F0"/>
                <w:kern w:val="0"/>
                <w:sz w:val="20"/>
                <w:szCs w:val="20"/>
                <w:highlight w:val="white"/>
              </w:rPr>
              <w:t>SEARCH_STRUCTURED</w:t>
            </w:r>
            <w:r>
              <w:rPr>
                <w:rFonts w:ascii="宋体" w:hAnsi="宋体" w:cs="宋体"/>
                <w:color w:val="00B0F0"/>
                <w:kern w:val="0"/>
                <w:sz w:val="20"/>
                <w:szCs w:val="20"/>
                <w:highlight w:val="white"/>
              </w:rPr>
              <w:t>" val="YES" eng="</w:t>
            </w:r>
            <w:bookmarkStart w:id="510" w:name="OLE_LINK19"/>
            <w:r>
              <w:rPr>
                <w:rFonts w:ascii="宋体" w:hAnsi="宋体" w:cs="宋体"/>
                <w:color w:val="00B0F0"/>
                <w:kern w:val="0"/>
                <w:sz w:val="20"/>
                <w:szCs w:val="20"/>
                <w:highlight w:val="white"/>
              </w:rPr>
              <w:t>SEARCH_STRUCTURED</w:t>
            </w:r>
            <w:bookmarkEnd w:id="510"/>
            <w:r>
              <w:rPr>
                <w:rFonts w:ascii="宋体" w:hAnsi="宋体" w:cs="宋体"/>
                <w:color w:val="00B0F0"/>
                <w:kern w:val="0"/>
                <w:sz w:val="20"/>
                <w:szCs w:val="20"/>
                <w:highlight w:val="white"/>
              </w:rPr>
              <w:t>" chn="是否要结构化数据"/&gt;</w:t>
            </w:r>
          </w:p>
          <w:p w:rsidR="009158D4" w:rsidRDefault="005311D4">
            <w:pPr>
              <w:wordWrap/>
              <w:autoSpaceDE w:val="0"/>
              <w:autoSpaceDN w:val="0"/>
              <w:adjustRightInd w:val="0"/>
              <w:jc w:val="left"/>
              <w:rPr>
                <w:rFonts w:ascii="宋体" w:hAnsi="宋体" w:cs="宋体"/>
                <w:color w:val="00B0F0"/>
                <w:kern w:val="0"/>
                <w:sz w:val="20"/>
                <w:szCs w:val="20"/>
                <w:highlight w:val="white"/>
              </w:rPr>
            </w:pP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t>&lt;ITEM key="</w:t>
            </w:r>
            <w:r>
              <w:rPr>
                <w:rFonts w:ascii="宋体" w:hAnsi="宋体" w:cs="宋体" w:hint="eastAsia"/>
                <w:color w:val="00B0F0"/>
                <w:kern w:val="0"/>
                <w:sz w:val="20"/>
                <w:szCs w:val="20"/>
                <w:highlight w:val="white"/>
              </w:rPr>
              <w:t>SEARCH_CONTEXT</w:t>
            </w:r>
            <w:r>
              <w:rPr>
                <w:rFonts w:ascii="宋体" w:hAnsi="宋体" w:cs="宋体"/>
                <w:color w:val="00B0F0"/>
                <w:kern w:val="0"/>
                <w:sz w:val="20"/>
                <w:szCs w:val="20"/>
                <w:highlight w:val="white"/>
              </w:rPr>
              <w:t>" val="YES" eng="</w:t>
            </w:r>
            <w:bookmarkStart w:id="511" w:name="OLE_LINK20"/>
            <w:r>
              <w:rPr>
                <w:rFonts w:ascii="宋体" w:hAnsi="宋体" w:cs="宋体"/>
                <w:color w:val="00B0F0"/>
                <w:kern w:val="0"/>
                <w:sz w:val="20"/>
                <w:szCs w:val="20"/>
                <w:highlight w:val="white"/>
              </w:rPr>
              <w:t>SEARCH_CONTEXT</w:t>
            </w:r>
            <w:bookmarkEnd w:id="511"/>
            <w:r>
              <w:rPr>
                <w:rFonts w:ascii="宋体" w:hAnsi="宋体" w:cs="宋体"/>
                <w:color w:val="00B0F0"/>
                <w:kern w:val="0"/>
                <w:sz w:val="20"/>
                <w:szCs w:val="20"/>
                <w:highlight w:val="white"/>
              </w:rPr>
              <w:t>" chn="是否要附带摘要数据"/&gt;</w:t>
            </w:r>
          </w:p>
          <w:p w:rsidR="009158D4" w:rsidRDefault="005311D4">
            <w:pPr>
              <w:wordWrap/>
              <w:autoSpaceDE w:val="0"/>
              <w:autoSpaceDN w:val="0"/>
              <w:adjustRightInd w:val="0"/>
              <w:jc w:val="left"/>
              <w:rPr>
                <w:rFonts w:ascii="宋体" w:hAnsi="宋体" w:cs="宋体"/>
                <w:color w:val="00B0F0"/>
                <w:kern w:val="0"/>
                <w:sz w:val="20"/>
                <w:szCs w:val="20"/>
                <w:highlight w:val="white"/>
              </w:rPr>
            </w:pP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t>&lt;ITEM key="</w:t>
            </w:r>
            <w:r>
              <w:rPr>
                <w:rFonts w:ascii="宋体" w:hAnsi="宋体" w:cs="宋体" w:hint="eastAsia"/>
                <w:color w:val="00B0F0"/>
                <w:kern w:val="0"/>
                <w:sz w:val="20"/>
                <w:szCs w:val="20"/>
                <w:highlight w:val="white"/>
              </w:rPr>
              <w:t>SEARCH_DETAILOPTIAN</w:t>
            </w:r>
            <w:r>
              <w:rPr>
                <w:rFonts w:ascii="宋体" w:hAnsi="宋体" w:cs="宋体"/>
                <w:color w:val="00B0F0"/>
                <w:kern w:val="0"/>
                <w:sz w:val="20"/>
                <w:szCs w:val="20"/>
                <w:highlight w:val="white"/>
              </w:rPr>
              <w:t>" val="NO" eng="</w:t>
            </w:r>
            <w:bookmarkStart w:id="512" w:name="OLE_LINK21"/>
            <w:r>
              <w:rPr>
                <w:rFonts w:ascii="宋体" w:hAnsi="宋体" w:cs="宋体"/>
                <w:color w:val="00B0F0"/>
                <w:kern w:val="0"/>
                <w:sz w:val="20"/>
                <w:szCs w:val="20"/>
                <w:highlight w:val="white"/>
              </w:rPr>
              <w:t>SEARCH_DETAILOPTIAN</w:t>
            </w:r>
            <w:bookmarkEnd w:id="512"/>
            <w:r>
              <w:rPr>
                <w:rFonts w:ascii="宋体" w:hAnsi="宋体" w:cs="宋体"/>
                <w:color w:val="00B0F0"/>
                <w:kern w:val="0"/>
                <w:sz w:val="20"/>
                <w:szCs w:val="20"/>
                <w:highlight w:val="white"/>
              </w:rPr>
              <w:t>" chn="是否要附带全文数据"/&gt;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lastRenderedPageBreak/>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CONDITION</w:t>
            </w:r>
            <w:r>
              <w:rPr>
                <w:rFonts w:ascii="宋体" w:hAnsi="宋体" w:cs="宋体"/>
                <w:color w:val="FF0000"/>
                <w:kern w:val="0"/>
                <w:sz w:val="20"/>
                <w:szCs w:val="20"/>
                <w:highlight w:val="white"/>
              </w:rPr>
              <w:t xml:space="preserve"> rel</w:t>
            </w:r>
            <w:r>
              <w:rPr>
                <w:rFonts w:ascii="宋体" w:hAnsi="宋体" w:cs="宋体"/>
                <w:color w:val="0000FF"/>
                <w:kern w:val="0"/>
                <w:sz w:val="20"/>
                <w:szCs w:val="20"/>
                <w:highlight w:val="white"/>
              </w:rPr>
              <w:t>="</w:t>
            </w:r>
            <w:r>
              <w:rPr>
                <w:rFonts w:ascii="宋体" w:hAnsi="宋体" w:cs="宋体"/>
                <w:color w:val="000000"/>
                <w:kern w:val="0"/>
                <w:sz w:val="20"/>
                <w:szCs w:val="20"/>
                <w:highlight w:val="white"/>
              </w:rPr>
              <w:t>AND</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FF0000"/>
                <w:kern w:val="0"/>
                <w:sz w:val="20"/>
                <w:szCs w:val="20"/>
              </w:rPr>
              <w:t>&lt;ITEM key="</w:t>
            </w:r>
            <w:r>
              <w:rPr>
                <w:rFonts w:ascii="宋体" w:hAnsi="宋体" w:cs="宋体" w:hint="eastAsia"/>
                <w:color w:val="FF0000"/>
                <w:kern w:val="0"/>
                <w:sz w:val="20"/>
                <w:szCs w:val="20"/>
              </w:rPr>
              <w:t>用户ID</w:t>
            </w:r>
            <w:r>
              <w:rPr>
                <w:rFonts w:ascii="宋体" w:hAnsi="宋体" w:cs="宋体"/>
                <w:color w:val="FF0000"/>
                <w:kern w:val="0"/>
                <w:sz w:val="20"/>
                <w:szCs w:val="20"/>
              </w:rPr>
              <w:t>" val="1234578</w:t>
            </w:r>
            <w:r>
              <w:rPr>
                <w:rFonts w:ascii="宋体" w:hAnsi="宋体" w:cs="宋体" w:hint="eastAsia"/>
                <w:color w:val="FF0000"/>
                <w:kern w:val="0"/>
                <w:sz w:val="20"/>
                <w:szCs w:val="20"/>
              </w:rPr>
              <w:t>1212</w:t>
            </w:r>
            <w:r>
              <w:rPr>
                <w:rFonts w:ascii="宋体" w:hAnsi="宋体" w:cs="宋体"/>
                <w:color w:val="FF0000"/>
                <w:kern w:val="0"/>
                <w:sz w:val="20"/>
                <w:szCs w:val="20"/>
              </w:rPr>
              <w:t>" eng="</w:t>
            </w:r>
            <w:r>
              <w:rPr>
                <w:rFonts w:ascii="宋体" w:hAnsi="宋体" w:cs="宋体" w:hint="eastAsia"/>
                <w:color w:val="FF0000"/>
                <w:kern w:val="0"/>
                <w:sz w:val="20"/>
                <w:szCs w:val="20"/>
              </w:rPr>
              <w:t>用户ID</w:t>
            </w:r>
            <w:r>
              <w:rPr>
                <w:rFonts w:ascii="宋体" w:hAnsi="宋体" w:cs="宋体"/>
                <w:color w:val="FF0000"/>
                <w:kern w:val="0"/>
                <w:sz w:val="20"/>
                <w:szCs w:val="20"/>
              </w:rPr>
              <w:t>" rmk="</w:t>
            </w:r>
            <w:r>
              <w:rPr>
                <w:rFonts w:ascii="宋体" w:hAnsi="宋体" w:cs="宋体" w:hint="eastAsia"/>
                <w:color w:val="FF0000"/>
                <w:kern w:val="0"/>
                <w:sz w:val="20"/>
                <w:szCs w:val="20"/>
              </w:rPr>
              <w:t>用户ID</w:t>
            </w:r>
            <w:r>
              <w:rPr>
                <w:rFonts w:ascii="宋体" w:hAnsi="宋体" w:cs="宋体"/>
                <w:color w:val="FF0000"/>
                <w:kern w:val="0"/>
                <w:sz w:val="20"/>
                <w:szCs w:val="20"/>
              </w:rPr>
              <w:t>" fmt="" chn="用户</w:t>
            </w:r>
            <w:r>
              <w:rPr>
                <w:rFonts w:ascii="宋体" w:hAnsi="宋体" w:cs="宋体" w:hint="eastAsia"/>
                <w:color w:val="FF0000"/>
                <w:kern w:val="0"/>
                <w:sz w:val="20"/>
                <w:szCs w:val="20"/>
              </w:rPr>
              <w:t>ID</w:t>
            </w:r>
            <w:r>
              <w:rPr>
                <w:rFonts w:ascii="宋体" w:hAnsi="宋体" w:cs="宋体"/>
                <w:color w:val="FF0000"/>
                <w:kern w:val="0"/>
                <w:sz w:val="20"/>
                <w:szCs w:val="20"/>
              </w:rPr>
              <w:t>"/&gt;</w:t>
            </w:r>
          </w:p>
          <w:p w:rsidR="009158D4" w:rsidRDefault="005311D4">
            <w:pPr>
              <w:wordWrap/>
              <w:autoSpaceDE w:val="0"/>
              <w:autoSpaceDN w:val="0"/>
              <w:adjustRightInd w:val="0"/>
              <w:jc w:val="left"/>
              <w:rPr>
                <w:rFonts w:ascii="宋体" w:hAnsi="宋体" w:cs="宋体"/>
                <w:color w:val="00B0F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B0F0"/>
                <w:kern w:val="0"/>
                <w:sz w:val="20"/>
                <w:szCs w:val="20"/>
                <w:highlight w:val="white"/>
              </w:rPr>
              <w:t>&lt;CONDITION rel="OR"&gt;</w:t>
            </w:r>
          </w:p>
          <w:p w:rsidR="009158D4" w:rsidRDefault="005311D4">
            <w:pPr>
              <w:wordWrap/>
              <w:autoSpaceDE w:val="0"/>
              <w:autoSpaceDN w:val="0"/>
              <w:adjustRightInd w:val="0"/>
              <w:jc w:val="left"/>
              <w:rPr>
                <w:rFonts w:ascii="宋体" w:hAnsi="宋体" w:cs="宋体"/>
                <w:color w:val="00B0F0"/>
                <w:kern w:val="0"/>
                <w:sz w:val="20"/>
                <w:szCs w:val="20"/>
                <w:highlight w:val="white"/>
              </w:rPr>
            </w:pP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t>&lt;ITEM key=" QUERY_KEYWORD" val="冰毒</w:t>
            </w:r>
            <w:r>
              <w:rPr>
                <w:rFonts w:ascii="宋体" w:hAnsi="宋体" w:cs="宋体" w:hint="eastAsia"/>
                <w:color w:val="00B0F0"/>
                <w:kern w:val="0"/>
                <w:sz w:val="20"/>
                <w:szCs w:val="20"/>
                <w:highlight w:val="white"/>
              </w:rPr>
              <w:t>01</w:t>
            </w:r>
            <w:r>
              <w:rPr>
                <w:rFonts w:ascii="宋体" w:hAnsi="宋体" w:cs="宋体"/>
                <w:color w:val="00B0F0"/>
                <w:kern w:val="0"/>
                <w:sz w:val="20"/>
                <w:szCs w:val="20"/>
                <w:highlight w:val="white"/>
              </w:rPr>
              <w:t>" eng=" QUERY_KEYWORD " chn="查询关键词"/&gt;</w:t>
            </w:r>
          </w:p>
          <w:p w:rsidR="009158D4" w:rsidRDefault="005311D4">
            <w:pPr>
              <w:wordWrap/>
              <w:autoSpaceDE w:val="0"/>
              <w:autoSpaceDN w:val="0"/>
              <w:adjustRightInd w:val="0"/>
              <w:jc w:val="left"/>
              <w:rPr>
                <w:rFonts w:ascii="宋体" w:hAnsi="宋体" w:cs="宋体"/>
                <w:color w:val="00B0F0"/>
                <w:kern w:val="0"/>
                <w:sz w:val="20"/>
                <w:szCs w:val="20"/>
                <w:highlight w:val="white"/>
              </w:rPr>
            </w:pP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t>&lt;ITEM key=" QUERY_KEYWORD" val="海洛因</w:t>
            </w:r>
            <w:r>
              <w:rPr>
                <w:rFonts w:ascii="宋体" w:hAnsi="宋体" w:cs="宋体" w:hint="eastAsia"/>
                <w:color w:val="00B0F0"/>
                <w:kern w:val="0"/>
                <w:sz w:val="20"/>
                <w:szCs w:val="20"/>
                <w:highlight w:val="white"/>
              </w:rPr>
              <w:t>01</w:t>
            </w:r>
            <w:r>
              <w:rPr>
                <w:rFonts w:ascii="宋体" w:hAnsi="宋体" w:cs="宋体"/>
                <w:color w:val="00B0F0"/>
                <w:kern w:val="0"/>
                <w:sz w:val="20"/>
                <w:szCs w:val="20"/>
                <w:highlight w:val="white"/>
              </w:rPr>
              <w:t>" eng=" QUERY_KEYWORD " chn="查询关键词"/&gt;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r>
            <w:r>
              <w:rPr>
                <w:rFonts w:ascii="宋体" w:hAnsi="宋体" w:cs="宋体"/>
                <w:color w:val="00B0F0"/>
                <w:kern w:val="0"/>
                <w:sz w:val="20"/>
                <w:szCs w:val="20"/>
                <w:highlight w:val="white"/>
              </w:rPr>
              <w:tab/>
              <w:t>&lt;/CONDITION&gt;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CONDITION</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DATASET</w:t>
            </w:r>
            <w:r>
              <w:rPr>
                <w:rFonts w:ascii="宋体" w:hAnsi="宋体" w:cs="宋体"/>
                <w:color w:val="FF0000"/>
                <w:kern w:val="0"/>
                <w:sz w:val="20"/>
                <w:szCs w:val="20"/>
                <w:highlight w:val="white"/>
              </w:rPr>
              <w:t xml:space="preserve"> name</w:t>
            </w:r>
            <w:r>
              <w:rPr>
                <w:rFonts w:ascii="宋体" w:hAnsi="宋体" w:cs="宋体"/>
                <w:color w:val="0000FF"/>
                <w:kern w:val="0"/>
                <w:sz w:val="20"/>
                <w:szCs w:val="20"/>
                <w:highlight w:val="white"/>
              </w:rPr>
              <w:t>="</w:t>
            </w:r>
            <w:r>
              <w:rPr>
                <w:rFonts w:ascii="宋体" w:hAnsi="宋体" w:cs="宋体"/>
                <w:color w:val="000000"/>
                <w:kern w:val="0"/>
                <w:sz w:val="20"/>
                <w:szCs w:val="20"/>
                <w:highlight w:val="white"/>
              </w:rPr>
              <w:t>WA_COMMON_010011</w:t>
            </w:r>
            <w:r>
              <w:rPr>
                <w:rFonts w:ascii="宋体" w:hAnsi="宋体" w:cs="宋体"/>
                <w:color w:val="0000FF"/>
                <w:kern w:val="0"/>
                <w:sz w:val="20"/>
                <w:szCs w:val="20"/>
                <w:highlight w:val="white"/>
              </w:rPr>
              <w:t>"</w:t>
            </w:r>
            <w:r>
              <w:rPr>
                <w:rFonts w:ascii="宋体" w:hAnsi="宋体" w:cs="宋体"/>
                <w:color w:val="FF0000"/>
                <w:kern w:val="0"/>
                <w:sz w:val="20"/>
                <w:szCs w:val="20"/>
                <w:highlight w:val="white"/>
              </w:rPr>
              <w:t xml:space="preserve"> rmk</w:t>
            </w:r>
            <w:r>
              <w:rPr>
                <w:rFonts w:ascii="宋体" w:hAnsi="宋体" w:cs="宋体"/>
                <w:color w:val="0000FF"/>
                <w:kern w:val="0"/>
                <w:sz w:val="20"/>
                <w:szCs w:val="20"/>
                <w:highlight w:val="white"/>
              </w:rPr>
              <w:t>="</w:t>
            </w:r>
            <w:r>
              <w:rPr>
                <w:rFonts w:ascii="宋体" w:hAnsi="宋体" w:cs="宋体"/>
                <w:color w:val="000000"/>
                <w:kern w:val="0"/>
                <w:sz w:val="20"/>
                <w:szCs w:val="20"/>
                <w:highlight w:val="white"/>
              </w:rPr>
              <w:t>查询下发要求返回通用信息</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FF0000"/>
                <w:kern w:val="0"/>
                <w:sz w:val="20"/>
                <w:szCs w:val="20"/>
                <w:highlight w:val="white"/>
              </w:rPr>
              <w:t>&lt;DATASET name="WA_SOURCE_00</w:t>
            </w:r>
            <w:r>
              <w:rPr>
                <w:rFonts w:ascii="宋体" w:hAnsi="宋体" w:cs="宋体" w:hint="eastAsia"/>
                <w:color w:val="FF0000"/>
                <w:kern w:val="0"/>
                <w:sz w:val="20"/>
                <w:szCs w:val="20"/>
                <w:highlight w:val="white"/>
              </w:rPr>
              <w:t>3</w:t>
            </w:r>
            <w:r>
              <w:rPr>
                <w:rFonts w:ascii="宋体" w:hAnsi="宋体" w:cs="宋体"/>
                <w:color w:val="FF0000"/>
                <w:kern w:val="0"/>
                <w:sz w:val="20"/>
                <w:szCs w:val="20"/>
                <w:highlight w:val="white"/>
              </w:rPr>
              <w:t>5"&gt;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t>&lt;DATA&gt;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00B050"/>
                <w:kern w:val="0"/>
                <w:sz w:val="20"/>
                <w:szCs w:val="20"/>
                <w:highlight w:val="white"/>
              </w:rPr>
              <w:t>&lt;ITEM key="</w:t>
            </w:r>
            <w:r>
              <w:rPr>
                <w:rFonts w:ascii="宋体" w:hAnsi="宋体" w:hint="eastAsia"/>
                <w:color w:val="00B050"/>
                <w:szCs w:val="21"/>
              </w:rPr>
              <w:t>msgid</w:t>
            </w:r>
            <w:r>
              <w:rPr>
                <w:rFonts w:ascii="宋体" w:hAnsi="宋体" w:cs="宋体"/>
                <w:color w:val="00B050"/>
                <w:kern w:val="0"/>
                <w:sz w:val="20"/>
                <w:szCs w:val="20"/>
                <w:highlight w:val="white"/>
              </w:rPr>
              <w:t>" eng="</w:t>
            </w:r>
            <w:r>
              <w:rPr>
                <w:rFonts w:ascii="宋体" w:hAnsi="宋体" w:hint="eastAsia"/>
                <w:color w:val="00B050"/>
                <w:szCs w:val="21"/>
              </w:rPr>
              <w:t>msgid</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消息ID</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t>&lt;ITEM key="</w:t>
            </w:r>
            <w:r>
              <w:rPr>
                <w:rFonts w:ascii="宋体" w:hAnsi="宋体" w:cs="宋体" w:hint="eastAsia"/>
                <w:color w:val="00B050"/>
                <w:kern w:val="0"/>
                <w:sz w:val="20"/>
                <w:szCs w:val="20"/>
                <w:highlight w:val="white"/>
              </w:rPr>
              <w:t>userID</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userID</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用户ID</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t xml:space="preserve">&lt;ITEM key=" </w:t>
            </w:r>
            <w:r>
              <w:rPr>
                <w:rFonts w:hint="eastAsia"/>
                <w:color w:val="00B050"/>
              </w:rPr>
              <w:t xml:space="preserve">msgtype </w:t>
            </w:r>
            <w:r>
              <w:rPr>
                <w:rFonts w:ascii="宋体" w:hAnsi="宋体" w:cs="宋体"/>
                <w:color w:val="00B050"/>
                <w:kern w:val="0"/>
                <w:sz w:val="20"/>
                <w:szCs w:val="20"/>
                <w:highlight w:val="white"/>
              </w:rPr>
              <w:t xml:space="preserve">" eng=" </w:t>
            </w:r>
            <w:r>
              <w:rPr>
                <w:rFonts w:hint="eastAsia"/>
                <w:color w:val="00B050"/>
              </w:rPr>
              <w:t>msgtype</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消息类型（原创/转发/评论/点赞）</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t xml:space="preserve">&lt;ITEM key=" </w:t>
            </w:r>
            <w:r>
              <w:rPr>
                <w:rFonts w:ascii="宋体" w:hAnsi="宋体" w:hint="eastAsia"/>
                <w:color w:val="00B050"/>
                <w:szCs w:val="21"/>
              </w:rPr>
              <w:t>content</w:t>
            </w:r>
            <w:r>
              <w:rPr>
                <w:rFonts w:ascii="宋体" w:hAnsi="宋体" w:cs="宋体"/>
                <w:color w:val="00B050"/>
                <w:kern w:val="0"/>
                <w:sz w:val="20"/>
                <w:szCs w:val="20"/>
                <w:highlight w:val="white"/>
              </w:rPr>
              <w:t xml:space="preserve">" eng=" </w:t>
            </w:r>
            <w:r>
              <w:rPr>
                <w:rFonts w:ascii="宋体" w:hAnsi="宋体" w:hint="eastAsia"/>
                <w:color w:val="00B050"/>
                <w:szCs w:val="21"/>
              </w:rPr>
              <w:t>content</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消息内容（包括：文本、音视频、图片、红包</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t>&lt;ITEM key="</w:t>
            </w:r>
            <w:r>
              <w:rPr>
                <w:rFonts w:ascii="宋体" w:hAnsi="宋体" w:hint="eastAsia"/>
                <w:color w:val="00B050"/>
                <w:szCs w:val="21"/>
              </w:rPr>
              <w:t>msgfiles</w:t>
            </w:r>
            <w:r>
              <w:rPr>
                <w:rFonts w:ascii="宋体" w:hAnsi="宋体" w:cs="宋体"/>
                <w:color w:val="00B050"/>
                <w:kern w:val="0"/>
                <w:sz w:val="20"/>
                <w:szCs w:val="20"/>
                <w:highlight w:val="white"/>
              </w:rPr>
              <w:t>" eng="</w:t>
            </w:r>
            <w:r>
              <w:rPr>
                <w:rFonts w:ascii="宋体" w:hAnsi="宋体" w:hint="eastAsia"/>
                <w:color w:val="00B050"/>
                <w:szCs w:val="21"/>
              </w:rPr>
              <w:t>msgfiles</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消息附件信息</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&lt;ITEM key="</w:t>
            </w:r>
            <w:r>
              <w:rPr>
                <w:rFonts w:ascii="宋体" w:hAnsi="宋体" w:hint="eastAsia"/>
                <w:color w:val="00B050"/>
                <w:szCs w:val="21"/>
              </w:rPr>
              <w:t>imgId</w:t>
            </w:r>
            <w:r>
              <w:rPr>
                <w:rFonts w:ascii="宋体" w:hAnsi="宋体" w:cs="宋体"/>
                <w:color w:val="00B050"/>
                <w:kern w:val="0"/>
                <w:sz w:val="20"/>
                <w:szCs w:val="20"/>
                <w:highlight w:val="white"/>
              </w:rPr>
              <w:t>" eng="</w:t>
            </w:r>
            <w:r>
              <w:rPr>
                <w:rFonts w:ascii="宋体" w:hAnsi="宋体" w:hint="eastAsia"/>
                <w:color w:val="00B050"/>
                <w:szCs w:val="21"/>
              </w:rPr>
              <w:t>imgId</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图片ID</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&lt;ITEM key="</w:t>
            </w:r>
            <w:r>
              <w:rPr>
                <w:rFonts w:ascii="宋体" w:hAnsi="宋体" w:hint="eastAsia"/>
                <w:color w:val="00B050"/>
                <w:szCs w:val="21"/>
              </w:rPr>
              <w:t>objId</w:t>
            </w:r>
            <w:r>
              <w:rPr>
                <w:rFonts w:ascii="宋体" w:hAnsi="宋体" w:cs="宋体"/>
                <w:color w:val="00B050"/>
                <w:kern w:val="0"/>
                <w:sz w:val="20"/>
                <w:szCs w:val="20"/>
                <w:highlight w:val="white"/>
              </w:rPr>
              <w:t>" eng="</w:t>
            </w:r>
            <w:r>
              <w:rPr>
                <w:rFonts w:ascii="宋体" w:hAnsi="宋体" w:hint="eastAsia"/>
                <w:color w:val="00B050"/>
                <w:szCs w:val="21"/>
              </w:rPr>
              <w:t>objId</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对象ID</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t>&lt;ITEM key="</w:t>
            </w:r>
            <w:r>
              <w:rPr>
                <w:rFonts w:ascii="宋体" w:hAnsi="宋体" w:cs="宋体" w:hint="eastAsia"/>
                <w:color w:val="FF0000"/>
                <w:kern w:val="0"/>
                <w:sz w:val="20"/>
                <w:szCs w:val="20"/>
                <w:highlight w:val="white"/>
              </w:rPr>
              <w:t>msgdealtype</w:t>
            </w:r>
            <w:r>
              <w:rPr>
                <w:rFonts w:ascii="宋体" w:hAnsi="宋体" w:cs="宋体"/>
                <w:color w:val="FF0000"/>
                <w:kern w:val="0"/>
                <w:sz w:val="20"/>
                <w:szCs w:val="20"/>
                <w:highlight w:val="white"/>
              </w:rPr>
              <w:t>" eng="</w:t>
            </w:r>
            <w:r>
              <w:rPr>
                <w:rFonts w:ascii="宋体" w:hAnsi="宋体" w:cs="宋体" w:hint="eastAsia"/>
                <w:color w:val="FF0000"/>
                <w:kern w:val="0"/>
                <w:sz w:val="20"/>
                <w:szCs w:val="20"/>
                <w:highlight w:val="white"/>
              </w:rPr>
              <w:t>msgdealtype</w:t>
            </w:r>
            <w:r>
              <w:rPr>
                <w:rFonts w:ascii="宋体" w:hAnsi="宋体" w:cs="宋体"/>
                <w:color w:val="FF000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消息状态（正常/屏蔽/删除/仅本人可见/）</w:t>
            </w:r>
            <w:r>
              <w:rPr>
                <w:rFonts w:ascii="宋体" w:hAnsi="宋体" w:cs="宋体"/>
                <w:color w:val="00B0F0"/>
                <w:kern w:val="0"/>
                <w:sz w:val="20"/>
                <w:szCs w:val="20"/>
                <w:highlight w:val="white"/>
              </w:rPr>
              <w:t>"</w:t>
            </w:r>
            <w:r>
              <w:rPr>
                <w:rFonts w:ascii="宋体" w:hAnsi="宋体" w:cs="宋体"/>
                <w:color w:val="FF0000"/>
                <w:kern w:val="0"/>
                <w:sz w:val="20"/>
                <w:szCs w:val="20"/>
                <w:highlight w:val="white"/>
              </w:rPr>
              <w:t>/&gt;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t>&lt;ITEM key="</w:t>
            </w:r>
            <w:r>
              <w:rPr>
                <w:rFonts w:ascii="宋体" w:hAnsi="宋体" w:cs="宋体" w:hint="eastAsia"/>
                <w:color w:val="FF0000"/>
                <w:kern w:val="0"/>
                <w:sz w:val="20"/>
                <w:szCs w:val="20"/>
                <w:highlight w:val="white"/>
              </w:rPr>
              <w:t>msgShareRange</w:t>
            </w:r>
            <w:r>
              <w:rPr>
                <w:rFonts w:ascii="宋体" w:hAnsi="宋体" w:cs="宋体"/>
                <w:color w:val="FF0000"/>
                <w:kern w:val="0"/>
                <w:sz w:val="20"/>
                <w:szCs w:val="20"/>
                <w:highlight w:val="white"/>
              </w:rPr>
              <w:t>" eng="</w:t>
            </w:r>
            <w:r>
              <w:rPr>
                <w:rFonts w:ascii="宋体" w:hAnsi="宋体" w:cs="宋体" w:hint="eastAsia"/>
                <w:color w:val="FF0000"/>
                <w:kern w:val="0"/>
                <w:sz w:val="20"/>
                <w:szCs w:val="20"/>
                <w:highlight w:val="white"/>
              </w:rPr>
              <w:t>msgShareRange</w:t>
            </w:r>
            <w:r>
              <w:rPr>
                <w:rFonts w:ascii="宋体" w:hAnsi="宋体" w:cs="宋体"/>
                <w:color w:val="FF000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FF0000"/>
                <w:kern w:val="0"/>
                <w:sz w:val="20"/>
                <w:szCs w:val="20"/>
                <w:highlight w:val="white"/>
              </w:rPr>
              <w:t>消息分享范围（公开/好友圈/仅自己可见/指定部分好友可见）</w:t>
            </w:r>
            <w:r>
              <w:rPr>
                <w:rFonts w:ascii="宋体" w:hAnsi="宋体" w:cs="宋体"/>
                <w:color w:val="00B0F0"/>
                <w:kern w:val="0"/>
                <w:sz w:val="20"/>
                <w:szCs w:val="20"/>
                <w:highlight w:val="white"/>
              </w:rPr>
              <w:t>"</w:t>
            </w:r>
            <w:r>
              <w:rPr>
                <w:rFonts w:ascii="宋体" w:hAnsi="宋体" w:cs="宋体"/>
                <w:color w:val="FF000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FF0000"/>
                <w:kern w:val="0"/>
                <w:sz w:val="20"/>
                <w:szCs w:val="20"/>
                <w:highlight w:val="white"/>
              </w:rPr>
              <w:t xml:space="preserve">                              </w:t>
            </w:r>
            <w:r>
              <w:rPr>
                <w:rFonts w:ascii="宋体" w:hAnsi="宋体" w:cs="宋体"/>
                <w:color w:val="00B050"/>
                <w:kern w:val="0"/>
                <w:sz w:val="20"/>
                <w:szCs w:val="20"/>
                <w:highlight w:val="white"/>
              </w:rPr>
              <w:t xml:space="preserve">&lt;ITEM key=" </w:t>
            </w:r>
            <w:r>
              <w:rPr>
                <w:rFonts w:ascii="宋体" w:hAnsi="宋体" w:hint="eastAsia"/>
                <w:color w:val="00B050"/>
                <w:szCs w:val="21"/>
              </w:rPr>
              <w:t>receiverList</w:t>
            </w:r>
            <w:r>
              <w:rPr>
                <w:rFonts w:ascii="宋体" w:hAnsi="宋体" w:cs="宋体"/>
                <w:color w:val="00B050"/>
                <w:kern w:val="0"/>
                <w:sz w:val="20"/>
                <w:szCs w:val="20"/>
                <w:highlight w:val="white"/>
              </w:rPr>
              <w:t>" eng="</w:t>
            </w:r>
            <w:r>
              <w:rPr>
                <w:rFonts w:ascii="宋体" w:hAnsi="宋体" w:hint="eastAsia"/>
                <w:color w:val="00B050"/>
                <w:szCs w:val="21"/>
              </w:rPr>
              <w:t>receiverList</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消息指定用户ID列表（指定部分用户可见时）</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&lt;ITEM key="</w:t>
            </w:r>
            <w:r>
              <w:rPr>
                <w:rFonts w:ascii="宋体" w:hAnsi="宋体" w:cs="宋体" w:hint="eastAsia"/>
                <w:color w:val="00B050"/>
                <w:kern w:val="0"/>
                <w:sz w:val="20"/>
                <w:szCs w:val="20"/>
                <w:highlight w:val="white"/>
              </w:rPr>
              <w:t>idRootMblogId</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idRootMblogId</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根消息ID</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&lt;ITEM key="</w:t>
            </w:r>
            <w:r>
              <w:rPr>
                <w:rFonts w:ascii="宋体" w:hAnsi="宋体" w:cs="宋体" w:hint="eastAsia"/>
                <w:color w:val="00B050"/>
                <w:kern w:val="0"/>
                <w:sz w:val="20"/>
                <w:szCs w:val="20"/>
                <w:highlight w:val="white"/>
              </w:rPr>
              <w:t>idRootUserID</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idRootUserID</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根消息用户ID</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&lt;ITEM key="</w:t>
            </w:r>
            <w:r>
              <w:rPr>
                <w:rFonts w:ascii="宋体" w:hAnsi="宋体" w:cs="宋体" w:hint="eastAsia"/>
                <w:color w:val="00B050"/>
                <w:kern w:val="0"/>
                <w:sz w:val="20"/>
                <w:szCs w:val="20"/>
                <w:highlight w:val="white"/>
              </w:rPr>
              <w:t>relevantmsgid</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relevantmsgid</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上一级消息ID</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&lt;ITEM key="</w:t>
            </w:r>
            <w:r>
              <w:rPr>
                <w:rFonts w:ascii="宋体" w:hAnsi="宋体" w:cs="宋体" w:hint="eastAsia"/>
                <w:color w:val="00B050"/>
                <w:kern w:val="0"/>
                <w:sz w:val="20"/>
                <w:szCs w:val="20"/>
                <w:highlight w:val="white"/>
              </w:rPr>
              <w:t>relevantuserID</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relevantuserID</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上一级消息用户ID</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 xml:space="preserve">&lt;ITEM key=" </w:t>
            </w:r>
            <w:r>
              <w:rPr>
                <w:rFonts w:hint="eastAsia"/>
                <w:color w:val="00B050"/>
              </w:rPr>
              <w:t>msgsource</w:t>
            </w:r>
            <w:r>
              <w:rPr>
                <w:rFonts w:ascii="宋体" w:hAnsi="宋体" w:cs="宋体"/>
                <w:color w:val="00B050"/>
                <w:kern w:val="0"/>
                <w:sz w:val="20"/>
                <w:szCs w:val="20"/>
                <w:highlight w:val="white"/>
              </w:rPr>
              <w:t xml:space="preserve">" eng=" </w:t>
            </w:r>
            <w:r>
              <w:rPr>
                <w:rFonts w:hint="eastAsia"/>
                <w:color w:val="00B050"/>
              </w:rPr>
              <w:t>msgsource</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第三方应用名称（通过第三方应用发布消息时）</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92D050"/>
                <w:kern w:val="0"/>
                <w:sz w:val="20"/>
                <w:szCs w:val="20"/>
                <w:highlight w:val="white"/>
              </w:rPr>
            </w:pPr>
            <w:r>
              <w:rPr>
                <w:rFonts w:ascii="宋体" w:hAnsi="宋体" w:cs="宋体" w:hint="eastAsia"/>
                <w:color w:val="FF0000"/>
                <w:kern w:val="0"/>
                <w:sz w:val="20"/>
                <w:szCs w:val="20"/>
                <w:highlight w:val="white"/>
              </w:rPr>
              <w:t xml:space="preserve">                              </w:t>
            </w:r>
            <w:r>
              <w:rPr>
                <w:rFonts w:ascii="宋体" w:hAnsi="宋体" w:cs="宋体"/>
                <w:color w:val="92D050"/>
                <w:kern w:val="0"/>
                <w:sz w:val="20"/>
                <w:szCs w:val="20"/>
                <w:highlight w:val="white"/>
              </w:rPr>
              <w:t>&lt;ITEM key="</w:t>
            </w:r>
            <w:r>
              <w:rPr>
                <w:rFonts w:ascii="宋体" w:hAnsi="宋体" w:cs="宋体" w:hint="eastAsia"/>
                <w:color w:val="92D050"/>
                <w:kern w:val="0"/>
                <w:sz w:val="20"/>
                <w:szCs w:val="20"/>
                <w:highlight w:val="white"/>
              </w:rPr>
              <w:t>pageUrl</w:t>
            </w:r>
            <w:r>
              <w:rPr>
                <w:rFonts w:ascii="宋体" w:hAnsi="宋体" w:cs="宋体"/>
                <w:color w:val="92D050"/>
                <w:kern w:val="0"/>
                <w:sz w:val="20"/>
                <w:szCs w:val="20"/>
                <w:highlight w:val="white"/>
              </w:rPr>
              <w:t>" eng="</w:t>
            </w:r>
            <w:r>
              <w:rPr>
                <w:rFonts w:ascii="宋体" w:hAnsi="宋体" w:cs="宋体" w:hint="eastAsia"/>
                <w:color w:val="92D050"/>
                <w:kern w:val="0"/>
                <w:sz w:val="20"/>
                <w:szCs w:val="20"/>
                <w:highlight w:val="white"/>
              </w:rPr>
              <w:t>pageUrl</w:t>
            </w:r>
            <w:r>
              <w:rPr>
                <w:rFonts w:ascii="宋体" w:hAnsi="宋体" w:cs="宋体"/>
                <w:color w:val="92D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消息URL</w:t>
            </w:r>
            <w:r>
              <w:rPr>
                <w:rFonts w:ascii="宋体" w:hAnsi="宋体" w:cs="宋体"/>
                <w:color w:val="00B0F0"/>
                <w:kern w:val="0"/>
                <w:sz w:val="20"/>
                <w:szCs w:val="20"/>
                <w:highlight w:val="white"/>
              </w:rPr>
              <w:t>"</w:t>
            </w:r>
            <w:r>
              <w:rPr>
                <w:rFonts w:ascii="宋体" w:hAnsi="宋体" w:cs="宋体"/>
                <w:color w:val="92D050"/>
                <w:kern w:val="0"/>
                <w:sz w:val="20"/>
                <w:szCs w:val="20"/>
                <w:highlight w:val="white"/>
              </w:rPr>
              <w:t>/&gt;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hint="eastAsia"/>
                <w:color w:val="FF0000"/>
                <w:kern w:val="0"/>
                <w:sz w:val="20"/>
                <w:szCs w:val="20"/>
                <w:highlight w:val="white"/>
              </w:rPr>
              <w:t xml:space="preserve">                              </w:t>
            </w:r>
            <w:r>
              <w:rPr>
                <w:rFonts w:ascii="宋体" w:hAnsi="宋体" w:cs="宋体"/>
                <w:color w:val="FF0000"/>
                <w:kern w:val="0"/>
                <w:sz w:val="20"/>
                <w:szCs w:val="20"/>
                <w:highlight w:val="white"/>
              </w:rPr>
              <w:t>&lt;ITEM key="</w:t>
            </w:r>
            <w:r>
              <w:rPr>
                <w:rFonts w:ascii="宋体" w:hAnsi="宋体" w:cs="宋体" w:hint="eastAsia"/>
                <w:color w:val="FF0000"/>
                <w:kern w:val="0"/>
                <w:sz w:val="20"/>
                <w:szCs w:val="20"/>
                <w:highlight w:val="white"/>
              </w:rPr>
              <w:t>counter</w:t>
            </w:r>
            <w:r>
              <w:rPr>
                <w:rFonts w:ascii="宋体" w:hAnsi="宋体" w:cs="宋体"/>
                <w:color w:val="FF0000"/>
                <w:kern w:val="0"/>
                <w:sz w:val="20"/>
                <w:szCs w:val="20"/>
                <w:highlight w:val="white"/>
              </w:rPr>
              <w:t>" eng="</w:t>
            </w:r>
            <w:r>
              <w:rPr>
                <w:rFonts w:ascii="宋体" w:hAnsi="宋体" w:cs="宋体" w:hint="eastAsia"/>
                <w:color w:val="FF0000"/>
                <w:kern w:val="0"/>
                <w:sz w:val="20"/>
                <w:szCs w:val="20"/>
                <w:highlight w:val="white"/>
              </w:rPr>
              <w:t>counter</w:t>
            </w:r>
            <w:r>
              <w:rPr>
                <w:rFonts w:ascii="宋体" w:hAnsi="宋体" w:cs="宋体"/>
                <w:color w:val="FF000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FF0000"/>
                <w:kern w:val="0"/>
                <w:sz w:val="20"/>
                <w:szCs w:val="20"/>
                <w:highlight w:val="white"/>
              </w:rPr>
              <w:t>浏览数量</w:t>
            </w:r>
            <w:r>
              <w:rPr>
                <w:rFonts w:ascii="宋体" w:hAnsi="宋体" w:cs="宋体"/>
                <w:color w:val="00B0F0"/>
                <w:kern w:val="0"/>
                <w:sz w:val="20"/>
                <w:szCs w:val="20"/>
                <w:highlight w:val="white"/>
              </w:rPr>
              <w:t>"</w:t>
            </w:r>
            <w:r>
              <w:rPr>
                <w:rFonts w:ascii="宋体" w:hAnsi="宋体" w:cs="宋体"/>
                <w:color w:val="FF0000"/>
                <w:kern w:val="0"/>
                <w:sz w:val="20"/>
                <w:szCs w:val="20"/>
                <w:highlight w:val="white"/>
              </w:rPr>
              <w:t>/&gt;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hint="eastAsia"/>
                <w:color w:val="FF0000"/>
                <w:kern w:val="0"/>
                <w:sz w:val="20"/>
                <w:szCs w:val="20"/>
                <w:highlight w:val="white"/>
              </w:rPr>
              <w:t xml:space="preserve">                              </w:t>
            </w:r>
            <w:r>
              <w:rPr>
                <w:rFonts w:ascii="宋体" w:hAnsi="宋体" w:cs="宋体"/>
                <w:color w:val="FF0000"/>
                <w:kern w:val="0"/>
                <w:sz w:val="20"/>
                <w:szCs w:val="20"/>
                <w:highlight w:val="white"/>
              </w:rPr>
              <w:t>&lt;ITEM key="</w:t>
            </w:r>
            <w:r>
              <w:rPr>
                <w:rFonts w:ascii="宋体" w:hAnsi="宋体" w:cs="宋体" w:hint="eastAsia"/>
                <w:color w:val="FF0000"/>
                <w:kern w:val="0"/>
                <w:sz w:val="20"/>
                <w:szCs w:val="20"/>
                <w:highlight w:val="white"/>
              </w:rPr>
              <w:t>weiboLikeCounter</w:t>
            </w:r>
            <w:r>
              <w:rPr>
                <w:rFonts w:ascii="宋体" w:hAnsi="宋体" w:cs="宋体"/>
                <w:color w:val="FF0000"/>
                <w:kern w:val="0"/>
                <w:sz w:val="20"/>
                <w:szCs w:val="20"/>
                <w:highlight w:val="white"/>
              </w:rPr>
              <w:t>" eng="</w:t>
            </w:r>
            <w:r>
              <w:rPr>
                <w:rFonts w:ascii="宋体" w:hAnsi="宋体" w:cs="宋体" w:hint="eastAsia"/>
                <w:color w:val="FF0000"/>
                <w:kern w:val="0"/>
                <w:sz w:val="20"/>
                <w:szCs w:val="20"/>
                <w:highlight w:val="white"/>
              </w:rPr>
              <w:t>weiboLikeCounter</w:t>
            </w:r>
            <w:r>
              <w:rPr>
                <w:rFonts w:ascii="宋体" w:hAnsi="宋体" w:cs="宋体"/>
                <w:color w:val="FF000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FF0000"/>
                <w:kern w:val="0"/>
                <w:sz w:val="20"/>
                <w:szCs w:val="20"/>
                <w:highlight w:val="white"/>
              </w:rPr>
              <w:t>点赞数量</w:t>
            </w:r>
            <w:r>
              <w:rPr>
                <w:rFonts w:ascii="宋体" w:hAnsi="宋体" w:cs="宋体"/>
                <w:color w:val="00B0F0"/>
                <w:kern w:val="0"/>
                <w:sz w:val="20"/>
                <w:szCs w:val="20"/>
                <w:highlight w:val="white"/>
              </w:rPr>
              <w:t>"</w:t>
            </w:r>
            <w:r>
              <w:rPr>
                <w:rFonts w:ascii="宋体" w:hAnsi="宋体" w:cs="宋体"/>
                <w:color w:val="FF000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FF0000"/>
                <w:kern w:val="0"/>
                <w:sz w:val="20"/>
                <w:szCs w:val="20"/>
                <w:highlight w:val="white"/>
              </w:rPr>
              <w:t xml:space="preserve">                              </w:t>
            </w:r>
            <w:r>
              <w:rPr>
                <w:rFonts w:ascii="宋体" w:hAnsi="宋体" w:cs="宋体"/>
                <w:color w:val="00B050"/>
                <w:kern w:val="0"/>
                <w:sz w:val="20"/>
                <w:szCs w:val="20"/>
                <w:highlight w:val="white"/>
              </w:rPr>
              <w:t>&lt;ITEM key="</w:t>
            </w:r>
            <w:r>
              <w:rPr>
                <w:rFonts w:ascii="宋体" w:hAnsi="宋体" w:cs="宋体" w:hint="eastAsia"/>
                <w:color w:val="00B050"/>
                <w:kern w:val="0"/>
                <w:sz w:val="20"/>
                <w:szCs w:val="20"/>
                <w:highlight w:val="white"/>
              </w:rPr>
              <w:t>msgtime</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msgtime</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时间</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&lt;ITEM key="</w:t>
            </w:r>
            <w:r>
              <w:rPr>
                <w:rFonts w:ascii="宋体" w:hAnsi="宋体" w:cs="宋体" w:hint="eastAsia"/>
                <w:color w:val="00B050"/>
                <w:kern w:val="0"/>
                <w:sz w:val="20"/>
                <w:szCs w:val="20"/>
                <w:highlight w:val="white"/>
              </w:rPr>
              <w:t>msgip</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msgip</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ip地址</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lastRenderedPageBreak/>
              <w:t xml:space="preserve">                              </w:t>
            </w:r>
            <w:r>
              <w:rPr>
                <w:rFonts w:ascii="宋体" w:hAnsi="宋体" w:cs="宋体"/>
                <w:color w:val="00B050"/>
                <w:kern w:val="0"/>
                <w:sz w:val="20"/>
                <w:szCs w:val="20"/>
                <w:highlight w:val="white"/>
              </w:rPr>
              <w:t>&lt;ITEM key="</w:t>
            </w:r>
            <w:r>
              <w:rPr>
                <w:rFonts w:ascii="宋体" w:hAnsi="宋体" w:cs="宋体" w:hint="eastAsia"/>
                <w:color w:val="00B050"/>
                <w:kern w:val="0"/>
                <w:sz w:val="20"/>
                <w:szCs w:val="20"/>
                <w:highlight w:val="white"/>
              </w:rPr>
              <w:t>msgPORT</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msgPORT</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端口号</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 xml:space="preserve">&lt;ITEM key=" </w:t>
            </w:r>
            <w:r>
              <w:rPr>
                <w:rFonts w:hint="eastAsia"/>
                <w:color w:val="00B050"/>
              </w:rPr>
              <w:t>hardwarestring</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hardwarestring</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硬件特征串</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FF0000"/>
                <w:kern w:val="0"/>
                <w:sz w:val="20"/>
                <w:szCs w:val="20"/>
                <w:highlight w:val="white"/>
              </w:rPr>
              <w:t xml:space="preserve">                              </w:t>
            </w:r>
            <w:r>
              <w:rPr>
                <w:rFonts w:ascii="宋体" w:hAnsi="宋体" w:cs="宋体"/>
                <w:color w:val="00B050"/>
                <w:kern w:val="0"/>
                <w:sz w:val="20"/>
                <w:szCs w:val="20"/>
                <w:highlight w:val="white"/>
              </w:rPr>
              <w:t xml:space="preserve">&lt;ITEM key=" </w:t>
            </w:r>
            <w:r>
              <w:rPr>
                <w:rFonts w:ascii="宋体" w:hAnsi="宋体"/>
                <w:color w:val="00B050"/>
                <w:szCs w:val="21"/>
              </w:rPr>
              <w:t>msgMAC</w:t>
            </w:r>
            <w:r>
              <w:rPr>
                <w:rFonts w:ascii="宋体" w:hAnsi="宋体" w:cs="宋体"/>
                <w:color w:val="00B050"/>
                <w:kern w:val="0"/>
                <w:sz w:val="20"/>
                <w:szCs w:val="20"/>
                <w:highlight w:val="white"/>
              </w:rPr>
              <w:t xml:space="preserve">" eng=" </w:t>
            </w:r>
            <w:r>
              <w:rPr>
                <w:rFonts w:ascii="宋体" w:hAnsi="宋体"/>
                <w:color w:val="00B050"/>
                <w:szCs w:val="21"/>
              </w:rPr>
              <w:t>msgMAC</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MAC地址</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FF0000"/>
                <w:kern w:val="0"/>
                <w:sz w:val="20"/>
                <w:szCs w:val="20"/>
                <w:highlight w:val="white"/>
              </w:rPr>
              <w:t>&lt;ITEM key="</w:t>
            </w:r>
            <w:r>
              <w:rPr>
                <w:rFonts w:ascii="宋体" w:hAnsi="宋体" w:cs="宋体" w:hint="eastAsia"/>
                <w:color w:val="FF0000"/>
                <w:kern w:val="0"/>
                <w:sz w:val="20"/>
                <w:szCs w:val="20"/>
                <w:highlight w:val="white"/>
              </w:rPr>
              <w:t>imei</w:t>
            </w:r>
            <w:r>
              <w:rPr>
                <w:rFonts w:ascii="宋体" w:hAnsi="宋体" w:cs="宋体"/>
                <w:color w:val="FF0000"/>
                <w:kern w:val="0"/>
                <w:sz w:val="20"/>
                <w:szCs w:val="20"/>
                <w:highlight w:val="white"/>
              </w:rPr>
              <w:t>" eng="</w:t>
            </w:r>
            <w:r>
              <w:rPr>
                <w:rFonts w:ascii="宋体" w:hAnsi="宋体" w:cs="宋体" w:hint="eastAsia"/>
                <w:color w:val="FF0000"/>
                <w:kern w:val="0"/>
                <w:sz w:val="20"/>
                <w:szCs w:val="20"/>
                <w:highlight w:val="white"/>
              </w:rPr>
              <w:t>imei</w:t>
            </w:r>
            <w:r>
              <w:rPr>
                <w:rFonts w:ascii="宋体" w:hAnsi="宋体" w:cs="宋体"/>
                <w:color w:val="FF000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FF0000"/>
                <w:kern w:val="0"/>
                <w:sz w:val="20"/>
                <w:szCs w:val="20"/>
                <w:highlight w:val="white"/>
              </w:rPr>
              <w:t>imei</w:t>
            </w:r>
            <w:r>
              <w:rPr>
                <w:rFonts w:ascii="宋体" w:hAnsi="宋体" w:cs="宋体"/>
                <w:color w:val="00B0F0"/>
                <w:kern w:val="0"/>
                <w:sz w:val="20"/>
                <w:szCs w:val="20"/>
                <w:highlight w:val="white"/>
              </w:rPr>
              <w:t>"</w:t>
            </w:r>
            <w:r>
              <w:rPr>
                <w:rFonts w:ascii="宋体" w:hAnsi="宋体" w:cs="宋体"/>
                <w:color w:val="FF000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 xml:space="preserve">&lt;ITEM key=" </w:t>
            </w:r>
            <w:r>
              <w:rPr>
                <w:rFonts w:ascii="宋体" w:hAnsi="宋体" w:cs="宋体" w:hint="eastAsia"/>
                <w:color w:val="00B050"/>
                <w:kern w:val="0"/>
                <w:sz w:val="20"/>
                <w:szCs w:val="20"/>
                <w:highlight w:val="white"/>
              </w:rPr>
              <w:t>LATITUDE</w:t>
            </w:r>
            <w:r>
              <w:rPr>
                <w:rFonts w:ascii="宋体" w:hAnsi="宋体" w:cs="宋体"/>
                <w:color w:val="00B050"/>
                <w:kern w:val="0"/>
                <w:sz w:val="20"/>
                <w:szCs w:val="20"/>
                <w:highlight w:val="white"/>
              </w:rPr>
              <w:t xml:space="preserve">" eng=" </w:t>
            </w:r>
            <w:r>
              <w:rPr>
                <w:rFonts w:ascii="宋体" w:hAnsi="宋体" w:cs="宋体" w:hint="eastAsia"/>
                <w:color w:val="00B050"/>
                <w:kern w:val="0"/>
                <w:sz w:val="20"/>
                <w:szCs w:val="20"/>
                <w:highlight w:val="white"/>
              </w:rPr>
              <w:t>LATITUDE</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纬度</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 xml:space="preserve">&lt;ITEM key=" </w:t>
            </w:r>
            <w:r>
              <w:rPr>
                <w:rFonts w:ascii="宋体" w:hAnsi="宋体" w:hint="eastAsia"/>
                <w:color w:val="00B050"/>
                <w:szCs w:val="21"/>
              </w:rPr>
              <w:t>LONGITUDE</w:t>
            </w:r>
            <w:r>
              <w:rPr>
                <w:rFonts w:ascii="宋体" w:hAnsi="宋体" w:cs="宋体"/>
                <w:color w:val="00B050"/>
                <w:kern w:val="0"/>
                <w:sz w:val="20"/>
                <w:szCs w:val="20"/>
                <w:highlight w:val="white"/>
              </w:rPr>
              <w:t xml:space="preserve">" eng=" </w:t>
            </w:r>
            <w:r>
              <w:rPr>
                <w:rFonts w:ascii="宋体" w:hAnsi="宋体" w:hint="eastAsia"/>
                <w:color w:val="00B050"/>
                <w:szCs w:val="21"/>
              </w:rPr>
              <w:t>LONGITUDE</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经度</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hint="eastAsia"/>
                <w:color w:val="FF0000"/>
                <w:kern w:val="0"/>
                <w:sz w:val="20"/>
                <w:szCs w:val="20"/>
                <w:highlight w:val="white"/>
              </w:rPr>
              <w:t xml:space="preserve">                              </w:t>
            </w:r>
            <w:r>
              <w:rPr>
                <w:rFonts w:ascii="宋体" w:hAnsi="宋体" w:cs="宋体"/>
                <w:color w:val="FF0000"/>
                <w:kern w:val="0"/>
                <w:sz w:val="20"/>
                <w:szCs w:val="20"/>
                <w:highlight w:val="white"/>
              </w:rPr>
              <w:t>&lt;ITEM key="</w:t>
            </w:r>
            <w:r>
              <w:rPr>
                <w:rFonts w:ascii="宋体" w:hAnsi="宋体" w:cs="宋体" w:hint="eastAsia"/>
                <w:color w:val="FF0000"/>
                <w:kern w:val="0"/>
                <w:sz w:val="20"/>
                <w:szCs w:val="20"/>
                <w:highlight w:val="white"/>
              </w:rPr>
              <w:t>address</w:t>
            </w:r>
            <w:r>
              <w:rPr>
                <w:rFonts w:ascii="宋体" w:hAnsi="宋体" w:cs="宋体"/>
                <w:color w:val="FF0000"/>
                <w:kern w:val="0"/>
                <w:sz w:val="20"/>
                <w:szCs w:val="20"/>
                <w:highlight w:val="white"/>
              </w:rPr>
              <w:t xml:space="preserve">" eng=" </w:t>
            </w:r>
            <w:r>
              <w:rPr>
                <w:rFonts w:ascii="宋体" w:hAnsi="宋体" w:cs="宋体" w:hint="eastAsia"/>
                <w:color w:val="FF0000"/>
                <w:kern w:val="0"/>
                <w:sz w:val="20"/>
                <w:szCs w:val="20"/>
                <w:highlight w:val="white"/>
              </w:rPr>
              <w:t>address</w:t>
            </w:r>
            <w:r>
              <w:rPr>
                <w:rFonts w:ascii="宋体" w:hAnsi="宋体" w:cs="宋体"/>
                <w:color w:val="FF000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FF0000"/>
                <w:kern w:val="0"/>
                <w:sz w:val="20"/>
                <w:szCs w:val="20"/>
                <w:highlight w:val="white"/>
              </w:rPr>
              <w:t>用户自设地址</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w:t>
            </w:r>
            <w:r>
              <w:rPr>
                <w:rFonts w:ascii="宋体" w:hAnsi="宋体" w:cs="宋体"/>
                <w:color w:val="FF0000"/>
                <w:kern w:val="0"/>
                <w:sz w:val="20"/>
                <w:szCs w:val="20"/>
                <w:highlight w:val="white"/>
              </w:rPr>
              <w:t>/&gt;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t>&lt;/DATA&gt;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t>&lt;/DATASET&gt;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DATASET</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8080"/>
                <w:kern w:val="0"/>
                <w:sz w:val="20"/>
                <w:szCs w:val="20"/>
                <w:highlight w:val="white"/>
              </w:rPr>
              <w:t xml:space="preserve"> 指定多个查询条件，一次可以执行多个查询任务 </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8080"/>
                <w:kern w:val="0"/>
                <w:sz w:val="20"/>
                <w:szCs w:val="20"/>
                <w:highlight w:val="white"/>
              </w:rPr>
              <w:t xml:space="preserve">...... </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DATASET</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FF"/>
                <w:kern w:val="0"/>
                <w:sz w:val="20"/>
                <w:szCs w:val="20"/>
                <w:highlight w:val="white"/>
              </w:rPr>
              <w:t>&lt;/</w:t>
            </w:r>
            <w:r>
              <w:rPr>
                <w:rFonts w:ascii="宋体" w:hAnsi="宋体" w:cs="宋体"/>
                <w:color w:val="800000"/>
                <w:kern w:val="0"/>
                <w:sz w:val="20"/>
                <w:szCs w:val="20"/>
                <w:highlight w:val="white"/>
              </w:rPr>
              <w:t>MESSAGE</w:t>
            </w:r>
            <w:r>
              <w:rPr>
                <w:rFonts w:ascii="宋体" w:hAnsi="宋体" w:cs="宋体"/>
                <w:color w:val="0000FF"/>
                <w:kern w:val="0"/>
                <w:sz w:val="20"/>
                <w:szCs w:val="20"/>
                <w:highlight w:val="white"/>
              </w:rPr>
              <w:t>&gt;</w:t>
            </w:r>
          </w:p>
          <w:p w:rsidR="009158D4" w:rsidRDefault="009158D4">
            <w:pPr>
              <w:autoSpaceDE w:val="0"/>
              <w:autoSpaceDN w:val="0"/>
              <w:adjustRightInd w:val="0"/>
              <w:jc w:val="left"/>
              <w:rPr>
                <w:rFonts w:ascii="宋体" w:hAnsi="宋体" w:cs="仿宋"/>
                <w:color w:val="008080"/>
                <w:kern w:val="0"/>
                <w:sz w:val="20"/>
                <w:szCs w:val="20"/>
              </w:rPr>
            </w:pPr>
          </w:p>
        </w:tc>
      </w:tr>
    </w:tbl>
    <w:p w:rsidR="009158D4" w:rsidRDefault="009158D4">
      <w:pPr>
        <w:rPr>
          <w:rFonts w:eastAsia="黑体"/>
          <w:szCs w:val="21"/>
        </w:rPr>
      </w:pPr>
    </w:p>
    <w:p w:rsidR="009158D4" w:rsidRDefault="005311D4">
      <w:pPr>
        <w:pStyle w:val="a0"/>
        <w:numPr>
          <w:ilvl w:val="3"/>
          <w:numId w:val="6"/>
        </w:numPr>
        <w:spacing w:before="156" w:after="156"/>
      </w:pPr>
      <w:r>
        <w:rPr>
          <w:rFonts w:hint="eastAsia"/>
        </w:rPr>
        <w:t>返回结果样例</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0"/>
      </w:tblGrid>
      <w:tr w:rsidR="009158D4">
        <w:tc>
          <w:tcPr>
            <w:tcW w:w="9180" w:type="dxa"/>
          </w:tcPr>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8080"/>
                <w:kern w:val="0"/>
                <w:sz w:val="20"/>
                <w:szCs w:val="20"/>
                <w:highlight w:val="white"/>
              </w:rPr>
              <w:t>&lt;?xml version="1.0" encoding="UTF-8"?&gt;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FF"/>
                <w:kern w:val="0"/>
                <w:sz w:val="20"/>
                <w:szCs w:val="20"/>
                <w:highlight w:val="white"/>
              </w:rPr>
              <w:t>&lt;</w:t>
            </w:r>
            <w:r>
              <w:rPr>
                <w:rFonts w:ascii="宋体" w:hAnsi="宋体" w:cs="宋体"/>
                <w:color w:val="800000"/>
                <w:kern w:val="0"/>
                <w:sz w:val="20"/>
                <w:szCs w:val="20"/>
                <w:highlight w:val="white"/>
              </w:rPr>
              <w:t>MESSAGE</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DATASET</w:t>
            </w:r>
            <w:r>
              <w:rPr>
                <w:rFonts w:ascii="宋体" w:hAnsi="宋体" w:cs="宋体"/>
                <w:color w:val="FF0000"/>
                <w:kern w:val="0"/>
                <w:sz w:val="20"/>
                <w:szCs w:val="20"/>
                <w:highlight w:val="white"/>
              </w:rPr>
              <w:t xml:space="preserve"> name</w:t>
            </w:r>
            <w:r>
              <w:rPr>
                <w:rFonts w:ascii="宋体" w:hAnsi="宋体" w:cs="宋体"/>
                <w:color w:val="0000FF"/>
                <w:kern w:val="0"/>
                <w:sz w:val="20"/>
                <w:szCs w:val="20"/>
                <w:highlight w:val="white"/>
              </w:rPr>
              <w:t>="</w:t>
            </w:r>
            <w:r>
              <w:rPr>
                <w:rFonts w:ascii="宋体" w:hAnsi="宋体" w:cs="宋体"/>
                <w:color w:val="000000"/>
                <w:kern w:val="0"/>
                <w:sz w:val="20"/>
                <w:szCs w:val="20"/>
                <w:highlight w:val="white"/>
              </w:rPr>
              <w:t>WA_COMMON_010000</w:t>
            </w:r>
            <w:r>
              <w:rPr>
                <w:rFonts w:ascii="宋体" w:hAnsi="宋体" w:cs="宋体"/>
                <w:color w:val="0000FF"/>
                <w:kern w:val="0"/>
                <w:sz w:val="20"/>
                <w:szCs w:val="20"/>
                <w:highlight w:val="white"/>
              </w:rPr>
              <w:t>"</w:t>
            </w:r>
            <w:r>
              <w:rPr>
                <w:rFonts w:ascii="宋体" w:hAnsi="宋体" w:cs="宋体"/>
                <w:color w:val="FF0000"/>
                <w:kern w:val="0"/>
                <w:sz w:val="20"/>
                <w:szCs w:val="20"/>
                <w:highlight w:val="white"/>
              </w:rPr>
              <w:t xml:space="preserve"> rmk</w:t>
            </w:r>
            <w:r>
              <w:rPr>
                <w:rFonts w:ascii="宋体" w:hAnsi="宋体" w:cs="宋体"/>
                <w:color w:val="0000FF"/>
                <w:kern w:val="0"/>
                <w:sz w:val="20"/>
                <w:szCs w:val="20"/>
                <w:highlight w:val="white"/>
              </w:rPr>
              <w:t>="</w:t>
            </w:r>
            <w:r>
              <w:rPr>
                <w:rFonts w:ascii="宋体" w:hAnsi="宋体" w:cs="宋体" w:hint="eastAsia"/>
                <w:color w:val="000000"/>
                <w:kern w:val="0"/>
                <w:sz w:val="18"/>
                <w:szCs w:val="18"/>
                <w:highlight w:val="white"/>
              </w:rPr>
              <w:t>消息</w:t>
            </w:r>
            <w:r>
              <w:rPr>
                <w:rFonts w:ascii="宋体" w:hAnsi="宋体" w:cs="宋体"/>
                <w:color w:val="000000"/>
                <w:kern w:val="0"/>
                <w:sz w:val="20"/>
                <w:szCs w:val="20"/>
                <w:highlight w:val="white"/>
              </w:rPr>
              <w:t>通用信息</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B050"/>
                <w:kern w:val="0"/>
                <w:sz w:val="20"/>
                <w:szCs w:val="20"/>
                <w:highlight w:val="white"/>
              </w:rPr>
              <w:t>&lt;ITEM key=“CLUE_SRC_SYS” val=“110100”  eng="FROM" chn="发起节点的标识" rmk="金华市"/&gt;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t>&lt;ITEM key=“CLUE_DST_SYS” val=“010000” eng="TO" chn="目的节点的标识" rmk="浙江省网安总队"/&gt;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t>&lt;ITEM key="</w:t>
            </w:r>
            <w:r>
              <w:rPr>
                <w:rFonts w:ascii="宋体" w:hAnsi="宋体" w:cs="宋体" w:hint="eastAsia"/>
                <w:color w:val="00B050"/>
                <w:kern w:val="0"/>
                <w:sz w:val="20"/>
                <w:szCs w:val="20"/>
                <w:highlight w:val="white"/>
              </w:rPr>
              <w:t>MESSAGE_TYPE</w:t>
            </w:r>
            <w:r>
              <w:rPr>
                <w:rFonts w:ascii="宋体" w:hAnsi="宋体" w:cs="宋体"/>
                <w:color w:val="00B050"/>
                <w:kern w:val="0"/>
                <w:sz w:val="20"/>
                <w:szCs w:val="20"/>
                <w:highlight w:val="white"/>
              </w:rPr>
              <w:t>" val="240011" eng="MESSAGE_TYPE" chn="消息类型" rmk="通用数据查询应答"/&gt;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t>&lt;ITEM key="</w:t>
            </w:r>
            <w:r>
              <w:rPr>
                <w:rFonts w:ascii="宋体" w:hAnsi="宋体" w:cs="宋体" w:hint="eastAsia"/>
                <w:color w:val="00B050"/>
                <w:kern w:val="0"/>
                <w:sz w:val="20"/>
                <w:szCs w:val="20"/>
                <w:highlight w:val="white"/>
              </w:rPr>
              <w:t>BUSINESS_SERVER_TYPE</w:t>
            </w:r>
            <w:r>
              <w:rPr>
                <w:rFonts w:ascii="宋体" w:hAnsi="宋体" w:cs="宋体"/>
                <w:color w:val="00B050"/>
                <w:kern w:val="0"/>
                <w:sz w:val="20"/>
                <w:szCs w:val="20"/>
                <w:highlight w:val="white"/>
              </w:rPr>
              <w:t>" val="02" eng="BUSINESS_SERVER_TYPE" chn="业务服务类型" rmk="查询业务服务类型（数字）"/&gt;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B0F0"/>
                <w:kern w:val="0"/>
                <w:sz w:val="20"/>
                <w:szCs w:val="20"/>
                <w:highlight w:val="white"/>
              </w:rPr>
              <w:tab/>
              <w:t>&lt;ITEM key="</w:t>
            </w:r>
            <w:r>
              <w:rPr>
                <w:rFonts w:ascii="宋体" w:hAnsi="宋体" w:cs="宋体" w:hint="eastAsia"/>
                <w:color w:val="00B0F0"/>
                <w:kern w:val="0"/>
                <w:sz w:val="20"/>
                <w:szCs w:val="20"/>
                <w:highlight w:val="white"/>
              </w:rPr>
              <w:t>MESSAGE_SEQUENCE</w:t>
            </w:r>
            <w:r>
              <w:rPr>
                <w:rFonts w:ascii="宋体" w:hAnsi="宋体" w:cs="宋体"/>
                <w:color w:val="00B0F0"/>
                <w:kern w:val="0"/>
                <w:sz w:val="20"/>
                <w:szCs w:val="20"/>
                <w:highlight w:val="white"/>
              </w:rPr>
              <w:t>" val="110000201103070955330012" eng="MESSAGE_SEQUENCE" chn="消息流水号" rmk="流水号ID"/&gt;</w:t>
            </w:r>
          </w:p>
          <w:p w:rsidR="009158D4" w:rsidRDefault="009158D4">
            <w:pPr>
              <w:wordWrap/>
              <w:autoSpaceDE w:val="0"/>
              <w:autoSpaceDN w:val="0"/>
              <w:adjustRightInd w:val="0"/>
              <w:jc w:val="left"/>
              <w:rPr>
                <w:rFonts w:ascii="宋体" w:hAnsi="宋体" w:cs="宋体"/>
                <w:color w:val="000000"/>
                <w:kern w:val="0"/>
                <w:sz w:val="20"/>
                <w:szCs w:val="20"/>
                <w:highlight w:val="white"/>
              </w:rPr>
            </w:pP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DATASET</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DATASET</w:t>
            </w:r>
            <w:r>
              <w:rPr>
                <w:rFonts w:ascii="宋体" w:hAnsi="宋体" w:cs="宋体"/>
                <w:color w:val="FF0000"/>
                <w:kern w:val="0"/>
                <w:sz w:val="20"/>
                <w:szCs w:val="20"/>
                <w:highlight w:val="white"/>
              </w:rPr>
              <w:t xml:space="preserve"> name</w:t>
            </w:r>
            <w:r>
              <w:rPr>
                <w:rFonts w:ascii="宋体" w:hAnsi="宋体" w:cs="宋体"/>
                <w:color w:val="0000FF"/>
                <w:kern w:val="0"/>
                <w:sz w:val="20"/>
                <w:szCs w:val="20"/>
                <w:highlight w:val="white"/>
              </w:rPr>
              <w:t>="</w:t>
            </w:r>
            <w:r>
              <w:rPr>
                <w:rFonts w:ascii="宋体" w:hAnsi="宋体" w:cs="宋体"/>
                <w:color w:val="000000"/>
                <w:kern w:val="0"/>
                <w:sz w:val="20"/>
                <w:szCs w:val="20"/>
                <w:highlight w:val="white"/>
              </w:rPr>
              <w:t>WA_COMMON_010004</w:t>
            </w:r>
            <w:r>
              <w:rPr>
                <w:rFonts w:ascii="宋体" w:hAnsi="宋体" w:cs="宋体"/>
                <w:color w:val="0000FF"/>
                <w:kern w:val="0"/>
                <w:sz w:val="20"/>
                <w:szCs w:val="20"/>
                <w:highlight w:val="white"/>
              </w:rPr>
              <w:t>"</w:t>
            </w:r>
            <w:r>
              <w:rPr>
                <w:rFonts w:ascii="宋体" w:hAnsi="宋体" w:cs="宋体"/>
                <w:color w:val="FF0000"/>
                <w:kern w:val="0"/>
                <w:sz w:val="20"/>
                <w:szCs w:val="20"/>
                <w:highlight w:val="white"/>
              </w:rPr>
              <w:t xml:space="preserve"> rmk</w:t>
            </w:r>
            <w:r>
              <w:rPr>
                <w:rFonts w:ascii="宋体" w:hAnsi="宋体" w:cs="宋体"/>
                <w:color w:val="0000FF"/>
                <w:kern w:val="0"/>
                <w:sz w:val="20"/>
                <w:szCs w:val="20"/>
                <w:highlight w:val="white"/>
              </w:rPr>
              <w:t>="</w:t>
            </w:r>
            <w:r>
              <w:rPr>
                <w:rFonts w:ascii="宋体" w:hAnsi="宋体" w:cs="宋体"/>
                <w:color w:val="000000"/>
                <w:kern w:val="0"/>
                <w:sz w:val="20"/>
                <w:szCs w:val="20"/>
                <w:highlight w:val="white"/>
              </w:rPr>
              <w:t>消息返回状态信息</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FF0000"/>
                <w:kern w:val="0"/>
                <w:sz w:val="20"/>
                <w:szCs w:val="20"/>
                <w:highlight w:val="white"/>
              </w:rPr>
              <w:t>&lt;ITEM key="</w:t>
            </w:r>
            <w:r>
              <w:rPr>
                <w:rFonts w:ascii="宋体" w:hAnsi="宋体" w:cs="宋体" w:hint="eastAsia"/>
                <w:color w:val="FF0000"/>
                <w:kern w:val="0"/>
                <w:sz w:val="20"/>
                <w:szCs w:val="20"/>
                <w:highlight w:val="white"/>
              </w:rPr>
              <w:t>BUSINESS_STATUS</w:t>
            </w:r>
            <w:r>
              <w:rPr>
                <w:rFonts w:ascii="宋体" w:hAnsi="宋体" w:cs="宋体"/>
                <w:color w:val="FF0000"/>
                <w:kern w:val="0"/>
                <w:sz w:val="20"/>
                <w:szCs w:val="20"/>
                <w:highlight w:val="white"/>
              </w:rPr>
              <w:t>" val="0" eng="</w:t>
            </w:r>
            <w:bookmarkStart w:id="513" w:name="OLE_LINK13"/>
            <w:r>
              <w:rPr>
                <w:rFonts w:ascii="宋体" w:hAnsi="宋体" w:cs="宋体"/>
                <w:color w:val="FF0000"/>
                <w:kern w:val="0"/>
                <w:sz w:val="20"/>
                <w:szCs w:val="20"/>
                <w:highlight w:val="white"/>
              </w:rPr>
              <w:t>BUSINESS_STATUS</w:t>
            </w:r>
            <w:bookmarkEnd w:id="513"/>
            <w:r>
              <w:rPr>
                <w:rFonts w:ascii="宋体" w:hAnsi="宋体" w:cs="宋体"/>
                <w:color w:val="FF0000"/>
                <w:kern w:val="0"/>
                <w:sz w:val="20"/>
                <w:szCs w:val="20"/>
                <w:highlight w:val="white"/>
              </w:rPr>
              <w:t>" chn="消息状态"/&gt;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t>&lt;ITEM key="</w:t>
            </w:r>
            <w:r>
              <w:rPr>
                <w:rFonts w:ascii="宋体" w:hAnsi="宋体" w:cs="宋体" w:hint="eastAsia"/>
                <w:color w:val="FF0000"/>
                <w:kern w:val="0"/>
                <w:sz w:val="20"/>
                <w:szCs w:val="20"/>
                <w:highlight w:val="white"/>
              </w:rPr>
              <w:t>BUSINESS_TIME</w:t>
            </w:r>
            <w:r>
              <w:rPr>
                <w:rFonts w:ascii="宋体" w:hAnsi="宋体" w:cs="宋体"/>
                <w:color w:val="FF0000"/>
                <w:kern w:val="0"/>
                <w:sz w:val="20"/>
                <w:szCs w:val="20"/>
                <w:highlight w:val="white"/>
              </w:rPr>
              <w:t>" val="1350718961" eng="BUSINESS_TIME" chn="消息返回时间"/&gt;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color w:val="FF0000"/>
                <w:kern w:val="0"/>
                <w:sz w:val="20"/>
                <w:szCs w:val="20"/>
                <w:highlight w:val="white"/>
              </w:rPr>
              <w:lastRenderedPageBreak/>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t>&lt;ITEM key="</w:t>
            </w:r>
            <w:r>
              <w:rPr>
                <w:rFonts w:ascii="宋体" w:hAnsi="宋体" w:cs="宋体" w:hint="eastAsia"/>
                <w:color w:val="FF0000"/>
                <w:kern w:val="0"/>
                <w:sz w:val="20"/>
                <w:szCs w:val="20"/>
                <w:highlight w:val="white"/>
              </w:rPr>
              <w:t>BUSINESS_ERRCODE</w:t>
            </w:r>
            <w:r>
              <w:rPr>
                <w:rFonts w:ascii="宋体" w:hAnsi="宋体" w:cs="宋体"/>
                <w:color w:val="FF0000"/>
                <w:kern w:val="0"/>
                <w:sz w:val="20"/>
                <w:szCs w:val="20"/>
                <w:highlight w:val="white"/>
              </w:rPr>
              <w:t>" val="" eng="BUSINESS_ERRCODE" chn="业务消息错误码"/&gt;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t>&lt;ITEM key="</w:t>
            </w:r>
            <w:r>
              <w:rPr>
                <w:rFonts w:ascii="宋体" w:hAnsi="宋体" w:cs="宋体" w:hint="eastAsia"/>
                <w:color w:val="FF0000"/>
                <w:kern w:val="0"/>
                <w:sz w:val="20"/>
                <w:szCs w:val="20"/>
                <w:highlight w:val="white"/>
              </w:rPr>
              <w:t>REMARK</w:t>
            </w:r>
            <w:r>
              <w:rPr>
                <w:rFonts w:ascii="宋体" w:hAnsi="宋体" w:cs="宋体"/>
                <w:color w:val="FF0000"/>
                <w:kern w:val="0"/>
                <w:sz w:val="20"/>
                <w:szCs w:val="20"/>
                <w:highlight w:val="white"/>
              </w:rPr>
              <w:t>" val="查询成功" eng="" chn="备注"/&gt;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DATASET</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DATASET</w:t>
            </w:r>
            <w:r>
              <w:rPr>
                <w:rFonts w:ascii="宋体" w:hAnsi="宋体" w:cs="宋体"/>
                <w:color w:val="FF0000"/>
                <w:kern w:val="0"/>
                <w:sz w:val="20"/>
                <w:szCs w:val="20"/>
                <w:highlight w:val="white"/>
              </w:rPr>
              <w:t xml:space="preserve"> name</w:t>
            </w:r>
            <w:r>
              <w:rPr>
                <w:rFonts w:ascii="宋体" w:hAnsi="宋体" w:cs="宋体"/>
                <w:color w:val="0000FF"/>
                <w:kern w:val="0"/>
                <w:sz w:val="20"/>
                <w:szCs w:val="20"/>
                <w:highlight w:val="white"/>
              </w:rPr>
              <w:t>="</w:t>
            </w:r>
            <w:r>
              <w:rPr>
                <w:rFonts w:ascii="宋体" w:hAnsi="宋体" w:cs="宋体"/>
                <w:color w:val="000000"/>
                <w:kern w:val="0"/>
                <w:sz w:val="20"/>
                <w:szCs w:val="20"/>
                <w:highlight w:val="white"/>
              </w:rPr>
              <w:t>WA_COMMON_010012</w:t>
            </w:r>
            <w:r>
              <w:rPr>
                <w:rFonts w:ascii="宋体" w:hAnsi="宋体" w:cs="宋体"/>
                <w:color w:val="0000FF"/>
                <w:kern w:val="0"/>
                <w:sz w:val="20"/>
                <w:szCs w:val="20"/>
                <w:highlight w:val="white"/>
              </w:rPr>
              <w:t>"</w:t>
            </w:r>
            <w:r>
              <w:rPr>
                <w:rFonts w:ascii="宋体" w:hAnsi="宋体" w:cs="宋体"/>
                <w:color w:val="FF0000"/>
                <w:kern w:val="0"/>
                <w:sz w:val="20"/>
                <w:szCs w:val="20"/>
                <w:highlight w:val="white"/>
              </w:rPr>
              <w:t xml:space="preserve"> rmk</w:t>
            </w:r>
            <w:r>
              <w:rPr>
                <w:rFonts w:ascii="宋体" w:hAnsi="宋体" w:cs="宋体"/>
                <w:color w:val="0000FF"/>
                <w:kern w:val="0"/>
                <w:sz w:val="20"/>
                <w:szCs w:val="20"/>
                <w:highlight w:val="white"/>
              </w:rPr>
              <w:t>="</w:t>
            </w:r>
            <w:r>
              <w:rPr>
                <w:rFonts w:ascii="宋体" w:hAnsi="宋体" w:cs="宋体"/>
                <w:color w:val="000000"/>
                <w:kern w:val="0"/>
                <w:sz w:val="20"/>
                <w:szCs w:val="20"/>
                <w:highlight w:val="white"/>
              </w:rPr>
              <w:t>通用数据查询返回结果</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8080"/>
                <w:kern w:val="0"/>
                <w:sz w:val="20"/>
                <w:szCs w:val="20"/>
                <w:highlight w:val="white"/>
              </w:rPr>
              <w:t xml:space="preserve">一次可以返回多个查询任务的查询结果 </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ITEM</w:t>
            </w:r>
            <w:r>
              <w:rPr>
                <w:rFonts w:ascii="宋体" w:hAnsi="宋体" w:cs="宋体"/>
                <w:color w:val="FF0000"/>
                <w:kern w:val="0"/>
                <w:sz w:val="20"/>
                <w:szCs w:val="20"/>
                <w:highlight w:val="white"/>
              </w:rPr>
              <w:t xml:space="preserve"> key</w:t>
            </w:r>
            <w:r>
              <w:rPr>
                <w:rFonts w:ascii="宋体" w:hAnsi="宋体" w:cs="宋体"/>
                <w:color w:val="0000FF"/>
                <w:kern w:val="0"/>
                <w:sz w:val="20"/>
                <w:szCs w:val="20"/>
                <w:highlight w:val="white"/>
              </w:rPr>
              <w:t>="</w:t>
            </w:r>
            <w:r>
              <w:rPr>
                <w:rFonts w:ascii="宋体" w:hAnsi="宋体" w:cs="宋体" w:hint="eastAsia"/>
                <w:color w:val="000000"/>
                <w:kern w:val="0"/>
                <w:sz w:val="20"/>
                <w:szCs w:val="20"/>
                <w:highlight w:val="white"/>
              </w:rPr>
              <w:t>CLUE_ID</w:t>
            </w:r>
            <w:r>
              <w:rPr>
                <w:rFonts w:ascii="宋体" w:hAnsi="宋体" w:cs="宋体"/>
                <w:color w:val="0000FF"/>
                <w:kern w:val="0"/>
                <w:sz w:val="20"/>
                <w:szCs w:val="20"/>
                <w:highlight w:val="white"/>
              </w:rPr>
              <w:t>"</w:t>
            </w:r>
            <w:r>
              <w:rPr>
                <w:rFonts w:ascii="宋体" w:hAnsi="宋体" w:cs="宋体"/>
                <w:color w:val="FF0000"/>
                <w:kern w:val="0"/>
                <w:sz w:val="20"/>
                <w:szCs w:val="20"/>
                <w:highlight w:val="white"/>
              </w:rPr>
              <w:t xml:space="preserve"> val</w:t>
            </w:r>
            <w:r>
              <w:rPr>
                <w:rFonts w:ascii="宋体" w:hAnsi="宋体" w:cs="宋体"/>
                <w:color w:val="0000FF"/>
                <w:kern w:val="0"/>
                <w:sz w:val="20"/>
                <w:szCs w:val="20"/>
                <w:highlight w:val="white"/>
              </w:rPr>
              <w:t>="</w:t>
            </w:r>
            <w:r>
              <w:rPr>
                <w:rFonts w:ascii="宋体" w:hAnsi="宋体" w:cs="宋体"/>
                <w:color w:val="000000"/>
                <w:kern w:val="0"/>
                <w:sz w:val="20"/>
                <w:szCs w:val="20"/>
                <w:highlight w:val="white"/>
              </w:rPr>
              <w:t>3300004001201103070955330023</w:t>
            </w:r>
            <w:r>
              <w:rPr>
                <w:rFonts w:ascii="宋体" w:hAnsi="宋体" w:cs="宋体"/>
                <w:color w:val="0000FF"/>
                <w:kern w:val="0"/>
                <w:sz w:val="20"/>
                <w:szCs w:val="20"/>
                <w:highlight w:val="white"/>
              </w:rPr>
              <w:t>"</w:t>
            </w:r>
            <w:r>
              <w:rPr>
                <w:rFonts w:ascii="宋体" w:hAnsi="宋体" w:cs="宋体"/>
                <w:color w:val="FF0000"/>
                <w:kern w:val="0"/>
                <w:sz w:val="20"/>
                <w:szCs w:val="20"/>
                <w:highlight w:val="white"/>
              </w:rPr>
              <w:t xml:space="preserve"> eng</w:t>
            </w:r>
            <w:r>
              <w:rPr>
                <w:rFonts w:ascii="宋体" w:hAnsi="宋体" w:cs="宋体"/>
                <w:color w:val="0000FF"/>
                <w:kern w:val="0"/>
                <w:sz w:val="20"/>
                <w:szCs w:val="20"/>
                <w:highlight w:val="white"/>
              </w:rPr>
              <w:t>="</w:t>
            </w:r>
            <w:r>
              <w:rPr>
                <w:rFonts w:ascii="宋体" w:hAnsi="宋体" w:cs="宋体"/>
                <w:color w:val="000000"/>
                <w:kern w:val="0"/>
                <w:sz w:val="20"/>
                <w:szCs w:val="20"/>
                <w:highlight w:val="white"/>
              </w:rPr>
              <w:t xml:space="preserve">CLUE_ID </w:t>
            </w:r>
            <w:r>
              <w:rPr>
                <w:rFonts w:ascii="宋体" w:hAnsi="宋体" w:cs="宋体"/>
                <w:color w:val="0000FF"/>
                <w:kern w:val="0"/>
                <w:sz w:val="20"/>
                <w:szCs w:val="20"/>
                <w:highlight w:val="white"/>
              </w:rPr>
              <w:t>"</w:t>
            </w:r>
            <w:r>
              <w:rPr>
                <w:rFonts w:ascii="宋体" w:hAnsi="宋体" w:cs="宋体"/>
                <w:color w:val="FF0000"/>
                <w:kern w:val="0"/>
                <w:sz w:val="20"/>
                <w:szCs w:val="20"/>
                <w:highlight w:val="white"/>
              </w:rPr>
              <w:t xml:space="preserve"> chn</w:t>
            </w:r>
            <w:r>
              <w:rPr>
                <w:rFonts w:ascii="宋体" w:hAnsi="宋体" w:cs="宋体"/>
                <w:color w:val="0000FF"/>
                <w:kern w:val="0"/>
                <w:sz w:val="20"/>
                <w:szCs w:val="20"/>
                <w:highlight w:val="white"/>
              </w:rPr>
              <w:t>="</w:t>
            </w:r>
            <w:r>
              <w:rPr>
                <w:rFonts w:ascii="宋体" w:hAnsi="宋体" w:cs="宋体"/>
                <w:color w:val="000000"/>
                <w:kern w:val="0"/>
                <w:sz w:val="20"/>
                <w:szCs w:val="20"/>
                <w:highlight w:val="white"/>
              </w:rPr>
              <w:t>查询任务标识（同步查询和异步查询时都需要）</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bookmarkStart w:id="514" w:name="OLE_LINK42"/>
            <w:r>
              <w:rPr>
                <w:rFonts w:ascii="宋体" w:hAnsi="宋体" w:cs="宋体"/>
                <w:color w:val="000000"/>
                <w:kern w:val="0"/>
                <w:sz w:val="20"/>
                <w:szCs w:val="20"/>
                <w:highlight w:val="white"/>
              </w:rPr>
              <w:tab/>
            </w:r>
            <w:bookmarkEnd w:id="514"/>
            <w:r>
              <w:rPr>
                <w:rFonts w:ascii="宋体" w:hAnsi="宋体" w:cs="宋体"/>
                <w:color w:val="FF0000"/>
                <w:kern w:val="0"/>
                <w:sz w:val="20"/>
                <w:szCs w:val="20"/>
                <w:highlight w:val="white"/>
              </w:rPr>
              <w:t>&lt;DATASET name="WA_SOURCE_00</w:t>
            </w:r>
            <w:r>
              <w:rPr>
                <w:rFonts w:ascii="宋体" w:hAnsi="宋体" w:cs="宋体" w:hint="eastAsia"/>
                <w:color w:val="FF0000"/>
                <w:kern w:val="0"/>
                <w:sz w:val="20"/>
                <w:szCs w:val="20"/>
                <w:highlight w:val="white"/>
              </w:rPr>
              <w:t>3</w:t>
            </w:r>
            <w:r>
              <w:rPr>
                <w:rFonts w:ascii="宋体" w:hAnsi="宋体" w:cs="宋体"/>
                <w:color w:val="FF0000"/>
                <w:kern w:val="0"/>
                <w:sz w:val="20"/>
                <w:szCs w:val="20"/>
                <w:highlight w:val="white"/>
              </w:rPr>
              <w:t>5"&gt;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t>&lt;DATA&gt;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00B050"/>
                <w:kern w:val="0"/>
                <w:sz w:val="20"/>
                <w:szCs w:val="20"/>
                <w:highlight w:val="white"/>
              </w:rPr>
              <w:t>&lt;ITEM key="</w:t>
            </w:r>
            <w:r>
              <w:rPr>
                <w:rFonts w:ascii="宋体" w:hAnsi="宋体" w:hint="eastAsia"/>
                <w:color w:val="00B050"/>
                <w:szCs w:val="21"/>
              </w:rPr>
              <w:t>msgid</w:t>
            </w:r>
            <w:r>
              <w:rPr>
                <w:rFonts w:ascii="宋体" w:hAnsi="宋体" w:cs="宋体"/>
                <w:color w:val="00B050"/>
                <w:kern w:val="0"/>
                <w:sz w:val="20"/>
                <w:szCs w:val="20"/>
                <w:highlight w:val="white"/>
              </w:rPr>
              <w:t>" eng="</w:t>
            </w:r>
            <w:r>
              <w:rPr>
                <w:rFonts w:ascii="宋体" w:hAnsi="宋体" w:hint="eastAsia"/>
                <w:color w:val="00B050"/>
                <w:szCs w:val="21"/>
              </w:rPr>
              <w:t>msgid</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消息ID</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t>&lt;ITEM key="</w:t>
            </w:r>
            <w:r>
              <w:rPr>
                <w:rFonts w:ascii="宋体" w:hAnsi="宋体" w:cs="宋体" w:hint="eastAsia"/>
                <w:color w:val="00B050"/>
                <w:kern w:val="0"/>
                <w:sz w:val="20"/>
                <w:szCs w:val="20"/>
                <w:highlight w:val="white"/>
              </w:rPr>
              <w:t>userID</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userID</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用户ID</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t xml:space="preserve">&lt;ITEM key=" </w:t>
            </w:r>
            <w:r>
              <w:rPr>
                <w:rFonts w:hint="eastAsia"/>
                <w:color w:val="00B050"/>
              </w:rPr>
              <w:t xml:space="preserve">msgtype </w:t>
            </w:r>
            <w:r>
              <w:rPr>
                <w:rFonts w:ascii="宋体" w:hAnsi="宋体" w:cs="宋体"/>
                <w:color w:val="00B050"/>
                <w:kern w:val="0"/>
                <w:sz w:val="20"/>
                <w:szCs w:val="20"/>
                <w:highlight w:val="white"/>
              </w:rPr>
              <w:t xml:space="preserve">" eng=" </w:t>
            </w:r>
            <w:r>
              <w:rPr>
                <w:rFonts w:hint="eastAsia"/>
                <w:color w:val="00B050"/>
              </w:rPr>
              <w:t>msgtype</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消息类型（原创/转发/评论/点赞）</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t xml:space="preserve">&lt;ITEM key=" </w:t>
            </w:r>
            <w:r>
              <w:rPr>
                <w:rFonts w:ascii="宋体" w:hAnsi="宋体" w:hint="eastAsia"/>
                <w:color w:val="00B050"/>
                <w:szCs w:val="21"/>
              </w:rPr>
              <w:t>content</w:t>
            </w:r>
            <w:r>
              <w:rPr>
                <w:rFonts w:ascii="宋体" w:hAnsi="宋体" w:cs="宋体"/>
                <w:color w:val="00B050"/>
                <w:kern w:val="0"/>
                <w:sz w:val="20"/>
                <w:szCs w:val="20"/>
                <w:highlight w:val="white"/>
              </w:rPr>
              <w:t xml:space="preserve">" eng=" </w:t>
            </w:r>
            <w:r>
              <w:rPr>
                <w:rFonts w:ascii="宋体" w:hAnsi="宋体" w:hint="eastAsia"/>
                <w:color w:val="00B050"/>
                <w:szCs w:val="21"/>
              </w:rPr>
              <w:t>content</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消息内容（包括：文本、音视频、图片、红包</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t>&lt;ITEM key="</w:t>
            </w:r>
            <w:r>
              <w:rPr>
                <w:rFonts w:ascii="宋体" w:hAnsi="宋体" w:hint="eastAsia"/>
                <w:color w:val="00B050"/>
                <w:szCs w:val="21"/>
              </w:rPr>
              <w:t>msgfiles</w:t>
            </w:r>
            <w:r>
              <w:rPr>
                <w:rFonts w:ascii="宋体" w:hAnsi="宋体" w:cs="宋体"/>
                <w:color w:val="00B050"/>
                <w:kern w:val="0"/>
                <w:sz w:val="20"/>
                <w:szCs w:val="20"/>
                <w:highlight w:val="white"/>
              </w:rPr>
              <w:t>" eng="</w:t>
            </w:r>
            <w:r>
              <w:rPr>
                <w:rFonts w:ascii="宋体" w:hAnsi="宋体" w:hint="eastAsia"/>
                <w:color w:val="00B050"/>
                <w:szCs w:val="21"/>
              </w:rPr>
              <w:t>msgfiles</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消息附件信息</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&lt;ITEM key="</w:t>
            </w:r>
            <w:r>
              <w:rPr>
                <w:rFonts w:ascii="宋体" w:hAnsi="宋体" w:hint="eastAsia"/>
                <w:color w:val="00B050"/>
                <w:szCs w:val="21"/>
              </w:rPr>
              <w:t>imgId</w:t>
            </w:r>
            <w:r>
              <w:rPr>
                <w:rFonts w:ascii="宋体" w:hAnsi="宋体" w:cs="宋体"/>
                <w:color w:val="00B050"/>
                <w:kern w:val="0"/>
                <w:sz w:val="20"/>
                <w:szCs w:val="20"/>
                <w:highlight w:val="white"/>
              </w:rPr>
              <w:t>" eng="</w:t>
            </w:r>
            <w:r>
              <w:rPr>
                <w:rFonts w:ascii="宋体" w:hAnsi="宋体" w:hint="eastAsia"/>
                <w:color w:val="00B050"/>
                <w:szCs w:val="21"/>
              </w:rPr>
              <w:t>imgId</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图片ID</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&lt;ITEM key="</w:t>
            </w:r>
            <w:r>
              <w:rPr>
                <w:rFonts w:ascii="宋体" w:hAnsi="宋体" w:hint="eastAsia"/>
                <w:color w:val="00B050"/>
                <w:szCs w:val="21"/>
              </w:rPr>
              <w:t>objId</w:t>
            </w:r>
            <w:r>
              <w:rPr>
                <w:rFonts w:ascii="宋体" w:hAnsi="宋体" w:cs="宋体"/>
                <w:color w:val="00B050"/>
                <w:kern w:val="0"/>
                <w:sz w:val="20"/>
                <w:szCs w:val="20"/>
                <w:highlight w:val="white"/>
              </w:rPr>
              <w:t>" eng="</w:t>
            </w:r>
            <w:r>
              <w:rPr>
                <w:rFonts w:ascii="宋体" w:hAnsi="宋体" w:hint="eastAsia"/>
                <w:color w:val="00B050"/>
                <w:szCs w:val="21"/>
              </w:rPr>
              <w:t>objId</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对象ID</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t>&lt;ITEM key="</w:t>
            </w:r>
            <w:r>
              <w:rPr>
                <w:rFonts w:ascii="宋体" w:hAnsi="宋体" w:cs="宋体" w:hint="eastAsia"/>
                <w:color w:val="FF0000"/>
                <w:kern w:val="0"/>
                <w:sz w:val="20"/>
                <w:szCs w:val="20"/>
                <w:highlight w:val="white"/>
              </w:rPr>
              <w:t>msgdealtype</w:t>
            </w:r>
            <w:r>
              <w:rPr>
                <w:rFonts w:ascii="宋体" w:hAnsi="宋体" w:cs="宋体"/>
                <w:color w:val="FF0000"/>
                <w:kern w:val="0"/>
                <w:sz w:val="20"/>
                <w:szCs w:val="20"/>
                <w:highlight w:val="white"/>
              </w:rPr>
              <w:t>" eng="</w:t>
            </w:r>
            <w:r>
              <w:rPr>
                <w:rFonts w:ascii="宋体" w:hAnsi="宋体" w:cs="宋体" w:hint="eastAsia"/>
                <w:color w:val="FF0000"/>
                <w:kern w:val="0"/>
                <w:sz w:val="20"/>
                <w:szCs w:val="20"/>
                <w:highlight w:val="white"/>
              </w:rPr>
              <w:t>msgdealtype</w:t>
            </w:r>
            <w:r>
              <w:rPr>
                <w:rFonts w:ascii="宋体" w:hAnsi="宋体" w:cs="宋体"/>
                <w:color w:val="FF000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消息状态（正常/屏蔽/删除/仅本人可见/）</w:t>
            </w:r>
            <w:r>
              <w:rPr>
                <w:rFonts w:ascii="宋体" w:hAnsi="宋体" w:cs="宋体"/>
                <w:color w:val="00B0F0"/>
                <w:kern w:val="0"/>
                <w:sz w:val="20"/>
                <w:szCs w:val="20"/>
                <w:highlight w:val="white"/>
              </w:rPr>
              <w:t>"</w:t>
            </w:r>
            <w:r>
              <w:rPr>
                <w:rFonts w:ascii="宋体" w:hAnsi="宋体" w:cs="宋体"/>
                <w:color w:val="FF0000"/>
                <w:kern w:val="0"/>
                <w:sz w:val="20"/>
                <w:szCs w:val="20"/>
                <w:highlight w:val="white"/>
              </w:rPr>
              <w:t>/&gt;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t>&lt;ITEM key="</w:t>
            </w:r>
            <w:r>
              <w:rPr>
                <w:rFonts w:ascii="宋体" w:hAnsi="宋体" w:cs="宋体" w:hint="eastAsia"/>
                <w:color w:val="FF0000"/>
                <w:kern w:val="0"/>
                <w:sz w:val="20"/>
                <w:szCs w:val="20"/>
                <w:highlight w:val="white"/>
              </w:rPr>
              <w:t>msgShareRange</w:t>
            </w:r>
            <w:r>
              <w:rPr>
                <w:rFonts w:ascii="宋体" w:hAnsi="宋体" w:cs="宋体"/>
                <w:color w:val="FF0000"/>
                <w:kern w:val="0"/>
                <w:sz w:val="20"/>
                <w:szCs w:val="20"/>
                <w:highlight w:val="white"/>
              </w:rPr>
              <w:t>" eng="</w:t>
            </w:r>
            <w:r>
              <w:rPr>
                <w:rFonts w:ascii="宋体" w:hAnsi="宋体" w:cs="宋体" w:hint="eastAsia"/>
                <w:color w:val="FF0000"/>
                <w:kern w:val="0"/>
                <w:sz w:val="20"/>
                <w:szCs w:val="20"/>
                <w:highlight w:val="white"/>
              </w:rPr>
              <w:t>msgShareRange</w:t>
            </w:r>
            <w:r>
              <w:rPr>
                <w:rFonts w:ascii="宋体" w:hAnsi="宋体" w:cs="宋体"/>
                <w:color w:val="FF000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FF0000"/>
                <w:kern w:val="0"/>
                <w:sz w:val="20"/>
                <w:szCs w:val="20"/>
                <w:highlight w:val="white"/>
              </w:rPr>
              <w:t>消息分享范围（公开/好友圈/仅自己可见/指定部分好友可见）</w:t>
            </w:r>
            <w:r>
              <w:rPr>
                <w:rFonts w:ascii="宋体" w:hAnsi="宋体" w:cs="宋体"/>
                <w:color w:val="00B0F0"/>
                <w:kern w:val="0"/>
                <w:sz w:val="20"/>
                <w:szCs w:val="20"/>
                <w:highlight w:val="white"/>
              </w:rPr>
              <w:t>"</w:t>
            </w:r>
            <w:r>
              <w:rPr>
                <w:rFonts w:ascii="宋体" w:hAnsi="宋体" w:cs="宋体"/>
                <w:color w:val="FF000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FF0000"/>
                <w:kern w:val="0"/>
                <w:sz w:val="20"/>
                <w:szCs w:val="20"/>
                <w:highlight w:val="white"/>
              </w:rPr>
              <w:t xml:space="preserve">                              </w:t>
            </w:r>
            <w:r>
              <w:rPr>
                <w:rFonts w:ascii="宋体" w:hAnsi="宋体" w:cs="宋体"/>
                <w:color w:val="00B050"/>
                <w:kern w:val="0"/>
                <w:sz w:val="20"/>
                <w:szCs w:val="20"/>
                <w:highlight w:val="white"/>
              </w:rPr>
              <w:t xml:space="preserve">&lt;ITEM key=" </w:t>
            </w:r>
            <w:r>
              <w:rPr>
                <w:rFonts w:ascii="宋体" w:hAnsi="宋体" w:hint="eastAsia"/>
                <w:color w:val="00B050"/>
                <w:szCs w:val="21"/>
              </w:rPr>
              <w:t>receiverList</w:t>
            </w:r>
            <w:r>
              <w:rPr>
                <w:rFonts w:ascii="宋体" w:hAnsi="宋体" w:cs="宋体"/>
                <w:color w:val="00B050"/>
                <w:kern w:val="0"/>
                <w:sz w:val="20"/>
                <w:szCs w:val="20"/>
                <w:highlight w:val="white"/>
              </w:rPr>
              <w:t>" eng="</w:t>
            </w:r>
            <w:r>
              <w:rPr>
                <w:rFonts w:ascii="宋体" w:hAnsi="宋体" w:hint="eastAsia"/>
                <w:color w:val="00B050"/>
                <w:szCs w:val="21"/>
              </w:rPr>
              <w:t>receiverList</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消息指定用户ID列表（指定部分用户可见时）</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&lt;ITEM key="</w:t>
            </w:r>
            <w:r>
              <w:rPr>
                <w:rFonts w:ascii="宋体" w:hAnsi="宋体" w:cs="宋体" w:hint="eastAsia"/>
                <w:color w:val="00B050"/>
                <w:kern w:val="0"/>
                <w:sz w:val="20"/>
                <w:szCs w:val="20"/>
                <w:highlight w:val="white"/>
              </w:rPr>
              <w:t>idRootMblogId</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idRootMblogId</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根消息ID</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&lt;ITEM key="</w:t>
            </w:r>
            <w:r>
              <w:rPr>
                <w:rFonts w:ascii="宋体" w:hAnsi="宋体" w:cs="宋体" w:hint="eastAsia"/>
                <w:color w:val="00B050"/>
                <w:kern w:val="0"/>
                <w:sz w:val="20"/>
                <w:szCs w:val="20"/>
                <w:highlight w:val="white"/>
              </w:rPr>
              <w:t>idRootUserID</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idRootUserID</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根消息用户ID</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 xml:space="preserve">&lt;ITEM key=" </w:t>
            </w:r>
            <w:r>
              <w:rPr>
                <w:rFonts w:hint="eastAsia"/>
                <w:color w:val="00B050"/>
              </w:rPr>
              <w:t>msgsource</w:t>
            </w:r>
            <w:r>
              <w:rPr>
                <w:rFonts w:ascii="宋体" w:hAnsi="宋体" w:cs="宋体"/>
                <w:color w:val="00B050"/>
                <w:kern w:val="0"/>
                <w:sz w:val="20"/>
                <w:szCs w:val="20"/>
                <w:highlight w:val="white"/>
              </w:rPr>
              <w:t xml:space="preserve">" eng=" </w:t>
            </w:r>
            <w:r>
              <w:rPr>
                <w:rFonts w:hint="eastAsia"/>
                <w:color w:val="00B050"/>
              </w:rPr>
              <w:t>msgsource</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第三方应用名称（通过第三方应用发布消息时）</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92D050"/>
                <w:kern w:val="0"/>
                <w:sz w:val="20"/>
                <w:szCs w:val="20"/>
                <w:highlight w:val="white"/>
              </w:rPr>
            </w:pPr>
            <w:r>
              <w:rPr>
                <w:rFonts w:ascii="宋体" w:hAnsi="宋体" w:cs="宋体" w:hint="eastAsia"/>
                <w:color w:val="FF0000"/>
                <w:kern w:val="0"/>
                <w:sz w:val="20"/>
                <w:szCs w:val="20"/>
                <w:highlight w:val="white"/>
              </w:rPr>
              <w:t xml:space="preserve">                              </w:t>
            </w:r>
            <w:r>
              <w:rPr>
                <w:rFonts w:ascii="宋体" w:hAnsi="宋体" w:cs="宋体"/>
                <w:color w:val="92D050"/>
                <w:kern w:val="0"/>
                <w:sz w:val="20"/>
                <w:szCs w:val="20"/>
                <w:highlight w:val="white"/>
              </w:rPr>
              <w:t>&lt;ITEM key="</w:t>
            </w:r>
            <w:r>
              <w:rPr>
                <w:rFonts w:ascii="宋体" w:hAnsi="宋体" w:cs="宋体" w:hint="eastAsia"/>
                <w:color w:val="92D050"/>
                <w:kern w:val="0"/>
                <w:sz w:val="20"/>
                <w:szCs w:val="20"/>
                <w:highlight w:val="white"/>
              </w:rPr>
              <w:t>pageUrl</w:t>
            </w:r>
            <w:r>
              <w:rPr>
                <w:rFonts w:ascii="宋体" w:hAnsi="宋体" w:cs="宋体"/>
                <w:color w:val="92D050"/>
                <w:kern w:val="0"/>
                <w:sz w:val="20"/>
                <w:szCs w:val="20"/>
                <w:highlight w:val="white"/>
              </w:rPr>
              <w:t>" eng="</w:t>
            </w:r>
            <w:r>
              <w:rPr>
                <w:rFonts w:ascii="宋体" w:hAnsi="宋体" w:cs="宋体" w:hint="eastAsia"/>
                <w:color w:val="92D050"/>
                <w:kern w:val="0"/>
                <w:sz w:val="20"/>
                <w:szCs w:val="20"/>
                <w:highlight w:val="white"/>
              </w:rPr>
              <w:t>pageUrl</w:t>
            </w:r>
            <w:r>
              <w:rPr>
                <w:rFonts w:ascii="宋体" w:hAnsi="宋体" w:cs="宋体"/>
                <w:color w:val="92D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消息URL</w:t>
            </w:r>
            <w:r>
              <w:rPr>
                <w:rFonts w:ascii="宋体" w:hAnsi="宋体" w:cs="宋体"/>
                <w:color w:val="00B0F0"/>
                <w:kern w:val="0"/>
                <w:sz w:val="20"/>
                <w:szCs w:val="20"/>
                <w:highlight w:val="white"/>
              </w:rPr>
              <w:t>"</w:t>
            </w:r>
            <w:r>
              <w:rPr>
                <w:rFonts w:ascii="宋体" w:hAnsi="宋体" w:cs="宋体"/>
                <w:color w:val="92D050"/>
                <w:kern w:val="0"/>
                <w:sz w:val="20"/>
                <w:szCs w:val="20"/>
                <w:highlight w:val="white"/>
              </w:rPr>
              <w:t>/&gt;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hint="eastAsia"/>
                <w:color w:val="FF0000"/>
                <w:kern w:val="0"/>
                <w:sz w:val="20"/>
                <w:szCs w:val="20"/>
                <w:highlight w:val="white"/>
              </w:rPr>
              <w:t xml:space="preserve">                              </w:t>
            </w:r>
            <w:r>
              <w:rPr>
                <w:rFonts w:ascii="宋体" w:hAnsi="宋体" w:cs="宋体"/>
                <w:color w:val="FF0000"/>
                <w:kern w:val="0"/>
                <w:sz w:val="20"/>
                <w:szCs w:val="20"/>
                <w:highlight w:val="white"/>
              </w:rPr>
              <w:t>&lt;ITEM key="</w:t>
            </w:r>
            <w:r>
              <w:rPr>
                <w:rFonts w:ascii="宋体" w:hAnsi="宋体" w:cs="宋体" w:hint="eastAsia"/>
                <w:color w:val="FF0000"/>
                <w:kern w:val="0"/>
                <w:sz w:val="20"/>
                <w:szCs w:val="20"/>
                <w:highlight w:val="white"/>
              </w:rPr>
              <w:t>counter</w:t>
            </w:r>
            <w:r>
              <w:rPr>
                <w:rFonts w:ascii="宋体" w:hAnsi="宋体" w:cs="宋体"/>
                <w:color w:val="FF0000"/>
                <w:kern w:val="0"/>
                <w:sz w:val="20"/>
                <w:szCs w:val="20"/>
                <w:highlight w:val="white"/>
              </w:rPr>
              <w:t>" eng="</w:t>
            </w:r>
            <w:r>
              <w:rPr>
                <w:rFonts w:ascii="宋体" w:hAnsi="宋体" w:cs="宋体" w:hint="eastAsia"/>
                <w:color w:val="FF0000"/>
                <w:kern w:val="0"/>
                <w:sz w:val="20"/>
                <w:szCs w:val="20"/>
                <w:highlight w:val="white"/>
              </w:rPr>
              <w:t>counter</w:t>
            </w:r>
            <w:r>
              <w:rPr>
                <w:rFonts w:ascii="宋体" w:hAnsi="宋体" w:cs="宋体"/>
                <w:color w:val="FF000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FF0000"/>
                <w:kern w:val="0"/>
                <w:sz w:val="20"/>
                <w:szCs w:val="20"/>
                <w:highlight w:val="white"/>
              </w:rPr>
              <w:t>浏览数量</w:t>
            </w:r>
            <w:r>
              <w:rPr>
                <w:rFonts w:ascii="宋体" w:hAnsi="宋体" w:cs="宋体"/>
                <w:color w:val="00B0F0"/>
                <w:kern w:val="0"/>
                <w:sz w:val="20"/>
                <w:szCs w:val="20"/>
                <w:highlight w:val="white"/>
              </w:rPr>
              <w:t>"</w:t>
            </w:r>
            <w:r>
              <w:rPr>
                <w:rFonts w:ascii="宋体" w:hAnsi="宋体" w:cs="宋体"/>
                <w:color w:val="FF0000"/>
                <w:kern w:val="0"/>
                <w:sz w:val="20"/>
                <w:szCs w:val="20"/>
                <w:highlight w:val="white"/>
              </w:rPr>
              <w:t>/&gt;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hint="eastAsia"/>
                <w:color w:val="FF0000"/>
                <w:kern w:val="0"/>
                <w:sz w:val="20"/>
                <w:szCs w:val="20"/>
                <w:highlight w:val="white"/>
              </w:rPr>
              <w:t xml:space="preserve">                              </w:t>
            </w:r>
            <w:r>
              <w:rPr>
                <w:rFonts w:ascii="宋体" w:hAnsi="宋体" w:cs="宋体"/>
                <w:color w:val="FF0000"/>
                <w:kern w:val="0"/>
                <w:sz w:val="20"/>
                <w:szCs w:val="20"/>
                <w:highlight w:val="white"/>
              </w:rPr>
              <w:t>&lt;ITEM key="</w:t>
            </w:r>
            <w:r>
              <w:rPr>
                <w:rFonts w:ascii="宋体" w:hAnsi="宋体" w:cs="宋体" w:hint="eastAsia"/>
                <w:color w:val="FF0000"/>
                <w:kern w:val="0"/>
                <w:sz w:val="20"/>
                <w:szCs w:val="20"/>
                <w:highlight w:val="white"/>
              </w:rPr>
              <w:t>weiboLikeCounter</w:t>
            </w:r>
            <w:r>
              <w:rPr>
                <w:rFonts w:ascii="宋体" w:hAnsi="宋体" w:cs="宋体"/>
                <w:color w:val="FF0000"/>
                <w:kern w:val="0"/>
                <w:sz w:val="20"/>
                <w:szCs w:val="20"/>
                <w:highlight w:val="white"/>
              </w:rPr>
              <w:t>" eng="</w:t>
            </w:r>
            <w:r>
              <w:rPr>
                <w:rFonts w:ascii="宋体" w:hAnsi="宋体" w:cs="宋体" w:hint="eastAsia"/>
                <w:color w:val="FF0000"/>
                <w:kern w:val="0"/>
                <w:sz w:val="20"/>
                <w:szCs w:val="20"/>
                <w:highlight w:val="white"/>
              </w:rPr>
              <w:t>weiboLikeCounter</w:t>
            </w:r>
            <w:r>
              <w:rPr>
                <w:rFonts w:ascii="宋体" w:hAnsi="宋体" w:cs="宋体"/>
                <w:color w:val="FF000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FF0000"/>
                <w:kern w:val="0"/>
                <w:sz w:val="20"/>
                <w:szCs w:val="20"/>
                <w:highlight w:val="white"/>
              </w:rPr>
              <w:t>点赞数量</w:t>
            </w:r>
            <w:r>
              <w:rPr>
                <w:rFonts w:ascii="宋体" w:hAnsi="宋体" w:cs="宋体"/>
                <w:color w:val="00B0F0"/>
                <w:kern w:val="0"/>
                <w:sz w:val="20"/>
                <w:szCs w:val="20"/>
                <w:highlight w:val="white"/>
              </w:rPr>
              <w:t>"</w:t>
            </w:r>
            <w:r>
              <w:rPr>
                <w:rFonts w:ascii="宋体" w:hAnsi="宋体" w:cs="宋体"/>
                <w:color w:val="FF000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FF0000"/>
                <w:kern w:val="0"/>
                <w:sz w:val="20"/>
                <w:szCs w:val="20"/>
                <w:highlight w:val="white"/>
              </w:rPr>
              <w:t xml:space="preserve">                              </w:t>
            </w:r>
            <w:r>
              <w:rPr>
                <w:rFonts w:ascii="宋体" w:hAnsi="宋体" w:cs="宋体"/>
                <w:color w:val="00B050"/>
                <w:kern w:val="0"/>
                <w:sz w:val="20"/>
                <w:szCs w:val="20"/>
                <w:highlight w:val="white"/>
              </w:rPr>
              <w:t>&lt;ITEM key="</w:t>
            </w:r>
            <w:r>
              <w:rPr>
                <w:rFonts w:ascii="宋体" w:hAnsi="宋体" w:cs="宋体" w:hint="eastAsia"/>
                <w:color w:val="00B050"/>
                <w:kern w:val="0"/>
                <w:sz w:val="20"/>
                <w:szCs w:val="20"/>
                <w:highlight w:val="white"/>
              </w:rPr>
              <w:t>msgtime</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msgtime</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时间</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&lt;ITEM key="</w:t>
            </w:r>
            <w:r>
              <w:rPr>
                <w:rFonts w:ascii="宋体" w:hAnsi="宋体" w:cs="宋体" w:hint="eastAsia"/>
                <w:color w:val="00B050"/>
                <w:kern w:val="0"/>
                <w:sz w:val="20"/>
                <w:szCs w:val="20"/>
                <w:highlight w:val="white"/>
              </w:rPr>
              <w:t>msgip</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msgip</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ip地址</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&lt;ITEM key="</w:t>
            </w:r>
            <w:r>
              <w:rPr>
                <w:rFonts w:ascii="宋体" w:hAnsi="宋体" w:cs="宋体" w:hint="eastAsia"/>
                <w:color w:val="00B050"/>
                <w:kern w:val="0"/>
                <w:sz w:val="20"/>
                <w:szCs w:val="20"/>
                <w:highlight w:val="white"/>
              </w:rPr>
              <w:t>msgPORT</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msgPORT</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端口号</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 xml:space="preserve">&lt;ITEM key=" </w:t>
            </w:r>
            <w:r>
              <w:rPr>
                <w:rFonts w:hint="eastAsia"/>
                <w:color w:val="00B050"/>
              </w:rPr>
              <w:t>hardwarestring</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hardwarestring</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硬件特征串</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FF0000"/>
                <w:kern w:val="0"/>
                <w:sz w:val="20"/>
                <w:szCs w:val="20"/>
                <w:highlight w:val="white"/>
              </w:rPr>
              <w:t xml:space="preserve">                              </w:t>
            </w:r>
            <w:r>
              <w:rPr>
                <w:rFonts w:ascii="宋体" w:hAnsi="宋体" w:cs="宋体"/>
                <w:color w:val="00B050"/>
                <w:kern w:val="0"/>
                <w:sz w:val="20"/>
                <w:szCs w:val="20"/>
                <w:highlight w:val="white"/>
              </w:rPr>
              <w:t xml:space="preserve">&lt;ITEM key=" </w:t>
            </w:r>
            <w:r>
              <w:rPr>
                <w:rFonts w:ascii="宋体" w:hAnsi="宋体"/>
                <w:color w:val="00B050"/>
                <w:szCs w:val="21"/>
              </w:rPr>
              <w:t>msgMAC</w:t>
            </w:r>
            <w:r>
              <w:rPr>
                <w:rFonts w:ascii="宋体" w:hAnsi="宋体" w:cs="宋体"/>
                <w:color w:val="00B050"/>
                <w:kern w:val="0"/>
                <w:sz w:val="20"/>
                <w:szCs w:val="20"/>
                <w:highlight w:val="white"/>
              </w:rPr>
              <w:t xml:space="preserve">" eng=" </w:t>
            </w:r>
            <w:r>
              <w:rPr>
                <w:rFonts w:ascii="宋体" w:hAnsi="宋体"/>
                <w:color w:val="00B050"/>
                <w:szCs w:val="21"/>
              </w:rPr>
              <w:t>msgMAC</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MAC地址</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FF0000"/>
                <w:kern w:val="0"/>
                <w:sz w:val="20"/>
                <w:szCs w:val="20"/>
                <w:highlight w:val="white"/>
              </w:rPr>
              <w:t>&lt;ITEM key="</w:t>
            </w:r>
            <w:r>
              <w:rPr>
                <w:rFonts w:ascii="宋体" w:hAnsi="宋体" w:cs="宋体" w:hint="eastAsia"/>
                <w:color w:val="FF0000"/>
                <w:kern w:val="0"/>
                <w:sz w:val="20"/>
                <w:szCs w:val="20"/>
                <w:highlight w:val="white"/>
              </w:rPr>
              <w:t>imei</w:t>
            </w:r>
            <w:r>
              <w:rPr>
                <w:rFonts w:ascii="宋体" w:hAnsi="宋体" w:cs="宋体"/>
                <w:color w:val="FF0000"/>
                <w:kern w:val="0"/>
                <w:sz w:val="20"/>
                <w:szCs w:val="20"/>
                <w:highlight w:val="white"/>
              </w:rPr>
              <w:t>" eng="</w:t>
            </w:r>
            <w:r>
              <w:rPr>
                <w:rFonts w:ascii="宋体" w:hAnsi="宋体" w:cs="宋体" w:hint="eastAsia"/>
                <w:color w:val="FF0000"/>
                <w:kern w:val="0"/>
                <w:sz w:val="20"/>
                <w:szCs w:val="20"/>
                <w:highlight w:val="white"/>
              </w:rPr>
              <w:t>imei</w:t>
            </w:r>
            <w:r>
              <w:rPr>
                <w:rFonts w:ascii="宋体" w:hAnsi="宋体" w:cs="宋体"/>
                <w:color w:val="FF000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FF0000"/>
                <w:kern w:val="0"/>
                <w:sz w:val="20"/>
                <w:szCs w:val="20"/>
                <w:highlight w:val="white"/>
              </w:rPr>
              <w:t>imei</w:t>
            </w:r>
            <w:r>
              <w:rPr>
                <w:rFonts w:ascii="宋体" w:hAnsi="宋体" w:cs="宋体"/>
                <w:color w:val="00B0F0"/>
                <w:kern w:val="0"/>
                <w:sz w:val="20"/>
                <w:szCs w:val="20"/>
                <w:highlight w:val="white"/>
              </w:rPr>
              <w:t>"</w:t>
            </w:r>
            <w:r>
              <w:rPr>
                <w:rFonts w:ascii="宋体" w:hAnsi="宋体" w:cs="宋体"/>
                <w:color w:val="FF000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 xml:space="preserve">&lt;ITEM key=" </w:t>
            </w:r>
            <w:r>
              <w:rPr>
                <w:rFonts w:ascii="宋体" w:hAnsi="宋体" w:cs="宋体" w:hint="eastAsia"/>
                <w:color w:val="00B050"/>
                <w:kern w:val="0"/>
                <w:sz w:val="20"/>
                <w:szCs w:val="20"/>
                <w:highlight w:val="white"/>
              </w:rPr>
              <w:t>LATITUDE</w:t>
            </w:r>
            <w:r>
              <w:rPr>
                <w:rFonts w:ascii="宋体" w:hAnsi="宋体" w:cs="宋体"/>
                <w:color w:val="00B050"/>
                <w:kern w:val="0"/>
                <w:sz w:val="20"/>
                <w:szCs w:val="20"/>
                <w:highlight w:val="white"/>
              </w:rPr>
              <w:t xml:space="preserve">" eng=" </w:t>
            </w:r>
            <w:r>
              <w:rPr>
                <w:rFonts w:ascii="宋体" w:hAnsi="宋体" w:cs="宋体" w:hint="eastAsia"/>
                <w:color w:val="00B050"/>
                <w:kern w:val="0"/>
                <w:sz w:val="20"/>
                <w:szCs w:val="20"/>
                <w:highlight w:val="white"/>
              </w:rPr>
              <w:t>LATITUDE</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纬度</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lastRenderedPageBreak/>
              <w:t xml:space="preserve">                              </w:t>
            </w:r>
            <w:r>
              <w:rPr>
                <w:rFonts w:ascii="宋体" w:hAnsi="宋体" w:cs="宋体"/>
                <w:color w:val="00B050"/>
                <w:kern w:val="0"/>
                <w:sz w:val="20"/>
                <w:szCs w:val="20"/>
                <w:highlight w:val="white"/>
              </w:rPr>
              <w:t xml:space="preserve">&lt;ITEM key=" </w:t>
            </w:r>
            <w:r>
              <w:rPr>
                <w:rFonts w:ascii="宋体" w:hAnsi="宋体" w:hint="eastAsia"/>
                <w:color w:val="00B050"/>
                <w:szCs w:val="21"/>
              </w:rPr>
              <w:t>LONGITUDE</w:t>
            </w:r>
            <w:r>
              <w:rPr>
                <w:rFonts w:ascii="宋体" w:hAnsi="宋体" w:cs="宋体"/>
                <w:color w:val="00B050"/>
                <w:kern w:val="0"/>
                <w:sz w:val="20"/>
                <w:szCs w:val="20"/>
                <w:highlight w:val="white"/>
              </w:rPr>
              <w:t xml:space="preserve">" eng=" </w:t>
            </w:r>
            <w:r>
              <w:rPr>
                <w:rFonts w:ascii="宋体" w:hAnsi="宋体" w:hint="eastAsia"/>
                <w:color w:val="00B050"/>
                <w:szCs w:val="21"/>
              </w:rPr>
              <w:t>LONGITUDE</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经度</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hint="eastAsia"/>
                <w:color w:val="FF0000"/>
                <w:kern w:val="0"/>
                <w:sz w:val="20"/>
                <w:szCs w:val="20"/>
                <w:highlight w:val="white"/>
              </w:rPr>
              <w:t xml:space="preserve">                              </w:t>
            </w:r>
            <w:r>
              <w:rPr>
                <w:rFonts w:ascii="宋体" w:hAnsi="宋体" w:cs="宋体"/>
                <w:color w:val="FF0000"/>
                <w:kern w:val="0"/>
                <w:sz w:val="20"/>
                <w:szCs w:val="20"/>
                <w:highlight w:val="white"/>
              </w:rPr>
              <w:t>&lt;ITEM key="</w:t>
            </w:r>
            <w:r>
              <w:rPr>
                <w:rFonts w:ascii="宋体" w:hAnsi="宋体" w:cs="宋体" w:hint="eastAsia"/>
                <w:color w:val="FF0000"/>
                <w:kern w:val="0"/>
                <w:sz w:val="20"/>
                <w:szCs w:val="20"/>
                <w:highlight w:val="white"/>
              </w:rPr>
              <w:t>address</w:t>
            </w:r>
            <w:r>
              <w:rPr>
                <w:rFonts w:ascii="宋体" w:hAnsi="宋体" w:cs="宋体"/>
                <w:color w:val="FF0000"/>
                <w:kern w:val="0"/>
                <w:sz w:val="20"/>
                <w:szCs w:val="20"/>
                <w:highlight w:val="white"/>
              </w:rPr>
              <w:t xml:space="preserve">" eng=" </w:t>
            </w:r>
            <w:r>
              <w:rPr>
                <w:rFonts w:ascii="宋体" w:hAnsi="宋体" w:cs="宋体" w:hint="eastAsia"/>
                <w:color w:val="FF0000"/>
                <w:kern w:val="0"/>
                <w:sz w:val="20"/>
                <w:szCs w:val="20"/>
                <w:highlight w:val="white"/>
              </w:rPr>
              <w:t>address</w:t>
            </w:r>
            <w:r>
              <w:rPr>
                <w:rFonts w:ascii="宋体" w:hAnsi="宋体" w:cs="宋体"/>
                <w:color w:val="FF000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FF0000"/>
                <w:kern w:val="0"/>
                <w:sz w:val="20"/>
                <w:szCs w:val="20"/>
                <w:highlight w:val="white"/>
              </w:rPr>
              <w:t>用户自设地址</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w:t>
            </w:r>
            <w:r>
              <w:rPr>
                <w:rFonts w:ascii="宋体" w:hAnsi="宋体" w:cs="宋体"/>
                <w:color w:val="FF0000"/>
                <w:kern w:val="0"/>
                <w:sz w:val="20"/>
                <w:szCs w:val="20"/>
                <w:highlight w:val="white"/>
              </w:rPr>
              <w:t>/&gt;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t>&lt;/DATA&gt;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t>&lt;/DATASET&gt;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8080"/>
                <w:kern w:val="0"/>
                <w:sz w:val="20"/>
                <w:szCs w:val="20"/>
                <w:highlight w:val="white"/>
              </w:rPr>
              <w:t xml:space="preserve">多个数据集以多个DATASET表示 </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8080"/>
                <w:kern w:val="0"/>
                <w:sz w:val="20"/>
                <w:szCs w:val="20"/>
                <w:highlight w:val="white"/>
              </w:rPr>
              <w:t xml:space="preserve">一次可以返回多个查询任务的查询结果 </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ITEM</w:t>
            </w:r>
            <w:r>
              <w:rPr>
                <w:rFonts w:ascii="宋体" w:hAnsi="宋体" w:cs="宋体"/>
                <w:color w:val="FF0000"/>
                <w:kern w:val="0"/>
                <w:sz w:val="20"/>
                <w:szCs w:val="20"/>
                <w:highlight w:val="white"/>
              </w:rPr>
              <w:t xml:space="preserve"> key</w:t>
            </w:r>
            <w:r>
              <w:rPr>
                <w:rFonts w:ascii="宋体" w:hAnsi="宋体" w:cs="宋体"/>
                <w:color w:val="0000FF"/>
                <w:kern w:val="0"/>
                <w:sz w:val="20"/>
                <w:szCs w:val="20"/>
                <w:highlight w:val="white"/>
              </w:rPr>
              <w:t>="</w:t>
            </w:r>
            <w:r>
              <w:rPr>
                <w:rFonts w:ascii="宋体" w:hAnsi="宋体" w:cs="宋体" w:hint="eastAsia"/>
                <w:color w:val="000000"/>
                <w:kern w:val="0"/>
                <w:sz w:val="20"/>
                <w:szCs w:val="20"/>
                <w:highlight w:val="white"/>
              </w:rPr>
              <w:t>CLUE_ID</w:t>
            </w:r>
            <w:r>
              <w:rPr>
                <w:rFonts w:ascii="宋体" w:hAnsi="宋体" w:cs="宋体"/>
                <w:color w:val="0000FF"/>
                <w:kern w:val="0"/>
                <w:sz w:val="20"/>
                <w:szCs w:val="20"/>
                <w:highlight w:val="white"/>
              </w:rPr>
              <w:t>"</w:t>
            </w:r>
            <w:r>
              <w:rPr>
                <w:rFonts w:ascii="宋体" w:hAnsi="宋体" w:cs="宋体"/>
                <w:color w:val="FF0000"/>
                <w:kern w:val="0"/>
                <w:sz w:val="20"/>
                <w:szCs w:val="20"/>
                <w:highlight w:val="white"/>
              </w:rPr>
              <w:t xml:space="preserve"> val</w:t>
            </w:r>
            <w:r>
              <w:rPr>
                <w:rFonts w:ascii="宋体" w:hAnsi="宋体" w:cs="宋体"/>
                <w:color w:val="0000FF"/>
                <w:kern w:val="0"/>
                <w:sz w:val="20"/>
                <w:szCs w:val="20"/>
                <w:highlight w:val="white"/>
              </w:rPr>
              <w:t>="</w:t>
            </w:r>
            <w:r>
              <w:rPr>
                <w:rFonts w:ascii="宋体" w:hAnsi="宋体" w:cs="宋体"/>
                <w:color w:val="000000"/>
                <w:kern w:val="0"/>
                <w:sz w:val="20"/>
                <w:szCs w:val="20"/>
                <w:highlight w:val="white"/>
              </w:rPr>
              <w:t>3300004001201103070955330023</w:t>
            </w:r>
            <w:r>
              <w:rPr>
                <w:rFonts w:ascii="宋体" w:hAnsi="宋体" w:cs="宋体"/>
                <w:color w:val="0000FF"/>
                <w:kern w:val="0"/>
                <w:sz w:val="20"/>
                <w:szCs w:val="20"/>
                <w:highlight w:val="white"/>
              </w:rPr>
              <w:t>"</w:t>
            </w:r>
            <w:r>
              <w:rPr>
                <w:rFonts w:ascii="宋体" w:hAnsi="宋体" w:cs="宋体"/>
                <w:color w:val="FF0000"/>
                <w:kern w:val="0"/>
                <w:sz w:val="20"/>
                <w:szCs w:val="20"/>
                <w:highlight w:val="white"/>
              </w:rPr>
              <w:t xml:space="preserve"> eng</w:t>
            </w:r>
            <w:r>
              <w:rPr>
                <w:rFonts w:ascii="宋体" w:hAnsi="宋体" w:cs="宋体"/>
                <w:color w:val="0000FF"/>
                <w:kern w:val="0"/>
                <w:sz w:val="20"/>
                <w:szCs w:val="20"/>
                <w:highlight w:val="white"/>
              </w:rPr>
              <w:t>="</w:t>
            </w:r>
            <w:r>
              <w:rPr>
                <w:rFonts w:ascii="宋体" w:hAnsi="宋体" w:cs="宋体"/>
                <w:color w:val="000000"/>
                <w:kern w:val="0"/>
                <w:sz w:val="20"/>
                <w:szCs w:val="20"/>
                <w:highlight w:val="white"/>
              </w:rPr>
              <w:t xml:space="preserve">CLUE_ID </w:t>
            </w:r>
            <w:r>
              <w:rPr>
                <w:rFonts w:ascii="宋体" w:hAnsi="宋体" w:cs="宋体"/>
                <w:color w:val="0000FF"/>
                <w:kern w:val="0"/>
                <w:sz w:val="20"/>
                <w:szCs w:val="20"/>
                <w:highlight w:val="white"/>
              </w:rPr>
              <w:t>"</w:t>
            </w:r>
            <w:r>
              <w:rPr>
                <w:rFonts w:ascii="宋体" w:hAnsi="宋体" w:cs="宋体"/>
                <w:color w:val="FF0000"/>
                <w:kern w:val="0"/>
                <w:sz w:val="20"/>
                <w:szCs w:val="20"/>
                <w:highlight w:val="white"/>
              </w:rPr>
              <w:t xml:space="preserve"> chn</w:t>
            </w:r>
            <w:r>
              <w:rPr>
                <w:rFonts w:ascii="宋体" w:hAnsi="宋体" w:cs="宋体"/>
                <w:color w:val="0000FF"/>
                <w:kern w:val="0"/>
                <w:sz w:val="20"/>
                <w:szCs w:val="20"/>
                <w:highlight w:val="white"/>
              </w:rPr>
              <w:t>="</w:t>
            </w:r>
            <w:r>
              <w:rPr>
                <w:rFonts w:ascii="宋体" w:hAnsi="宋体" w:cs="宋体"/>
                <w:color w:val="000000"/>
                <w:kern w:val="0"/>
                <w:sz w:val="20"/>
                <w:szCs w:val="20"/>
                <w:highlight w:val="white"/>
              </w:rPr>
              <w:t>查询任务标识（同步查询和异步查询时都需要）</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FF0000"/>
                <w:kern w:val="0"/>
                <w:sz w:val="20"/>
                <w:szCs w:val="20"/>
                <w:highlight w:val="white"/>
              </w:rPr>
              <w:t>&lt;DATASET name="WA_SOURCE_00</w:t>
            </w:r>
            <w:r>
              <w:rPr>
                <w:rFonts w:ascii="宋体" w:hAnsi="宋体" w:cs="宋体" w:hint="eastAsia"/>
                <w:color w:val="FF0000"/>
                <w:kern w:val="0"/>
                <w:sz w:val="20"/>
                <w:szCs w:val="20"/>
                <w:highlight w:val="white"/>
              </w:rPr>
              <w:t>3</w:t>
            </w:r>
            <w:r>
              <w:rPr>
                <w:rFonts w:ascii="宋体" w:hAnsi="宋体" w:cs="宋体"/>
                <w:color w:val="FF0000"/>
                <w:kern w:val="0"/>
                <w:sz w:val="20"/>
                <w:szCs w:val="20"/>
                <w:highlight w:val="white"/>
              </w:rPr>
              <w:t>5"&gt;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t>&lt;DATA&gt;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00B050"/>
                <w:kern w:val="0"/>
                <w:sz w:val="20"/>
                <w:szCs w:val="20"/>
                <w:highlight w:val="white"/>
              </w:rPr>
              <w:t>&lt;ITEM key="</w:t>
            </w:r>
            <w:r>
              <w:rPr>
                <w:rFonts w:ascii="宋体" w:hAnsi="宋体" w:hint="eastAsia"/>
                <w:color w:val="00B050"/>
                <w:szCs w:val="21"/>
              </w:rPr>
              <w:t>msgid</w:t>
            </w:r>
            <w:r>
              <w:rPr>
                <w:rFonts w:ascii="宋体" w:hAnsi="宋体" w:cs="宋体"/>
                <w:color w:val="00B050"/>
                <w:kern w:val="0"/>
                <w:sz w:val="20"/>
                <w:szCs w:val="20"/>
                <w:highlight w:val="white"/>
              </w:rPr>
              <w:t>" eng="</w:t>
            </w:r>
            <w:r>
              <w:rPr>
                <w:rFonts w:ascii="宋体" w:hAnsi="宋体" w:hint="eastAsia"/>
                <w:color w:val="00B050"/>
                <w:szCs w:val="21"/>
              </w:rPr>
              <w:t>msgid</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消息ID</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t>&lt;ITEM key="</w:t>
            </w:r>
            <w:r>
              <w:rPr>
                <w:rFonts w:ascii="宋体" w:hAnsi="宋体" w:cs="宋体" w:hint="eastAsia"/>
                <w:color w:val="00B050"/>
                <w:kern w:val="0"/>
                <w:sz w:val="20"/>
                <w:szCs w:val="20"/>
                <w:highlight w:val="white"/>
              </w:rPr>
              <w:t>userID</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userID</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用户ID</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t xml:space="preserve">&lt;ITEM key=" </w:t>
            </w:r>
            <w:r>
              <w:rPr>
                <w:rFonts w:hint="eastAsia"/>
                <w:color w:val="00B050"/>
              </w:rPr>
              <w:t xml:space="preserve">msgtype </w:t>
            </w:r>
            <w:r>
              <w:rPr>
                <w:rFonts w:ascii="宋体" w:hAnsi="宋体" w:cs="宋体"/>
                <w:color w:val="00B050"/>
                <w:kern w:val="0"/>
                <w:sz w:val="20"/>
                <w:szCs w:val="20"/>
                <w:highlight w:val="white"/>
              </w:rPr>
              <w:t xml:space="preserve">" eng=" </w:t>
            </w:r>
            <w:r>
              <w:rPr>
                <w:rFonts w:hint="eastAsia"/>
                <w:color w:val="00B050"/>
              </w:rPr>
              <w:t>msgtype</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消息类型（原创/转发/评论/点赞）</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t xml:space="preserve">&lt;ITEM key=" </w:t>
            </w:r>
            <w:r>
              <w:rPr>
                <w:rFonts w:ascii="宋体" w:hAnsi="宋体" w:hint="eastAsia"/>
                <w:color w:val="00B050"/>
                <w:szCs w:val="21"/>
              </w:rPr>
              <w:t>content</w:t>
            </w:r>
            <w:r>
              <w:rPr>
                <w:rFonts w:ascii="宋体" w:hAnsi="宋体" w:cs="宋体"/>
                <w:color w:val="00B050"/>
                <w:kern w:val="0"/>
                <w:sz w:val="20"/>
                <w:szCs w:val="20"/>
                <w:highlight w:val="white"/>
              </w:rPr>
              <w:t xml:space="preserve">" eng=" </w:t>
            </w:r>
            <w:r>
              <w:rPr>
                <w:rFonts w:ascii="宋体" w:hAnsi="宋体" w:hint="eastAsia"/>
                <w:color w:val="00B050"/>
                <w:szCs w:val="21"/>
              </w:rPr>
              <w:t>content</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消息内容（包括：</w:t>
            </w:r>
            <w:bookmarkStart w:id="515" w:name="OLE_LINK32"/>
            <w:r>
              <w:rPr>
                <w:rFonts w:ascii="宋体" w:hAnsi="宋体" w:cs="宋体" w:hint="eastAsia"/>
                <w:color w:val="00B0F0"/>
                <w:kern w:val="0"/>
                <w:sz w:val="20"/>
                <w:szCs w:val="20"/>
                <w:highlight w:val="white"/>
              </w:rPr>
              <w:t>文本、音视频、图片、红包</w:t>
            </w:r>
            <w:bookmarkEnd w:id="515"/>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r>
            <w:r>
              <w:rPr>
                <w:rFonts w:ascii="宋体" w:hAnsi="宋体" w:cs="宋体"/>
                <w:color w:val="00B050"/>
                <w:kern w:val="0"/>
                <w:sz w:val="20"/>
                <w:szCs w:val="20"/>
                <w:highlight w:val="white"/>
              </w:rPr>
              <w:tab/>
              <w:t>&lt;ITEM key="</w:t>
            </w:r>
            <w:r>
              <w:rPr>
                <w:rFonts w:ascii="宋体" w:hAnsi="宋体" w:hint="eastAsia"/>
                <w:color w:val="00B050"/>
                <w:szCs w:val="21"/>
              </w:rPr>
              <w:t>msgfiles</w:t>
            </w:r>
            <w:r>
              <w:rPr>
                <w:rFonts w:ascii="宋体" w:hAnsi="宋体" w:cs="宋体"/>
                <w:color w:val="00B050"/>
                <w:kern w:val="0"/>
                <w:sz w:val="20"/>
                <w:szCs w:val="20"/>
                <w:highlight w:val="white"/>
              </w:rPr>
              <w:t>" eng="</w:t>
            </w:r>
            <w:r>
              <w:rPr>
                <w:rFonts w:ascii="宋体" w:hAnsi="宋体" w:hint="eastAsia"/>
                <w:color w:val="00B050"/>
                <w:szCs w:val="21"/>
              </w:rPr>
              <w:t>msgfiles</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消息附件信息</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&lt;ITEM key="</w:t>
            </w:r>
            <w:r>
              <w:rPr>
                <w:rFonts w:ascii="宋体" w:hAnsi="宋体" w:hint="eastAsia"/>
                <w:color w:val="00B050"/>
                <w:szCs w:val="21"/>
              </w:rPr>
              <w:t>imgId</w:t>
            </w:r>
            <w:r>
              <w:rPr>
                <w:rFonts w:ascii="宋体" w:hAnsi="宋体" w:cs="宋体"/>
                <w:color w:val="00B050"/>
                <w:kern w:val="0"/>
                <w:sz w:val="20"/>
                <w:szCs w:val="20"/>
                <w:highlight w:val="white"/>
              </w:rPr>
              <w:t>" eng="</w:t>
            </w:r>
            <w:r>
              <w:rPr>
                <w:rFonts w:ascii="宋体" w:hAnsi="宋体" w:hint="eastAsia"/>
                <w:color w:val="00B050"/>
                <w:szCs w:val="21"/>
              </w:rPr>
              <w:t>imgId</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图片ID</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&lt;ITEM key="</w:t>
            </w:r>
            <w:r>
              <w:rPr>
                <w:rFonts w:ascii="宋体" w:hAnsi="宋体" w:hint="eastAsia"/>
                <w:color w:val="00B050"/>
                <w:szCs w:val="21"/>
              </w:rPr>
              <w:t>objId</w:t>
            </w:r>
            <w:r>
              <w:rPr>
                <w:rFonts w:ascii="宋体" w:hAnsi="宋体" w:cs="宋体"/>
                <w:color w:val="00B050"/>
                <w:kern w:val="0"/>
                <w:sz w:val="20"/>
                <w:szCs w:val="20"/>
                <w:highlight w:val="white"/>
              </w:rPr>
              <w:t>" eng="</w:t>
            </w:r>
            <w:r>
              <w:rPr>
                <w:rFonts w:ascii="宋体" w:hAnsi="宋体" w:hint="eastAsia"/>
                <w:color w:val="00B050"/>
                <w:szCs w:val="21"/>
              </w:rPr>
              <w:t>objId</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对象ID</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t>&lt;ITEM key="</w:t>
            </w:r>
            <w:r>
              <w:rPr>
                <w:rFonts w:ascii="宋体" w:hAnsi="宋体" w:cs="宋体" w:hint="eastAsia"/>
                <w:color w:val="FF0000"/>
                <w:kern w:val="0"/>
                <w:sz w:val="20"/>
                <w:szCs w:val="20"/>
                <w:highlight w:val="white"/>
              </w:rPr>
              <w:t>msgdealtype</w:t>
            </w:r>
            <w:r>
              <w:rPr>
                <w:rFonts w:ascii="宋体" w:hAnsi="宋体" w:cs="宋体"/>
                <w:color w:val="FF0000"/>
                <w:kern w:val="0"/>
                <w:sz w:val="20"/>
                <w:szCs w:val="20"/>
                <w:highlight w:val="white"/>
              </w:rPr>
              <w:t>" eng="</w:t>
            </w:r>
            <w:r>
              <w:rPr>
                <w:rFonts w:ascii="宋体" w:hAnsi="宋体" w:cs="宋体" w:hint="eastAsia"/>
                <w:color w:val="FF0000"/>
                <w:kern w:val="0"/>
                <w:sz w:val="20"/>
                <w:szCs w:val="20"/>
                <w:highlight w:val="white"/>
              </w:rPr>
              <w:t>msgdealtype</w:t>
            </w:r>
            <w:r>
              <w:rPr>
                <w:rFonts w:ascii="宋体" w:hAnsi="宋体" w:cs="宋体"/>
                <w:color w:val="FF000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消息状态（正常/屏蔽/删除/仅本人可见/）</w:t>
            </w:r>
            <w:r>
              <w:rPr>
                <w:rFonts w:ascii="宋体" w:hAnsi="宋体" w:cs="宋体"/>
                <w:color w:val="00B0F0"/>
                <w:kern w:val="0"/>
                <w:sz w:val="20"/>
                <w:szCs w:val="20"/>
                <w:highlight w:val="white"/>
              </w:rPr>
              <w:t>"</w:t>
            </w:r>
            <w:r>
              <w:rPr>
                <w:rFonts w:ascii="宋体" w:hAnsi="宋体" w:cs="宋体"/>
                <w:color w:val="FF0000"/>
                <w:kern w:val="0"/>
                <w:sz w:val="20"/>
                <w:szCs w:val="20"/>
                <w:highlight w:val="white"/>
              </w:rPr>
              <w:t>/&gt;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t>&lt;ITEM key="</w:t>
            </w:r>
            <w:r>
              <w:rPr>
                <w:rFonts w:ascii="宋体" w:hAnsi="宋体" w:cs="宋体" w:hint="eastAsia"/>
                <w:color w:val="FF0000"/>
                <w:kern w:val="0"/>
                <w:sz w:val="20"/>
                <w:szCs w:val="20"/>
                <w:highlight w:val="white"/>
              </w:rPr>
              <w:t>msgShareRange</w:t>
            </w:r>
            <w:r>
              <w:rPr>
                <w:rFonts w:ascii="宋体" w:hAnsi="宋体" w:cs="宋体"/>
                <w:color w:val="FF0000"/>
                <w:kern w:val="0"/>
                <w:sz w:val="20"/>
                <w:szCs w:val="20"/>
                <w:highlight w:val="white"/>
              </w:rPr>
              <w:t>" eng="</w:t>
            </w:r>
            <w:r>
              <w:rPr>
                <w:rFonts w:ascii="宋体" w:hAnsi="宋体" w:cs="宋体" w:hint="eastAsia"/>
                <w:color w:val="FF0000"/>
                <w:kern w:val="0"/>
                <w:sz w:val="20"/>
                <w:szCs w:val="20"/>
                <w:highlight w:val="white"/>
              </w:rPr>
              <w:t>msgShareRange</w:t>
            </w:r>
            <w:r>
              <w:rPr>
                <w:rFonts w:ascii="宋体" w:hAnsi="宋体" w:cs="宋体"/>
                <w:color w:val="FF000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FF0000"/>
                <w:kern w:val="0"/>
                <w:sz w:val="20"/>
                <w:szCs w:val="20"/>
                <w:highlight w:val="white"/>
              </w:rPr>
              <w:t>消息分享范围（公开/好友圈/仅自己可见/指定部分好友可见）</w:t>
            </w:r>
            <w:r>
              <w:rPr>
                <w:rFonts w:ascii="宋体" w:hAnsi="宋体" w:cs="宋体"/>
                <w:color w:val="00B0F0"/>
                <w:kern w:val="0"/>
                <w:sz w:val="20"/>
                <w:szCs w:val="20"/>
                <w:highlight w:val="white"/>
              </w:rPr>
              <w:t>"</w:t>
            </w:r>
            <w:r>
              <w:rPr>
                <w:rFonts w:ascii="宋体" w:hAnsi="宋体" w:cs="宋体"/>
                <w:color w:val="FF000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FF0000"/>
                <w:kern w:val="0"/>
                <w:sz w:val="20"/>
                <w:szCs w:val="20"/>
                <w:highlight w:val="white"/>
              </w:rPr>
              <w:t xml:space="preserve">                              </w:t>
            </w:r>
            <w:r>
              <w:rPr>
                <w:rFonts w:ascii="宋体" w:hAnsi="宋体" w:cs="宋体"/>
                <w:color w:val="00B050"/>
                <w:kern w:val="0"/>
                <w:sz w:val="20"/>
                <w:szCs w:val="20"/>
                <w:highlight w:val="white"/>
              </w:rPr>
              <w:t xml:space="preserve">&lt;ITEM key=" </w:t>
            </w:r>
            <w:r>
              <w:rPr>
                <w:rFonts w:ascii="宋体" w:hAnsi="宋体" w:hint="eastAsia"/>
                <w:color w:val="00B050"/>
                <w:szCs w:val="21"/>
              </w:rPr>
              <w:t>receiverList</w:t>
            </w:r>
            <w:r>
              <w:rPr>
                <w:rFonts w:ascii="宋体" w:hAnsi="宋体" w:cs="宋体"/>
                <w:color w:val="00B050"/>
                <w:kern w:val="0"/>
                <w:sz w:val="20"/>
                <w:szCs w:val="20"/>
                <w:highlight w:val="white"/>
              </w:rPr>
              <w:t>" eng="</w:t>
            </w:r>
            <w:r>
              <w:rPr>
                <w:rFonts w:ascii="宋体" w:hAnsi="宋体" w:hint="eastAsia"/>
                <w:color w:val="00B050"/>
                <w:szCs w:val="21"/>
              </w:rPr>
              <w:t>receiverList</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消息指定用户ID列表（指定部分用户可见时）</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&lt;ITEM key="</w:t>
            </w:r>
            <w:r>
              <w:rPr>
                <w:rFonts w:ascii="宋体" w:hAnsi="宋体" w:cs="宋体" w:hint="eastAsia"/>
                <w:color w:val="00B050"/>
                <w:kern w:val="0"/>
                <w:sz w:val="20"/>
                <w:szCs w:val="20"/>
                <w:highlight w:val="white"/>
              </w:rPr>
              <w:t>idRootMblogId</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idRootMblogId</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根消息ID</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&lt;ITEM key="</w:t>
            </w:r>
            <w:r>
              <w:rPr>
                <w:rFonts w:ascii="宋体" w:hAnsi="宋体" w:cs="宋体" w:hint="eastAsia"/>
                <w:color w:val="00B050"/>
                <w:kern w:val="0"/>
                <w:sz w:val="20"/>
                <w:szCs w:val="20"/>
                <w:highlight w:val="white"/>
              </w:rPr>
              <w:t>idRootUserID</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idRootUserID</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根消息用户ID</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 xml:space="preserve">&lt;ITEM key=" </w:t>
            </w:r>
            <w:r>
              <w:rPr>
                <w:rFonts w:hint="eastAsia"/>
                <w:color w:val="00B050"/>
              </w:rPr>
              <w:t>msgsource</w:t>
            </w:r>
            <w:r>
              <w:rPr>
                <w:rFonts w:ascii="宋体" w:hAnsi="宋体" w:cs="宋体"/>
                <w:color w:val="00B050"/>
                <w:kern w:val="0"/>
                <w:sz w:val="20"/>
                <w:szCs w:val="20"/>
                <w:highlight w:val="white"/>
              </w:rPr>
              <w:t xml:space="preserve">" eng=" </w:t>
            </w:r>
            <w:r>
              <w:rPr>
                <w:rFonts w:hint="eastAsia"/>
                <w:color w:val="00B050"/>
              </w:rPr>
              <w:t>msgsource</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第三方应用名称（通过第三方应用发布消息时）</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92D050"/>
                <w:kern w:val="0"/>
                <w:sz w:val="20"/>
                <w:szCs w:val="20"/>
                <w:highlight w:val="white"/>
              </w:rPr>
            </w:pPr>
            <w:r>
              <w:rPr>
                <w:rFonts w:ascii="宋体" w:hAnsi="宋体" w:cs="宋体" w:hint="eastAsia"/>
                <w:color w:val="FF0000"/>
                <w:kern w:val="0"/>
                <w:sz w:val="20"/>
                <w:szCs w:val="20"/>
                <w:highlight w:val="white"/>
              </w:rPr>
              <w:t xml:space="preserve">                              </w:t>
            </w:r>
            <w:r>
              <w:rPr>
                <w:rFonts w:ascii="宋体" w:hAnsi="宋体" w:cs="宋体"/>
                <w:color w:val="92D050"/>
                <w:kern w:val="0"/>
                <w:sz w:val="20"/>
                <w:szCs w:val="20"/>
                <w:highlight w:val="white"/>
              </w:rPr>
              <w:t>&lt;ITEM key="</w:t>
            </w:r>
            <w:r>
              <w:rPr>
                <w:rFonts w:ascii="宋体" w:hAnsi="宋体" w:cs="宋体" w:hint="eastAsia"/>
                <w:color w:val="92D050"/>
                <w:kern w:val="0"/>
                <w:sz w:val="20"/>
                <w:szCs w:val="20"/>
                <w:highlight w:val="white"/>
              </w:rPr>
              <w:t>pageUrl</w:t>
            </w:r>
            <w:r>
              <w:rPr>
                <w:rFonts w:ascii="宋体" w:hAnsi="宋体" w:cs="宋体"/>
                <w:color w:val="92D050"/>
                <w:kern w:val="0"/>
                <w:sz w:val="20"/>
                <w:szCs w:val="20"/>
                <w:highlight w:val="white"/>
              </w:rPr>
              <w:t>" eng="</w:t>
            </w:r>
            <w:r>
              <w:rPr>
                <w:rFonts w:ascii="宋体" w:hAnsi="宋体" w:cs="宋体" w:hint="eastAsia"/>
                <w:color w:val="92D050"/>
                <w:kern w:val="0"/>
                <w:sz w:val="20"/>
                <w:szCs w:val="20"/>
                <w:highlight w:val="white"/>
              </w:rPr>
              <w:t>pageUrl</w:t>
            </w:r>
            <w:r>
              <w:rPr>
                <w:rFonts w:ascii="宋体" w:hAnsi="宋体" w:cs="宋体"/>
                <w:color w:val="92D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消息URL</w:t>
            </w:r>
            <w:r>
              <w:rPr>
                <w:rFonts w:ascii="宋体" w:hAnsi="宋体" w:cs="宋体"/>
                <w:color w:val="00B0F0"/>
                <w:kern w:val="0"/>
                <w:sz w:val="20"/>
                <w:szCs w:val="20"/>
                <w:highlight w:val="white"/>
              </w:rPr>
              <w:t>"</w:t>
            </w:r>
            <w:r>
              <w:rPr>
                <w:rFonts w:ascii="宋体" w:hAnsi="宋体" w:cs="宋体"/>
                <w:color w:val="92D050"/>
                <w:kern w:val="0"/>
                <w:sz w:val="20"/>
                <w:szCs w:val="20"/>
                <w:highlight w:val="white"/>
              </w:rPr>
              <w:t>/&gt;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hint="eastAsia"/>
                <w:color w:val="FF0000"/>
                <w:kern w:val="0"/>
                <w:sz w:val="20"/>
                <w:szCs w:val="20"/>
                <w:highlight w:val="white"/>
              </w:rPr>
              <w:t xml:space="preserve">                              </w:t>
            </w:r>
            <w:r>
              <w:rPr>
                <w:rFonts w:ascii="宋体" w:hAnsi="宋体" w:cs="宋体"/>
                <w:color w:val="FF0000"/>
                <w:kern w:val="0"/>
                <w:sz w:val="20"/>
                <w:szCs w:val="20"/>
                <w:highlight w:val="white"/>
              </w:rPr>
              <w:t>&lt;ITEM key="</w:t>
            </w:r>
            <w:r>
              <w:rPr>
                <w:rFonts w:ascii="宋体" w:hAnsi="宋体" w:cs="宋体" w:hint="eastAsia"/>
                <w:color w:val="FF0000"/>
                <w:kern w:val="0"/>
                <w:sz w:val="20"/>
                <w:szCs w:val="20"/>
                <w:highlight w:val="white"/>
              </w:rPr>
              <w:t>counter</w:t>
            </w:r>
            <w:r>
              <w:rPr>
                <w:rFonts w:ascii="宋体" w:hAnsi="宋体" w:cs="宋体"/>
                <w:color w:val="FF0000"/>
                <w:kern w:val="0"/>
                <w:sz w:val="20"/>
                <w:szCs w:val="20"/>
                <w:highlight w:val="white"/>
              </w:rPr>
              <w:t>" eng="</w:t>
            </w:r>
            <w:r>
              <w:rPr>
                <w:rFonts w:ascii="宋体" w:hAnsi="宋体" w:cs="宋体" w:hint="eastAsia"/>
                <w:color w:val="FF0000"/>
                <w:kern w:val="0"/>
                <w:sz w:val="20"/>
                <w:szCs w:val="20"/>
                <w:highlight w:val="white"/>
              </w:rPr>
              <w:t>counter</w:t>
            </w:r>
            <w:r>
              <w:rPr>
                <w:rFonts w:ascii="宋体" w:hAnsi="宋体" w:cs="宋体"/>
                <w:color w:val="FF000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FF0000"/>
                <w:kern w:val="0"/>
                <w:sz w:val="20"/>
                <w:szCs w:val="20"/>
                <w:highlight w:val="white"/>
              </w:rPr>
              <w:t>浏览数量</w:t>
            </w:r>
            <w:r>
              <w:rPr>
                <w:rFonts w:ascii="宋体" w:hAnsi="宋体" w:cs="宋体"/>
                <w:color w:val="00B0F0"/>
                <w:kern w:val="0"/>
                <w:sz w:val="20"/>
                <w:szCs w:val="20"/>
                <w:highlight w:val="white"/>
              </w:rPr>
              <w:t>"</w:t>
            </w:r>
            <w:r>
              <w:rPr>
                <w:rFonts w:ascii="宋体" w:hAnsi="宋体" w:cs="宋体"/>
                <w:color w:val="FF0000"/>
                <w:kern w:val="0"/>
                <w:sz w:val="20"/>
                <w:szCs w:val="20"/>
                <w:highlight w:val="white"/>
              </w:rPr>
              <w:t>/&gt;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hint="eastAsia"/>
                <w:color w:val="FF0000"/>
                <w:kern w:val="0"/>
                <w:sz w:val="20"/>
                <w:szCs w:val="20"/>
                <w:highlight w:val="white"/>
              </w:rPr>
              <w:t xml:space="preserve">                              </w:t>
            </w:r>
            <w:r>
              <w:rPr>
                <w:rFonts w:ascii="宋体" w:hAnsi="宋体" w:cs="宋体"/>
                <w:color w:val="FF0000"/>
                <w:kern w:val="0"/>
                <w:sz w:val="20"/>
                <w:szCs w:val="20"/>
                <w:highlight w:val="white"/>
              </w:rPr>
              <w:t>&lt;ITEM key="</w:t>
            </w:r>
            <w:r>
              <w:rPr>
                <w:rFonts w:ascii="宋体" w:hAnsi="宋体" w:cs="宋体" w:hint="eastAsia"/>
                <w:color w:val="FF0000"/>
                <w:kern w:val="0"/>
                <w:sz w:val="20"/>
                <w:szCs w:val="20"/>
                <w:highlight w:val="white"/>
              </w:rPr>
              <w:t>weiboLikeCounter</w:t>
            </w:r>
            <w:r>
              <w:rPr>
                <w:rFonts w:ascii="宋体" w:hAnsi="宋体" w:cs="宋体"/>
                <w:color w:val="FF0000"/>
                <w:kern w:val="0"/>
                <w:sz w:val="20"/>
                <w:szCs w:val="20"/>
                <w:highlight w:val="white"/>
              </w:rPr>
              <w:t>" eng="</w:t>
            </w:r>
            <w:r>
              <w:rPr>
                <w:rFonts w:ascii="宋体" w:hAnsi="宋体" w:cs="宋体" w:hint="eastAsia"/>
                <w:color w:val="FF0000"/>
                <w:kern w:val="0"/>
                <w:sz w:val="20"/>
                <w:szCs w:val="20"/>
                <w:highlight w:val="white"/>
              </w:rPr>
              <w:t>weiboLikeCounter</w:t>
            </w:r>
            <w:r>
              <w:rPr>
                <w:rFonts w:ascii="宋体" w:hAnsi="宋体" w:cs="宋体"/>
                <w:color w:val="FF000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FF0000"/>
                <w:kern w:val="0"/>
                <w:sz w:val="20"/>
                <w:szCs w:val="20"/>
                <w:highlight w:val="white"/>
              </w:rPr>
              <w:t>点赞数量</w:t>
            </w:r>
            <w:r>
              <w:rPr>
                <w:rFonts w:ascii="宋体" w:hAnsi="宋体" w:cs="宋体"/>
                <w:color w:val="00B0F0"/>
                <w:kern w:val="0"/>
                <w:sz w:val="20"/>
                <w:szCs w:val="20"/>
                <w:highlight w:val="white"/>
              </w:rPr>
              <w:t>"</w:t>
            </w:r>
            <w:r>
              <w:rPr>
                <w:rFonts w:ascii="宋体" w:hAnsi="宋体" w:cs="宋体"/>
                <w:color w:val="FF000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FF0000"/>
                <w:kern w:val="0"/>
                <w:sz w:val="20"/>
                <w:szCs w:val="20"/>
                <w:highlight w:val="white"/>
              </w:rPr>
              <w:t xml:space="preserve">                              </w:t>
            </w:r>
            <w:r>
              <w:rPr>
                <w:rFonts w:ascii="宋体" w:hAnsi="宋体" w:cs="宋体"/>
                <w:color w:val="00B050"/>
                <w:kern w:val="0"/>
                <w:sz w:val="20"/>
                <w:szCs w:val="20"/>
                <w:highlight w:val="white"/>
              </w:rPr>
              <w:t>&lt;ITEM key="</w:t>
            </w:r>
            <w:r>
              <w:rPr>
                <w:rFonts w:ascii="宋体" w:hAnsi="宋体" w:cs="宋体" w:hint="eastAsia"/>
                <w:color w:val="00B050"/>
                <w:kern w:val="0"/>
                <w:sz w:val="20"/>
                <w:szCs w:val="20"/>
                <w:highlight w:val="white"/>
              </w:rPr>
              <w:t>msgtime</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msgtime</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时间</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&lt;ITEM key="</w:t>
            </w:r>
            <w:r>
              <w:rPr>
                <w:rFonts w:ascii="宋体" w:hAnsi="宋体" w:cs="宋体" w:hint="eastAsia"/>
                <w:color w:val="00B050"/>
                <w:kern w:val="0"/>
                <w:sz w:val="20"/>
                <w:szCs w:val="20"/>
                <w:highlight w:val="white"/>
              </w:rPr>
              <w:t>msgip</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msgip</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ip地址</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&lt;ITEM key="</w:t>
            </w:r>
            <w:r>
              <w:rPr>
                <w:rFonts w:ascii="宋体" w:hAnsi="宋体" w:cs="宋体" w:hint="eastAsia"/>
                <w:color w:val="00B050"/>
                <w:kern w:val="0"/>
                <w:sz w:val="20"/>
                <w:szCs w:val="20"/>
                <w:highlight w:val="white"/>
              </w:rPr>
              <w:t>msgPORT</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msgPORT</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端口号</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 xml:space="preserve">&lt;ITEM key=" </w:t>
            </w:r>
            <w:r>
              <w:rPr>
                <w:rFonts w:hint="eastAsia"/>
                <w:color w:val="00B050"/>
              </w:rPr>
              <w:t>hardwarestring</w:t>
            </w:r>
            <w:r>
              <w:rPr>
                <w:rFonts w:ascii="宋体" w:hAnsi="宋体" w:cs="宋体"/>
                <w:color w:val="00B050"/>
                <w:kern w:val="0"/>
                <w:sz w:val="20"/>
                <w:szCs w:val="20"/>
                <w:highlight w:val="white"/>
              </w:rPr>
              <w:t>" eng="</w:t>
            </w:r>
            <w:r>
              <w:rPr>
                <w:rFonts w:ascii="宋体" w:hAnsi="宋体" w:cs="宋体" w:hint="eastAsia"/>
                <w:color w:val="00B050"/>
                <w:kern w:val="0"/>
                <w:sz w:val="20"/>
                <w:szCs w:val="20"/>
                <w:highlight w:val="white"/>
              </w:rPr>
              <w:t>hardwarestring</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硬件特征串</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FF0000"/>
                <w:kern w:val="0"/>
                <w:sz w:val="20"/>
                <w:szCs w:val="20"/>
                <w:highlight w:val="white"/>
              </w:rPr>
              <w:t xml:space="preserve">                              </w:t>
            </w:r>
            <w:r>
              <w:rPr>
                <w:rFonts w:ascii="宋体" w:hAnsi="宋体" w:cs="宋体"/>
                <w:color w:val="00B050"/>
                <w:kern w:val="0"/>
                <w:sz w:val="20"/>
                <w:szCs w:val="20"/>
                <w:highlight w:val="white"/>
              </w:rPr>
              <w:t xml:space="preserve">&lt;ITEM key=" </w:t>
            </w:r>
            <w:r>
              <w:rPr>
                <w:rFonts w:ascii="宋体" w:hAnsi="宋体"/>
                <w:color w:val="00B050"/>
                <w:szCs w:val="21"/>
              </w:rPr>
              <w:t>msgMAC</w:t>
            </w:r>
            <w:r>
              <w:rPr>
                <w:rFonts w:ascii="宋体" w:hAnsi="宋体" w:cs="宋体"/>
                <w:color w:val="00B050"/>
                <w:kern w:val="0"/>
                <w:sz w:val="20"/>
                <w:szCs w:val="20"/>
                <w:highlight w:val="white"/>
              </w:rPr>
              <w:t xml:space="preserve">" eng=" </w:t>
            </w:r>
            <w:r>
              <w:rPr>
                <w:rFonts w:ascii="宋体" w:hAnsi="宋体"/>
                <w:color w:val="00B050"/>
                <w:szCs w:val="21"/>
              </w:rPr>
              <w:t>msgMAC</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MAC地址</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FF0000"/>
                <w:kern w:val="0"/>
                <w:sz w:val="20"/>
                <w:szCs w:val="20"/>
                <w:highlight w:val="white"/>
              </w:rPr>
              <w:t>&lt;ITEM key="</w:t>
            </w:r>
            <w:r>
              <w:rPr>
                <w:rFonts w:ascii="宋体" w:hAnsi="宋体" w:cs="宋体" w:hint="eastAsia"/>
                <w:color w:val="FF0000"/>
                <w:kern w:val="0"/>
                <w:sz w:val="20"/>
                <w:szCs w:val="20"/>
                <w:highlight w:val="white"/>
              </w:rPr>
              <w:t>imei</w:t>
            </w:r>
            <w:r>
              <w:rPr>
                <w:rFonts w:ascii="宋体" w:hAnsi="宋体" w:cs="宋体"/>
                <w:color w:val="FF0000"/>
                <w:kern w:val="0"/>
                <w:sz w:val="20"/>
                <w:szCs w:val="20"/>
                <w:highlight w:val="white"/>
              </w:rPr>
              <w:t>" eng="</w:t>
            </w:r>
            <w:r>
              <w:rPr>
                <w:rFonts w:ascii="宋体" w:hAnsi="宋体" w:cs="宋体" w:hint="eastAsia"/>
                <w:color w:val="FF0000"/>
                <w:kern w:val="0"/>
                <w:sz w:val="20"/>
                <w:szCs w:val="20"/>
                <w:highlight w:val="white"/>
              </w:rPr>
              <w:t>imei</w:t>
            </w:r>
            <w:r>
              <w:rPr>
                <w:rFonts w:ascii="宋体" w:hAnsi="宋体" w:cs="宋体"/>
                <w:color w:val="FF000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FF0000"/>
                <w:kern w:val="0"/>
                <w:sz w:val="20"/>
                <w:szCs w:val="20"/>
                <w:highlight w:val="white"/>
              </w:rPr>
              <w:t>imei</w:t>
            </w:r>
            <w:r>
              <w:rPr>
                <w:rFonts w:ascii="宋体" w:hAnsi="宋体" w:cs="宋体"/>
                <w:color w:val="00B0F0"/>
                <w:kern w:val="0"/>
                <w:sz w:val="20"/>
                <w:szCs w:val="20"/>
                <w:highlight w:val="white"/>
              </w:rPr>
              <w:t>"</w:t>
            </w:r>
            <w:r>
              <w:rPr>
                <w:rFonts w:ascii="宋体" w:hAnsi="宋体" w:cs="宋体"/>
                <w:color w:val="FF000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t xml:space="preserve">                              </w:t>
            </w:r>
            <w:r>
              <w:rPr>
                <w:rFonts w:ascii="宋体" w:hAnsi="宋体" w:cs="宋体"/>
                <w:color w:val="00B050"/>
                <w:kern w:val="0"/>
                <w:sz w:val="20"/>
                <w:szCs w:val="20"/>
                <w:highlight w:val="white"/>
              </w:rPr>
              <w:t xml:space="preserve">&lt;ITEM key=" </w:t>
            </w:r>
            <w:r>
              <w:rPr>
                <w:rFonts w:ascii="宋体" w:hAnsi="宋体" w:cs="宋体" w:hint="eastAsia"/>
                <w:color w:val="00B050"/>
                <w:kern w:val="0"/>
                <w:sz w:val="20"/>
                <w:szCs w:val="20"/>
                <w:highlight w:val="white"/>
              </w:rPr>
              <w:t>LATITUDE</w:t>
            </w:r>
            <w:r>
              <w:rPr>
                <w:rFonts w:ascii="宋体" w:hAnsi="宋体" w:cs="宋体"/>
                <w:color w:val="00B050"/>
                <w:kern w:val="0"/>
                <w:sz w:val="20"/>
                <w:szCs w:val="20"/>
                <w:highlight w:val="white"/>
              </w:rPr>
              <w:t xml:space="preserve">" eng=" </w:t>
            </w:r>
            <w:r>
              <w:rPr>
                <w:rFonts w:ascii="宋体" w:hAnsi="宋体" w:cs="宋体" w:hint="eastAsia"/>
                <w:color w:val="00B050"/>
                <w:kern w:val="0"/>
                <w:sz w:val="20"/>
                <w:szCs w:val="20"/>
                <w:highlight w:val="white"/>
              </w:rPr>
              <w:t>LATITUDE</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纬度</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00B050"/>
                <w:kern w:val="0"/>
                <w:sz w:val="20"/>
                <w:szCs w:val="20"/>
                <w:highlight w:val="white"/>
              </w:rPr>
            </w:pPr>
            <w:r>
              <w:rPr>
                <w:rFonts w:ascii="宋体" w:hAnsi="宋体" w:cs="宋体" w:hint="eastAsia"/>
                <w:color w:val="00B050"/>
                <w:kern w:val="0"/>
                <w:sz w:val="20"/>
                <w:szCs w:val="20"/>
                <w:highlight w:val="white"/>
              </w:rPr>
              <w:lastRenderedPageBreak/>
              <w:t xml:space="preserve">                              </w:t>
            </w:r>
            <w:r>
              <w:rPr>
                <w:rFonts w:ascii="宋体" w:hAnsi="宋体" w:cs="宋体"/>
                <w:color w:val="00B050"/>
                <w:kern w:val="0"/>
                <w:sz w:val="20"/>
                <w:szCs w:val="20"/>
                <w:highlight w:val="white"/>
              </w:rPr>
              <w:t xml:space="preserve">&lt;ITEM key=" </w:t>
            </w:r>
            <w:r>
              <w:rPr>
                <w:rFonts w:ascii="宋体" w:hAnsi="宋体" w:hint="eastAsia"/>
                <w:color w:val="00B050"/>
                <w:szCs w:val="21"/>
              </w:rPr>
              <w:t>LONGITUDE</w:t>
            </w:r>
            <w:r>
              <w:rPr>
                <w:rFonts w:ascii="宋体" w:hAnsi="宋体" w:cs="宋体"/>
                <w:color w:val="00B050"/>
                <w:kern w:val="0"/>
                <w:sz w:val="20"/>
                <w:szCs w:val="20"/>
                <w:highlight w:val="white"/>
              </w:rPr>
              <w:t xml:space="preserve">" eng=" </w:t>
            </w:r>
            <w:r>
              <w:rPr>
                <w:rFonts w:ascii="宋体" w:hAnsi="宋体" w:hint="eastAsia"/>
                <w:color w:val="00B050"/>
                <w:szCs w:val="21"/>
              </w:rPr>
              <w:t>LONGITUDE</w:t>
            </w:r>
            <w:r>
              <w:rPr>
                <w:rFonts w:ascii="宋体" w:hAnsi="宋体" w:cs="宋体"/>
                <w:color w:val="00B05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00B0F0"/>
                <w:kern w:val="0"/>
                <w:sz w:val="20"/>
                <w:szCs w:val="20"/>
                <w:highlight w:val="white"/>
              </w:rPr>
              <w:t>经度</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hint="eastAsia"/>
                <w:color w:val="FF0000"/>
                <w:kern w:val="0"/>
                <w:sz w:val="20"/>
                <w:szCs w:val="20"/>
                <w:highlight w:val="white"/>
              </w:rPr>
              <w:t xml:space="preserve">                              </w:t>
            </w:r>
            <w:r>
              <w:rPr>
                <w:rFonts w:ascii="宋体" w:hAnsi="宋体" w:cs="宋体"/>
                <w:color w:val="FF0000"/>
                <w:kern w:val="0"/>
                <w:sz w:val="20"/>
                <w:szCs w:val="20"/>
                <w:highlight w:val="white"/>
              </w:rPr>
              <w:t>&lt;ITEM key="</w:t>
            </w:r>
            <w:r>
              <w:rPr>
                <w:rFonts w:ascii="宋体" w:hAnsi="宋体" w:cs="宋体" w:hint="eastAsia"/>
                <w:color w:val="FF0000"/>
                <w:kern w:val="0"/>
                <w:sz w:val="20"/>
                <w:szCs w:val="20"/>
                <w:highlight w:val="white"/>
              </w:rPr>
              <w:t>address</w:t>
            </w:r>
            <w:r>
              <w:rPr>
                <w:rFonts w:ascii="宋体" w:hAnsi="宋体" w:cs="宋体"/>
                <w:color w:val="FF0000"/>
                <w:kern w:val="0"/>
                <w:sz w:val="20"/>
                <w:szCs w:val="20"/>
                <w:highlight w:val="white"/>
              </w:rPr>
              <w:t xml:space="preserve">" eng=" </w:t>
            </w:r>
            <w:r>
              <w:rPr>
                <w:rFonts w:ascii="宋体" w:hAnsi="宋体" w:cs="宋体" w:hint="eastAsia"/>
                <w:color w:val="FF0000"/>
                <w:kern w:val="0"/>
                <w:sz w:val="20"/>
                <w:szCs w:val="20"/>
                <w:highlight w:val="white"/>
              </w:rPr>
              <w:t>address</w:t>
            </w:r>
            <w:r>
              <w:rPr>
                <w:rFonts w:ascii="宋体" w:hAnsi="宋体" w:cs="宋体"/>
                <w:color w:val="FF0000"/>
                <w:kern w:val="0"/>
                <w:sz w:val="20"/>
                <w:szCs w:val="20"/>
                <w:highlight w:val="white"/>
              </w:rPr>
              <w:t>"</w:t>
            </w:r>
            <w:r>
              <w:rPr>
                <w:rFonts w:ascii="宋体" w:hAnsi="宋体" w:cs="宋体" w:hint="eastAsia"/>
                <w:color w:val="00B050"/>
                <w:kern w:val="0"/>
                <w:sz w:val="20"/>
                <w:szCs w:val="20"/>
                <w:highlight w:val="white"/>
              </w:rPr>
              <w:t xml:space="preserve"> </w:t>
            </w:r>
            <w:r>
              <w:rPr>
                <w:rFonts w:ascii="宋体" w:hAnsi="宋体" w:cs="宋体"/>
                <w:color w:val="00B0F0"/>
                <w:kern w:val="0"/>
                <w:sz w:val="20"/>
                <w:szCs w:val="20"/>
                <w:highlight w:val="white"/>
              </w:rPr>
              <w:t>rmk="</w:t>
            </w:r>
            <w:r>
              <w:rPr>
                <w:rFonts w:ascii="宋体" w:hAnsi="宋体" w:cs="宋体" w:hint="eastAsia"/>
                <w:color w:val="FF0000"/>
                <w:kern w:val="0"/>
                <w:sz w:val="20"/>
                <w:szCs w:val="20"/>
                <w:highlight w:val="white"/>
              </w:rPr>
              <w:t>用户自设地址</w:t>
            </w:r>
            <w:r>
              <w:rPr>
                <w:rFonts w:ascii="宋体" w:hAnsi="宋体" w:cs="宋体"/>
                <w:color w:val="00B0F0"/>
                <w:kern w:val="0"/>
                <w:sz w:val="20"/>
                <w:szCs w:val="20"/>
                <w:highlight w:val="white"/>
              </w:rPr>
              <w:t>"</w:t>
            </w:r>
            <w:r>
              <w:rPr>
                <w:rFonts w:ascii="宋体" w:hAnsi="宋体" w:cs="宋体"/>
                <w:color w:val="00B050"/>
                <w:kern w:val="0"/>
                <w:sz w:val="20"/>
                <w:szCs w:val="20"/>
                <w:highlight w:val="white"/>
              </w:rPr>
              <w:t>/</w:t>
            </w:r>
            <w:r>
              <w:rPr>
                <w:rFonts w:ascii="宋体" w:hAnsi="宋体" w:cs="宋体"/>
                <w:color w:val="FF0000"/>
                <w:kern w:val="0"/>
                <w:sz w:val="20"/>
                <w:szCs w:val="20"/>
                <w:highlight w:val="white"/>
              </w:rPr>
              <w:t>/&gt;</w:t>
            </w:r>
          </w:p>
          <w:p w:rsidR="009158D4" w:rsidRDefault="005311D4">
            <w:pPr>
              <w:wordWrap/>
              <w:autoSpaceDE w:val="0"/>
              <w:autoSpaceDN w:val="0"/>
              <w:adjustRightInd w:val="0"/>
              <w:jc w:val="left"/>
              <w:rPr>
                <w:rFonts w:ascii="宋体" w:hAnsi="宋体" w:cs="宋体"/>
                <w:color w:val="FF0000"/>
                <w:kern w:val="0"/>
                <w:sz w:val="20"/>
                <w:szCs w:val="20"/>
                <w:highlight w:val="white"/>
              </w:rPr>
            </w:pP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t>&lt;/DATA&gt;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r>
            <w:r>
              <w:rPr>
                <w:rFonts w:ascii="宋体" w:hAnsi="宋体" w:cs="宋体"/>
                <w:color w:val="FF0000"/>
                <w:kern w:val="0"/>
                <w:sz w:val="20"/>
                <w:szCs w:val="20"/>
                <w:highlight w:val="white"/>
              </w:rPr>
              <w:tab/>
              <w:t>&lt;/DATASET&gt;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8080"/>
                <w:kern w:val="0"/>
                <w:sz w:val="20"/>
                <w:szCs w:val="20"/>
                <w:highlight w:val="white"/>
              </w:rPr>
              <w:t xml:space="preserve">多个数据集以多个DATASET表示 </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8080"/>
                <w:kern w:val="0"/>
                <w:sz w:val="20"/>
                <w:szCs w:val="20"/>
                <w:highlight w:val="white"/>
              </w:rPr>
              <w:t xml:space="preserve">一次可以返回多个查询任务的查询结果 </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8080"/>
                <w:kern w:val="0"/>
                <w:sz w:val="20"/>
                <w:szCs w:val="20"/>
                <w:highlight w:val="white"/>
              </w:rPr>
              <w:t xml:space="preserve">...... </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r>
            <w:r>
              <w:rPr>
                <w:rFonts w:ascii="宋体" w:hAnsi="宋体" w:cs="宋体"/>
                <w:color w:val="0000FF"/>
                <w:kern w:val="0"/>
                <w:sz w:val="20"/>
                <w:szCs w:val="20"/>
                <w:highlight w:val="white"/>
              </w:rPr>
              <w:t>&lt;/</w:t>
            </w:r>
            <w:r>
              <w:rPr>
                <w:rFonts w:ascii="宋体" w:hAnsi="宋体" w:cs="宋体"/>
                <w:color w:val="800000"/>
                <w:kern w:val="0"/>
                <w:sz w:val="20"/>
                <w:szCs w:val="20"/>
                <w:highlight w:val="white"/>
              </w:rPr>
              <w:t>DATASET</w:t>
            </w:r>
            <w:r>
              <w:rPr>
                <w:rFonts w:ascii="宋体" w:hAnsi="宋体" w:cs="宋体"/>
                <w:color w:val="0000FF"/>
                <w:kern w:val="0"/>
                <w:sz w:val="20"/>
                <w:szCs w:val="20"/>
                <w:highlight w:val="white"/>
              </w:rPr>
              <w:t>&gt;</w:t>
            </w:r>
          </w:p>
          <w:p w:rsidR="009158D4" w:rsidRDefault="005311D4">
            <w:pPr>
              <w:wordWrap/>
              <w:autoSpaceDE w:val="0"/>
              <w:autoSpaceDN w:val="0"/>
              <w:adjustRightInd w:val="0"/>
              <w:jc w:val="left"/>
              <w:rPr>
                <w:rFonts w:ascii="宋体" w:hAnsi="宋体" w:cs="宋体"/>
                <w:color w:val="000000"/>
                <w:kern w:val="0"/>
                <w:sz w:val="20"/>
                <w:szCs w:val="20"/>
                <w:highlight w:val="white"/>
              </w:rPr>
            </w:pPr>
            <w:r>
              <w:rPr>
                <w:rFonts w:ascii="宋体" w:hAnsi="宋体" w:cs="宋体"/>
                <w:color w:val="0000FF"/>
                <w:kern w:val="0"/>
                <w:sz w:val="20"/>
                <w:szCs w:val="20"/>
                <w:highlight w:val="white"/>
              </w:rPr>
              <w:t>&lt;/</w:t>
            </w:r>
            <w:r>
              <w:rPr>
                <w:rFonts w:ascii="宋体" w:hAnsi="宋体" w:cs="宋体"/>
                <w:color w:val="800000"/>
                <w:kern w:val="0"/>
                <w:sz w:val="20"/>
                <w:szCs w:val="20"/>
                <w:highlight w:val="white"/>
              </w:rPr>
              <w:t>MESSAGE</w:t>
            </w:r>
            <w:r>
              <w:rPr>
                <w:rFonts w:ascii="宋体" w:hAnsi="宋体" w:cs="宋体"/>
                <w:color w:val="0000FF"/>
                <w:kern w:val="0"/>
                <w:sz w:val="20"/>
                <w:szCs w:val="20"/>
                <w:highlight w:val="white"/>
              </w:rPr>
              <w:t>&gt;</w:t>
            </w:r>
          </w:p>
          <w:p w:rsidR="009158D4" w:rsidRDefault="009158D4">
            <w:pPr>
              <w:rPr>
                <w:rFonts w:ascii="宋体" w:hAnsi="宋体" w:cs="宋体"/>
                <w:kern w:val="0"/>
                <w:sz w:val="20"/>
                <w:szCs w:val="20"/>
                <w:lang w:val="da-DK"/>
              </w:rPr>
            </w:pPr>
          </w:p>
        </w:tc>
      </w:tr>
    </w:tbl>
    <w:p w:rsidR="009158D4" w:rsidRDefault="009158D4">
      <w:pPr>
        <w:rPr>
          <w:rFonts w:eastAsia="黑体"/>
          <w:szCs w:val="21"/>
        </w:rPr>
      </w:pPr>
    </w:p>
    <w:p w:rsidR="009158D4" w:rsidRDefault="009158D4" w:rsidP="00A109D0">
      <w:pPr>
        <w:widowControl/>
        <w:wordWrap/>
        <w:spacing w:beforeLines="50" w:before="156" w:afterLines="50" w:after="156"/>
        <w:outlineLvl w:val="1"/>
      </w:pPr>
      <w:bookmarkStart w:id="516" w:name="_业务消息错误码"/>
      <w:bookmarkStart w:id="517" w:name="_证件类型"/>
      <w:bookmarkStart w:id="518" w:name="_用户类型"/>
      <w:bookmarkStart w:id="519" w:name="_性别"/>
      <w:bookmarkStart w:id="520" w:name="_动作类型"/>
      <w:bookmarkStart w:id="521" w:name="_用户注册"/>
      <w:bookmarkStart w:id="522" w:name="_登陆日志"/>
      <w:bookmarkStart w:id="523" w:name="_私聊动作类型_1"/>
      <w:bookmarkStart w:id="524" w:name="_论坛发帖"/>
      <w:bookmarkStart w:id="525" w:name="_支付方式"/>
      <w:bookmarkStart w:id="526" w:name="_Toc452623725"/>
      <w:bookmarkStart w:id="527" w:name="_Toc452623968"/>
      <w:bookmarkStart w:id="528" w:name="_Toc452624211"/>
      <w:bookmarkStart w:id="529" w:name="_Toc452624483"/>
      <w:bookmarkStart w:id="530" w:name="_Toc452623750"/>
      <w:bookmarkStart w:id="531" w:name="_Toc452624508"/>
      <w:bookmarkStart w:id="532" w:name="_Toc452623993"/>
      <w:bookmarkStart w:id="533" w:name="_物流快递-物品保价"/>
      <w:bookmarkStart w:id="534" w:name="_Toc452623751"/>
      <w:bookmarkStart w:id="535" w:name="_Toc452623994"/>
      <w:bookmarkStart w:id="536" w:name="_Toc452624237"/>
      <w:bookmarkStart w:id="537" w:name="_Toc452624509"/>
      <w:bookmarkStart w:id="538" w:name="_Toc452623764"/>
      <w:bookmarkStart w:id="539" w:name="_Toc452624007"/>
      <w:bookmarkStart w:id="540" w:name="_Toc452624236"/>
      <w:bookmarkStart w:id="541" w:name="_Toc452624522"/>
      <w:bookmarkStart w:id="542" w:name="_Toc452624250"/>
      <w:bookmarkStart w:id="543" w:name="_登录来源"/>
      <w:bookmarkStart w:id="544" w:name="_租房订单"/>
      <w:bookmarkStart w:id="545" w:name="_充值兑换类型"/>
      <w:bookmarkStart w:id="546" w:name="_私聊动作类型"/>
      <w:bookmarkStart w:id="547" w:name="_支付方式_1"/>
      <w:bookmarkStart w:id="548" w:name="_支付账号类型"/>
      <w:bookmarkStart w:id="549" w:name="_支付/收款账号类型"/>
      <w:bookmarkStart w:id="550" w:name="_支付收、支/收款账号类型"/>
      <w:bookmarkStart w:id="551" w:name="_支付收/支/收款账号类型"/>
      <w:bookmarkStart w:id="552" w:name="_Toc452624446"/>
      <w:bookmarkStart w:id="553" w:name="_收/支款账号类型"/>
      <w:bookmarkStart w:id="554" w:name="_物流快递订单信息-寄件方式"/>
      <w:bookmarkStart w:id="555" w:name="_Toc452623688"/>
      <w:bookmarkStart w:id="556" w:name="_Toc452623931"/>
      <w:bookmarkStart w:id="557" w:name="_Toc452624174"/>
      <w:bookmarkStart w:id="558" w:name="_物流快递订单信息-订单状态"/>
      <w:bookmarkStart w:id="559" w:name="_Toc452624187"/>
      <w:bookmarkStart w:id="560" w:name="_Toc452624459"/>
      <w:bookmarkStart w:id="561" w:name="_Toc452624188"/>
      <w:bookmarkStart w:id="562" w:name="_Toc452623967"/>
      <w:bookmarkStart w:id="563" w:name="_Toc452624482"/>
      <w:bookmarkStart w:id="564" w:name="_Toc452623724"/>
      <w:bookmarkStart w:id="565" w:name="_Toc452624210"/>
      <w:bookmarkStart w:id="566" w:name="_Toc452624460"/>
      <w:bookmarkStart w:id="567" w:name="_物流快递-物品类型"/>
      <w:bookmarkStart w:id="568" w:name="_Toc452623945"/>
      <w:bookmarkStart w:id="569" w:name="_Toc452623944"/>
      <w:bookmarkStart w:id="570" w:name="_Toc452623702"/>
      <w:bookmarkStart w:id="571" w:name="_Toc452623701"/>
      <w:bookmarkStart w:id="572" w:name="_弹幕类别"/>
      <w:bookmarkStart w:id="573" w:name="_出租类型"/>
      <w:bookmarkStart w:id="574" w:name="_登录终端类型"/>
      <w:bookmarkStart w:id="575" w:name="_Toc452623872"/>
      <w:bookmarkStart w:id="576" w:name="_Toc452624115"/>
      <w:bookmarkStart w:id="577" w:name="_Toc452624613"/>
      <w:bookmarkStart w:id="578" w:name="_Toc452624114"/>
      <w:bookmarkStart w:id="579" w:name="_Toc452624630"/>
      <w:bookmarkStart w:id="580" w:name="_Toc452623871"/>
      <w:bookmarkStart w:id="581" w:name="_Toc452624358"/>
      <w:bookmarkStart w:id="582" w:name="_币种"/>
      <w:bookmarkStart w:id="583" w:name="_Toc452624643"/>
      <w:bookmarkStart w:id="584" w:name="_Toc452624371"/>
      <w:bookmarkStart w:id="585" w:name="_Toc452623885"/>
      <w:bookmarkStart w:id="586" w:name="_Toc452624128"/>
      <w:bookmarkStart w:id="587" w:name="_Toc452624629"/>
      <w:bookmarkStart w:id="588" w:name="_Toc452624357"/>
      <w:bookmarkStart w:id="589" w:name="_物流快递-物品快递公司"/>
      <w:bookmarkStart w:id="590" w:name="_Toc452623766"/>
      <w:bookmarkStart w:id="591" w:name="_Toc452624009"/>
      <w:bookmarkStart w:id="592" w:name="_Toc452624252"/>
      <w:bookmarkStart w:id="593" w:name="_Toc452624524"/>
      <w:bookmarkStart w:id="594" w:name="_Toc452624322"/>
      <w:bookmarkStart w:id="595" w:name="_Toc452623836"/>
      <w:bookmarkStart w:id="596" w:name="_Toc452624079"/>
      <w:bookmarkStart w:id="597" w:name="_Toc452624594"/>
      <w:bookmarkStart w:id="598" w:name="_关联账号类型_1"/>
      <w:bookmarkStart w:id="599" w:name="_房屋类型"/>
      <w:bookmarkStart w:id="600" w:name="_直播类别"/>
      <w:bookmarkStart w:id="601" w:name="_Toc452623838"/>
      <w:bookmarkStart w:id="602" w:name="_关联账号类型"/>
      <w:bookmarkStart w:id="603" w:name="_Toc452624081"/>
      <w:bookmarkStart w:id="604" w:name="_Toc452624324"/>
      <w:bookmarkStart w:id="605" w:name="_Toc452623854"/>
      <w:bookmarkStart w:id="606" w:name="_Toc452624596"/>
      <w:bookmarkStart w:id="607" w:name="_Toc452624097"/>
      <w:bookmarkStart w:id="608" w:name="_Toc452624340"/>
      <w:bookmarkStart w:id="609" w:name="_Toc452623855"/>
      <w:bookmarkStart w:id="610" w:name="_Toc452624612"/>
      <w:bookmarkStart w:id="611" w:name="_装修情况"/>
      <w:bookmarkStart w:id="612" w:name="_Toc452624341"/>
      <w:bookmarkStart w:id="613" w:name="_Toc452624098"/>
      <w:bookmarkStart w:id="614" w:name="_支付用途"/>
      <w:bookmarkStart w:id="615" w:name="_消息/多媒体类型"/>
      <w:bookmarkStart w:id="616" w:name="_好友关系"/>
      <w:bookmarkStart w:id="617" w:name="_论坛帖状态"/>
      <w:bookmarkStart w:id="618" w:name="_视频格式"/>
      <w:bookmarkStart w:id="619" w:name="_交易状态"/>
      <w:bookmarkStart w:id="620" w:name="_组织类型"/>
      <w:bookmarkStart w:id="621" w:name="_账号类型"/>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p>
    <w:sectPr w:rsidR="009158D4">
      <w:headerReference w:type="default" r:id="rId17"/>
      <w:pgSz w:w="11906" w:h="16838"/>
      <w:pgMar w:top="1418" w:right="1134" w:bottom="1134" w:left="1418" w:header="992" w:footer="851" w:gutter="0"/>
      <w:pgNumType w:start="1"/>
      <w:cols w:space="720"/>
      <w:formProt w:val="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66A0" w:rsidRDefault="000E66A0">
      <w:r>
        <w:separator/>
      </w:r>
    </w:p>
  </w:endnote>
  <w:endnote w:type="continuationSeparator" w:id="0">
    <w:p w:rsidR="000E66A0" w:rsidRDefault="000E6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Garamond">
    <w:altName w:val="PMingLiU-ExtB"/>
    <w:panose1 w:val="02020404030301010803"/>
    <w:charset w:val="00"/>
    <w:family w:val="roman"/>
    <w:pitch w:val="variable"/>
    <w:sig w:usb0="00000287" w:usb1="00000000" w:usb2="00000000" w:usb3="00000000" w:csb0="000000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10F" w:rsidRDefault="0028610F">
    <w:pPr>
      <w:pStyle w:val="afb"/>
      <w:framePr w:wrap="around" w:vAnchor="text" w:hAnchor="margin" w:xAlign="outside" w:y="1"/>
      <w:rPr>
        <w:rStyle w:val="affa"/>
      </w:rPr>
    </w:pPr>
    <w:r>
      <w:fldChar w:fldCharType="begin"/>
    </w:r>
    <w:r>
      <w:rPr>
        <w:rStyle w:val="affa"/>
      </w:rPr>
      <w:instrText xml:space="preserve">PAGE  </w:instrText>
    </w:r>
    <w:r>
      <w:fldChar w:fldCharType="separate"/>
    </w:r>
    <w:r w:rsidR="00F96496">
      <w:rPr>
        <w:rStyle w:val="affa"/>
        <w:noProof/>
      </w:rPr>
      <w:t>2</w:t>
    </w:r>
    <w:r>
      <w:fldChar w:fldCharType="end"/>
    </w:r>
  </w:p>
  <w:p w:rsidR="0028610F" w:rsidRDefault="0028610F">
    <w:pPr>
      <w:pStyle w:val="afffffffff"/>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66A0" w:rsidRDefault="000E66A0">
      <w:r>
        <w:separator/>
      </w:r>
    </w:p>
  </w:footnote>
  <w:footnote w:type="continuationSeparator" w:id="0">
    <w:p w:rsidR="000E66A0" w:rsidRDefault="000E6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10F" w:rsidRDefault="0028610F">
    <w:pPr>
      <w:pStyle w:val="afffff9"/>
      <w:rPr>
        <w:rFonts w:asci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91163"/>
    <w:multiLevelType w:val="multilevel"/>
    <w:tmpl w:val="1FC91163"/>
    <w:lvl w:ilvl="0">
      <w:start w:val="1"/>
      <w:numFmt w:val="bullet"/>
      <w:lvlText w:val=""/>
      <w:lvlJc w:val="left"/>
      <w:rPr>
        <w:rFonts w:ascii="Wingdings" w:hAnsi="Wingdings" w:cs="Times New Roman" w:hint="default"/>
        <w:b w:val="0"/>
        <w:i w:val="0"/>
        <w:sz w:val="21"/>
        <w:szCs w:val="21"/>
      </w:rPr>
    </w:lvl>
    <w:lvl w:ilvl="1">
      <w:start w:val="1"/>
      <w:numFmt w:val="decimal"/>
      <w:pStyle w:val="a"/>
      <w:suff w:val="nothing"/>
      <w:lvlText w:val="%1.%2　"/>
      <w:lvlJc w:val="left"/>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rPr>
    </w:lvl>
    <w:lvl w:ilvl="2">
      <w:start w:val="1"/>
      <w:numFmt w:val="decimal"/>
      <w:pStyle w:val="a0"/>
      <w:suff w:val="nothing"/>
      <w:lvlText w:val="%1.%2.%3　"/>
      <w:lvlJc w:val="left"/>
      <w:rPr>
        <w:rFonts w:ascii="黑体" w:eastAsia="黑体" w:hAnsi="Times New Roman" w:cs="Times New Roman" w:hint="eastAsia"/>
        <w:b w:val="0"/>
        <w:i w:val="0"/>
        <w:sz w:val="21"/>
      </w:rPr>
    </w:lvl>
    <w:lvl w:ilvl="3">
      <w:start w:val="1"/>
      <w:numFmt w:val="decimal"/>
      <w:suff w:val="nothing"/>
      <w:lvlText w:val="%1.%2.%3.%4　"/>
      <w:lvlJc w:val="left"/>
      <w:pPr>
        <w:ind w:left="0"/>
      </w:pPr>
      <w:rPr>
        <w:rFonts w:ascii="黑体" w:eastAsia="黑体" w:hAnsi="Times New Roman" w:cs="Times New Roman" w:hint="eastAsia"/>
        <w:b w:val="0"/>
        <w:i w:val="0"/>
        <w:sz w:val="21"/>
      </w:rPr>
    </w:lvl>
    <w:lvl w:ilvl="4">
      <w:start w:val="1"/>
      <w:numFmt w:val="decimal"/>
      <w:suff w:val="nothing"/>
      <w:lvlText w:val="%1.%2.%3.%4.%5　"/>
      <w:lvlJc w:val="left"/>
      <w:rPr>
        <w:rFonts w:ascii="黑体" w:eastAsia="黑体" w:hAnsi="Times New Roman" w:cs="Times New Roman" w:hint="eastAsia"/>
        <w:b w:val="0"/>
        <w:i w:val="0"/>
        <w:sz w:val="21"/>
      </w:rPr>
    </w:lvl>
    <w:lvl w:ilvl="5">
      <w:start w:val="1"/>
      <w:numFmt w:val="decimal"/>
      <w:suff w:val="nothing"/>
      <w:lvlText w:val="%1.%2.%3.%4.%5.%6　"/>
      <w:lvlJc w:val="left"/>
      <w:rPr>
        <w:rFonts w:ascii="黑体" w:eastAsia="黑体" w:hAnsi="Times New Roman" w:cs="Times New Roman" w:hint="eastAsia"/>
        <w:b w:val="0"/>
        <w:i w:val="0"/>
        <w:sz w:val="21"/>
      </w:rPr>
    </w:lvl>
    <w:lvl w:ilvl="6">
      <w:start w:val="1"/>
      <w:numFmt w:val="decimal"/>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left" w:pos="4351"/>
        </w:tabs>
        <w:ind w:left="3969" w:hanging="1418"/>
      </w:pPr>
      <w:rPr>
        <w:rFonts w:cs="Times New Roman" w:hint="eastAsia"/>
      </w:rPr>
    </w:lvl>
    <w:lvl w:ilvl="8">
      <w:start w:val="1"/>
      <w:numFmt w:val="decimal"/>
      <w:lvlText w:val="%1.%2.%3.%4.%5.%6.%7.%8.%9"/>
      <w:lvlJc w:val="left"/>
      <w:pPr>
        <w:tabs>
          <w:tab w:val="left" w:pos="4777"/>
        </w:tabs>
        <w:ind w:left="4677" w:hanging="1700"/>
      </w:pPr>
      <w:rPr>
        <w:rFonts w:cs="Times New Roman" w:hint="eastAsia"/>
      </w:rPr>
    </w:lvl>
  </w:abstractNum>
  <w:abstractNum w:abstractNumId="1" w15:restartNumberingAfterBreak="0">
    <w:nsid w:val="352A5412"/>
    <w:multiLevelType w:val="multilevel"/>
    <w:tmpl w:val="352A5412"/>
    <w:lvl w:ilvl="0">
      <w:start w:val="1"/>
      <w:numFmt w:val="bullet"/>
      <w:lvlText w:val=""/>
      <w:lvlJc w:val="left"/>
      <w:pPr>
        <w:ind w:left="562" w:hanging="420"/>
      </w:pPr>
      <w:rPr>
        <w:rFonts w:ascii="Wingdings" w:hAnsi="Wingdings" w:hint="default"/>
      </w:rPr>
    </w:lvl>
    <w:lvl w:ilvl="1">
      <w:start w:val="1"/>
      <w:numFmt w:val="bullet"/>
      <w:lvlText w:val=""/>
      <w:lvlJc w:val="left"/>
      <w:pPr>
        <w:ind w:left="982" w:hanging="420"/>
      </w:pPr>
      <w:rPr>
        <w:rFonts w:ascii="Wingdings" w:hAnsi="Wingdings" w:hint="default"/>
      </w:rPr>
    </w:lvl>
    <w:lvl w:ilvl="2">
      <w:start w:val="1"/>
      <w:numFmt w:val="bullet"/>
      <w:lvlText w:val=""/>
      <w:lvlJc w:val="left"/>
      <w:pPr>
        <w:ind w:left="1402" w:hanging="420"/>
      </w:pPr>
      <w:rPr>
        <w:rFonts w:ascii="Wingdings" w:hAnsi="Wingdings" w:hint="default"/>
      </w:rPr>
    </w:lvl>
    <w:lvl w:ilvl="3">
      <w:start w:val="1"/>
      <w:numFmt w:val="bullet"/>
      <w:lvlText w:val=""/>
      <w:lvlJc w:val="left"/>
      <w:pPr>
        <w:ind w:left="1822" w:hanging="420"/>
      </w:pPr>
      <w:rPr>
        <w:rFonts w:ascii="Wingdings" w:hAnsi="Wingdings" w:hint="default"/>
      </w:rPr>
    </w:lvl>
    <w:lvl w:ilvl="4">
      <w:start w:val="1"/>
      <w:numFmt w:val="bullet"/>
      <w:lvlText w:val=""/>
      <w:lvlJc w:val="left"/>
      <w:pPr>
        <w:ind w:left="2242" w:hanging="420"/>
      </w:pPr>
      <w:rPr>
        <w:rFonts w:ascii="Wingdings" w:hAnsi="Wingdings" w:hint="default"/>
      </w:rPr>
    </w:lvl>
    <w:lvl w:ilvl="5">
      <w:start w:val="1"/>
      <w:numFmt w:val="bullet"/>
      <w:lvlText w:val=""/>
      <w:lvlJc w:val="left"/>
      <w:pPr>
        <w:ind w:left="2662" w:hanging="420"/>
      </w:pPr>
      <w:rPr>
        <w:rFonts w:ascii="Wingdings" w:hAnsi="Wingdings" w:hint="default"/>
      </w:rPr>
    </w:lvl>
    <w:lvl w:ilvl="6">
      <w:start w:val="1"/>
      <w:numFmt w:val="bullet"/>
      <w:lvlText w:val=""/>
      <w:lvlJc w:val="left"/>
      <w:pPr>
        <w:ind w:left="3082" w:hanging="420"/>
      </w:pPr>
      <w:rPr>
        <w:rFonts w:ascii="Wingdings" w:hAnsi="Wingdings" w:hint="default"/>
      </w:rPr>
    </w:lvl>
    <w:lvl w:ilvl="7">
      <w:start w:val="1"/>
      <w:numFmt w:val="bullet"/>
      <w:lvlText w:val=""/>
      <w:lvlJc w:val="left"/>
      <w:pPr>
        <w:ind w:left="3502" w:hanging="420"/>
      </w:pPr>
      <w:rPr>
        <w:rFonts w:ascii="Wingdings" w:hAnsi="Wingdings" w:hint="default"/>
      </w:rPr>
    </w:lvl>
    <w:lvl w:ilvl="8">
      <w:start w:val="1"/>
      <w:numFmt w:val="bullet"/>
      <w:lvlText w:val=""/>
      <w:lvlJc w:val="left"/>
      <w:pPr>
        <w:ind w:left="3922" w:hanging="420"/>
      </w:pPr>
      <w:rPr>
        <w:rFonts w:ascii="Wingdings" w:hAnsi="Wingdings" w:hint="default"/>
      </w:rPr>
    </w:lvl>
  </w:abstractNum>
  <w:abstractNum w:abstractNumId="2" w15:restartNumberingAfterBreak="0">
    <w:nsid w:val="40E00D16"/>
    <w:multiLevelType w:val="hybridMultilevel"/>
    <w:tmpl w:val="69102B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3153ADF"/>
    <w:multiLevelType w:val="multilevel"/>
    <w:tmpl w:val="43153ADF"/>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8831FBE"/>
    <w:multiLevelType w:val="multilevel"/>
    <w:tmpl w:val="48831FBE"/>
    <w:lvl w:ilvl="0">
      <w:start w:val="1"/>
      <w:numFmt w:val="none"/>
      <w:suff w:val="nothing"/>
      <w:lvlText w:val="%1"/>
      <w:lvlJc w:val="left"/>
      <w:pPr>
        <w:ind w:left="0" w:firstLine="0"/>
      </w:pPr>
      <w:rPr>
        <w:rFonts w:ascii="Times New Roman" w:hAnsi="Times New Roman" w:cs="Times New Roman" w:hint="default"/>
        <w:b/>
        <w:i w:val="0"/>
        <w:sz w:val="21"/>
      </w:rPr>
    </w:lvl>
    <w:lvl w:ilvl="1">
      <w:start w:val="1"/>
      <w:numFmt w:val="decimal"/>
      <w:suff w:val="nothing"/>
      <w:lvlText w:val="%1%2　"/>
      <w:lvlJc w:val="left"/>
      <w:pPr>
        <w:ind w:left="0" w:firstLine="0"/>
      </w:pPr>
      <w:rPr>
        <w:rFonts w:ascii="黑体" w:eastAsia="黑体" w:hAnsi="Times New Roman" w:cs="Times New Roman" w:hint="eastAsia"/>
        <w:b w:val="0"/>
        <w:i w:val="0"/>
        <w:sz w:val="21"/>
      </w:rPr>
    </w:lvl>
    <w:lvl w:ilvl="2">
      <w:start w:val="1"/>
      <w:numFmt w:val="decimal"/>
      <w:suff w:val="nothing"/>
      <w:lvlText w:val="%1%2.%3　"/>
      <w:lvlJc w:val="left"/>
      <w:pPr>
        <w:ind w:left="0" w:firstLine="0"/>
      </w:pPr>
      <w:rPr>
        <w:rFonts w:ascii="黑体" w:eastAsia="黑体" w:hAnsi="Times New Roman" w:cs="Times New Roman" w:hint="eastAsia"/>
        <w:b w:val="0"/>
        <w:i w:val="0"/>
        <w:sz w:val="21"/>
      </w:rPr>
    </w:lvl>
    <w:lvl w:ilvl="3">
      <w:start w:val="1"/>
      <w:numFmt w:val="decimal"/>
      <w:suff w:val="nothing"/>
      <w:lvlText w:val="%1%2.%3.%4　"/>
      <w:lvlJc w:val="left"/>
      <w:pPr>
        <w:ind w:left="0" w:firstLine="0"/>
      </w:pPr>
      <w:rPr>
        <w:rFonts w:ascii="黑体" w:eastAsia="黑体" w:hAnsi="Times New Roman" w:cs="Times New Roman" w:hint="eastAsia"/>
        <w:b w:val="0"/>
        <w:i w:val="0"/>
        <w:sz w:val="21"/>
      </w:rPr>
    </w:lvl>
    <w:lvl w:ilvl="4">
      <w:start w:val="1"/>
      <w:numFmt w:val="decimal"/>
      <w:suff w:val="nothing"/>
      <w:lvlText w:val="%15.7.%4.7%5　"/>
      <w:lvlJc w:val="left"/>
      <w:pPr>
        <w:ind w:left="105" w:firstLine="0"/>
      </w:pPr>
      <w:rPr>
        <w:rFonts w:ascii="黑体" w:eastAsia="黑体" w:hAnsi="Times New Roman" w:cs="Times New Roman" w:hint="eastAsia"/>
        <w:b w:val="0"/>
        <w:i w:val="0"/>
        <w:sz w:val="21"/>
      </w:rPr>
    </w:lvl>
    <w:lvl w:ilvl="5">
      <w:start w:val="1"/>
      <w:numFmt w:val="decimal"/>
      <w:suff w:val="nothing"/>
      <w:lvlText w:val="%1%2.%3.%4.%5.%6　"/>
      <w:lvlJc w:val="left"/>
      <w:pPr>
        <w:ind w:left="0" w:firstLine="0"/>
      </w:pPr>
      <w:rPr>
        <w:rFonts w:ascii="黑体" w:eastAsia="黑体" w:hAnsi="Times New Roman" w:cs="Times New Roman" w:hint="eastAsia"/>
        <w:b w:val="0"/>
        <w:i w:val="0"/>
        <w:sz w:val="21"/>
      </w:rPr>
    </w:lvl>
    <w:lvl w:ilvl="6">
      <w:start w:val="1"/>
      <w:numFmt w:val="decimal"/>
      <w:suff w:val="nothing"/>
      <w:lvlText w:val="%1%2.%3.%4.%5.%6.%7　"/>
      <w:lvlJc w:val="left"/>
      <w:pPr>
        <w:ind w:left="0" w:firstLine="0"/>
      </w:pPr>
      <w:rPr>
        <w:rFonts w:ascii="黑体" w:eastAsia="黑体" w:hAnsi="Times New Roman" w:cs="Times New Roman" w:hint="eastAsia"/>
        <w:b w:val="0"/>
        <w:i w:val="0"/>
        <w:sz w:val="21"/>
      </w:rPr>
    </w:lvl>
    <w:lvl w:ilvl="7">
      <w:start w:val="1"/>
      <w:numFmt w:val="decimal"/>
      <w:lvlText w:val="%1.%2.%3.%4.%5.%6.%7.%8"/>
      <w:lvlJc w:val="left"/>
      <w:pPr>
        <w:tabs>
          <w:tab w:val="left" w:pos="4351"/>
        </w:tabs>
        <w:ind w:left="3969" w:hanging="1418"/>
      </w:pPr>
      <w:rPr>
        <w:rFonts w:cs="Times New Roman" w:hint="eastAsia"/>
      </w:rPr>
    </w:lvl>
    <w:lvl w:ilvl="8">
      <w:start w:val="1"/>
      <w:numFmt w:val="decimal"/>
      <w:lvlText w:val="%1.%2.%3.%4.%5.%6.%7.%8.%9"/>
      <w:lvlJc w:val="left"/>
      <w:pPr>
        <w:tabs>
          <w:tab w:val="left" w:pos="4777"/>
        </w:tabs>
        <w:ind w:left="4677" w:hanging="1700"/>
      </w:pPr>
      <w:rPr>
        <w:rFonts w:cs="Times New Roman" w:hint="eastAsia"/>
      </w:rPr>
    </w:lvl>
  </w:abstractNum>
  <w:abstractNum w:abstractNumId="5" w15:restartNumberingAfterBreak="0">
    <w:nsid w:val="5C78252D"/>
    <w:multiLevelType w:val="multilevel"/>
    <w:tmpl w:val="5C78252D"/>
    <w:lvl w:ilvl="0">
      <w:start w:val="1"/>
      <w:numFmt w:val="bullet"/>
      <w:lvlText w:val=""/>
      <w:lvlJc w:val="left"/>
      <w:pPr>
        <w:ind w:left="840" w:hanging="420"/>
      </w:pPr>
      <w:rPr>
        <w:rFonts w:ascii="Symbol" w:hAnsi="Symbol"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5EC90FD6"/>
    <w:multiLevelType w:val="multilevel"/>
    <w:tmpl w:val="5EC90FD6"/>
    <w:lvl w:ilvl="0">
      <w:start w:val="3"/>
      <w:numFmt w:val="none"/>
      <w:suff w:val="nothing"/>
      <w:lvlText w:val="%1"/>
      <w:lvlJc w:val="left"/>
      <w:pPr>
        <w:ind w:left="0" w:firstLine="0"/>
      </w:pPr>
      <w:rPr>
        <w:rFonts w:ascii="Times New Roman" w:hAnsi="Times New Roman" w:cs="Times New Roman" w:hint="default"/>
        <w:b/>
        <w:i w:val="0"/>
        <w:sz w:val="21"/>
      </w:rPr>
    </w:lvl>
    <w:lvl w:ilvl="1">
      <w:start w:val="8"/>
      <w:numFmt w:val="decimal"/>
      <w:suff w:val="nothing"/>
      <w:lvlText w:val="%1%2　"/>
      <w:lvlJc w:val="left"/>
      <w:pPr>
        <w:ind w:left="0" w:firstLine="0"/>
      </w:pPr>
      <w:rPr>
        <w:rFonts w:ascii="黑体" w:eastAsia="黑体" w:hAnsi="Times New Roman" w:cs="Times New Roman" w:hint="eastAsia"/>
        <w:b w:val="0"/>
        <w:i w:val="0"/>
        <w:sz w:val="21"/>
      </w:rPr>
    </w:lvl>
    <w:lvl w:ilvl="2">
      <w:start w:val="2"/>
      <w:numFmt w:val="decimal"/>
      <w:suff w:val="nothing"/>
      <w:lvlText w:val="%1%2.%3　"/>
      <w:lvlJc w:val="left"/>
      <w:pPr>
        <w:ind w:left="0" w:firstLine="0"/>
      </w:pPr>
      <w:rPr>
        <w:rFonts w:ascii="黑体" w:eastAsia="黑体" w:hAnsi="Times New Roman" w:cs="Times New Roman" w:hint="eastAsia"/>
        <w:b w:val="0"/>
        <w:i w:val="0"/>
        <w:sz w:val="21"/>
      </w:rPr>
    </w:lvl>
    <w:lvl w:ilvl="3">
      <w:start w:val="1"/>
      <w:numFmt w:val="decimal"/>
      <w:suff w:val="nothing"/>
      <w:lvlText w:val="%1%2.%3.%4　"/>
      <w:lvlJc w:val="left"/>
      <w:pPr>
        <w:ind w:left="0" w:firstLine="0"/>
      </w:pPr>
      <w:rPr>
        <w:rFonts w:ascii="黑体" w:eastAsia="黑体" w:hAnsi="Times New Roman" w:cs="Times New Roman" w:hint="eastAsia"/>
        <w:b w:val="0"/>
        <w:i w:val="0"/>
        <w:sz w:val="21"/>
      </w:rPr>
    </w:lvl>
    <w:lvl w:ilvl="4">
      <w:start w:val="1"/>
      <w:numFmt w:val="decimal"/>
      <w:suff w:val="nothing"/>
      <w:lvlText w:val="%15.7.%4.7%5　"/>
      <w:lvlJc w:val="left"/>
      <w:pPr>
        <w:ind w:left="105" w:firstLine="0"/>
      </w:pPr>
      <w:rPr>
        <w:rFonts w:ascii="黑体" w:eastAsia="黑体" w:hAnsi="Times New Roman" w:cs="Times New Roman" w:hint="eastAsia"/>
        <w:b w:val="0"/>
        <w:i w:val="0"/>
        <w:sz w:val="21"/>
      </w:rPr>
    </w:lvl>
    <w:lvl w:ilvl="5">
      <w:start w:val="1"/>
      <w:numFmt w:val="decimal"/>
      <w:suff w:val="nothing"/>
      <w:lvlText w:val="%1%2.%3.%4.%5.%6　"/>
      <w:lvlJc w:val="left"/>
      <w:pPr>
        <w:ind w:left="0" w:firstLine="0"/>
      </w:pPr>
      <w:rPr>
        <w:rFonts w:ascii="黑体" w:eastAsia="黑体" w:hAnsi="Times New Roman" w:cs="Times New Roman" w:hint="eastAsia"/>
        <w:b w:val="0"/>
        <w:i w:val="0"/>
        <w:sz w:val="21"/>
      </w:rPr>
    </w:lvl>
    <w:lvl w:ilvl="6">
      <w:start w:val="1"/>
      <w:numFmt w:val="decimal"/>
      <w:suff w:val="nothing"/>
      <w:lvlText w:val="%1%2.%3.%4.%5.%6.%7　"/>
      <w:lvlJc w:val="left"/>
      <w:pPr>
        <w:ind w:left="0" w:firstLine="0"/>
      </w:pPr>
      <w:rPr>
        <w:rFonts w:ascii="黑体" w:eastAsia="黑体" w:hAnsi="Times New Roman" w:cs="Times New Roman" w:hint="eastAsia"/>
        <w:b w:val="0"/>
        <w:i w:val="0"/>
        <w:sz w:val="21"/>
      </w:rPr>
    </w:lvl>
    <w:lvl w:ilvl="7">
      <w:start w:val="1"/>
      <w:numFmt w:val="decimal"/>
      <w:lvlText w:val="%1.%2.%3.%4.%5.%6.%7.%8"/>
      <w:lvlJc w:val="left"/>
      <w:pPr>
        <w:tabs>
          <w:tab w:val="left" w:pos="4351"/>
        </w:tabs>
        <w:ind w:left="3969" w:hanging="1418"/>
      </w:pPr>
      <w:rPr>
        <w:rFonts w:cs="Times New Roman" w:hint="eastAsia"/>
      </w:rPr>
    </w:lvl>
    <w:lvl w:ilvl="8">
      <w:start w:val="1"/>
      <w:numFmt w:val="decimal"/>
      <w:lvlText w:val="%1.%2.%3.%4.%5.%6.%7.%8.%9"/>
      <w:lvlJc w:val="left"/>
      <w:pPr>
        <w:tabs>
          <w:tab w:val="left" w:pos="4777"/>
        </w:tabs>
        <w:ind w:left="4677" w:hanging="1700"/>
      </w:pPr>
      <w:rPr>
        <w:rFonts w:cs="Times New Roman" w:hint="eastAsia"/>
      </w:rPr>
    </w:lvl>
  </w:abstractNum>
  <w:abstractNum w:abstractNumId="7" w15:restartNumberingAfterBreak="0">
    <w:nsid w:val="69DC77EB"/>
    <w:multiLevelType w:val="multilevel"/>
    <w:tmpl w:val="69DC77EB"/>
    <w:lvl w:ilvl="0">
      <w:start w:val="1"/>
      <w:numFmt w:val="bullet"/>
      <w:lvlText w:val=""/>
      <w:lvlJc w:val="left"/>
      <w:pPr>
        <w:ind w:left="840" w:hanging="420"/>
      </w:pPr>
      <w:rPr>
        <w:rFonts w:ascii="Symbol" w:hAnsi="Symbol"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794407D8"/>
    <w:multiLevelType w:val="multilevel"/>
    <w:tmpl w:val="794407D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5"/>
  </w:num>
  <w:num w:numId="4">
    <w:abstractNumId w:val="7"/>
  </w:num>
  <w:num w:numId="5">
    <w:abstractNumId w:val="3"/>
  </w:num>
  <w:num w:numId="6">
    <w:abstractNumId w:val="4"/>
    <w:lvlOverride w:ilvl="3">
      <w:startOverride w:val="1"/>
    </w:lvlOverride>
  </w:num>
  <w:num w:numId="7">
    <w:abstractNumId w:val="6"/>
  </w:num>
  <w:num w:numId="8">
    <w:abstractNumId w:val="8"/>
  </w:num>
  <w:num w:numId="9">
    <w:abstractNumId w:val="1"/>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陈祖毅">
    <w15:presenceInfo w15:providerId="Windows Live" w15:userId="f5be365369936a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3DA0"/>
    <w:rsid w:val="000164E8"/>
    <w:rsid w:val="0002183B"/>
    <w:rsid w:val="000502B5"/>
    <w:rsid w:val="000524F7"/>
    <w:rsid w:val="00053DA0"/>
    <w:rsid w:val="000719E4"/>
    <w:rsid w:val="00094A1A"/>
    <w:rsid w:val="000B4BBF"/>
    <w:rsid w:val="000E66A0"/>
    <w:rsid w:val="00104225"/>
    <w:rsid w:val="00150D53"/>
    <w:rsid w:val="001C2E84"/>
    <w:rsid w:val="001E48D9"/>
    <w:rsid w:val="001F3EFA"/>
    <w:rsid w:val="002042CB"/>
    <w:rsid w:val="002045BA"/>
    <w:rsid w:val="00217E11"/>
    <w:rsid w:val="00242493"/>
    <w:rsid w:val="002565AD"/>
    <w:rsid w:val="0028610F"/>
    <w:rsid w:val="002C05E1"/>
    <w:rsid w:val="002C7927"/>
    <w:rsid w:val="002D0DB6"/>
    <w:rsid w:val="002E0A38"/>
    <w:rsid w:val="0031279E"/>
    <w:rsid w:val="00340BF7"/>
    <w:rsid w:val="0034258D"/>
    <w:rsid w:val="00353D95"/>
    <w:rsid w:val="00362C92"/>
    <w:rsid w:val="003D0A99"/>
    <w:rsid w:val="00407F91"/>
    <w:rsid w:val="00413316"/>
    <w:rsid w:val="004533F0"/>
    <w:rsid w:val="004D1992"/>
    <w:rsid w:val="004E75F0"/>
    <w:rsid w:val="005311D4"/>
    <w:rsid w:val="005A1025"/>
    <w:rsid w:val="005A3620"/>
    <w:rsid w:val="00604DAF"/>
    <w:rsid w:val="00650934"/>
    <w:rsid w:val="006648F7"/>
    <w:rsid w:val="00665327"/>
    <w:rsid w:val="006D7CDE"/>
    <w:rsid w:val="00705C61"/>
    <w:rsid w:val="007314B1"/>
    <w:rsid w:val="00770F7B"/>
    <w:rsid w:val="007B464F"/>
    <w:rsid w:val="007C1933"/>
    <w:rsid w:val="008278CA"/>
    <w:rsid w:val="008C5098"/>
    <w:rsid w:val="00906D8C"/>
    <w:rsid w:val="009158D4"/>
    <w:rsid w:val="0096657A"/>
    <w:rsid w:val="0099330E"/>
    <w:rsid w:val="009A3E29"/>
    <w:rsid w:val="009C52D9"/>
    <w:rsid w:val="009C781B"/>
    <w:rsid w:val="009E7916"/>
    <w:rsid w:val="00A109D0"/>
    <w:rsid w:val="00A84E97"/>
    <w:rsid w:val="00AF0CD2"/>
    <w:rsid w:val="00B22B59"/>
    <w:rsid w:val="00B33717"/>
    <w:rsid w:val="00B47B26"/>
    <w:rsid w:val="00B50221"/>
    <w:rsid w:val="00B72AB0"/>
    <w:rsid w:val="00BC347F"/>
    <w:rsid w:val="00C60837"/>
    <w:rsid w:val="00CA6A5E"/>
    <w:rsid w:val="00CD33E4"/>
    <w:rsid w:val="00D25925"/>
    <w:rsid w:val="00D27686"/>
    <w:rsid w:val="00D66B68"/>
    <w:rsid w:val="00D8059B"/>
    <w:rsid w:val="00D9453D"/>
    <w:rsid w:val="00DA0976"/>
    <w:rsid w:val="00DA52DB"/>
    <w:rsid w:val="00DB75E6"/>
    <w:rsid w:val="00DE38CE"/>
    <w:rsid w:val="00E56449"/>
    <w:rsid w:val="00E61833"/>
    <w:rsid w:val="00EB0877"/>
    <w:rsid w:val="00EC589F"/>
    <w:rsid w:val="00ED6A77"/>
    <w:rsid w:val="00F96496"/>
    <w:rsid w:val="00FF4300"/>
    <w:rsid w:val="099B0BE5"/>
    <w:rsid w:val="58A223DC"/>
    <w:rsid w:val="7AC22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Tencent" w:url="http://rtx.tencent.com" w:name="RTX"/>
  <w:shapeDefaults>
    <o:shapedefaults v:ext="edit" spidmax="2049" fillcolor="white">
      <v:fill color="white"/>
    </o:shapedefaults>
    <o:shapelayout v:ext="edit">
      <o:idmap v:ext="edit" data="1"/>
    </o:shapelayout>
  </w:shapeDefaults>
  <w:decimalSymbol w:val="."/>
  <w:listSeparator w:val=","/>
  <w14:docId w14:val="2CF7B8FB"/>
  <w15:docId w15:val="{4129A0AC-281F-41C1-B087-B1714B60B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nhideWhenUsed="1" w:qFormat="1"/>
    <w:lsdException w:name="index 3" w:qFormat="1"/>
    <w:lsdException w:name="index 7" w:qFormat="1"/>
    <w:lsdException w:name="toc 1" w:uiPriority="39" w:qFormat="1"/>
    <w:lsdException w:name="toc 2" w:uiPriority="39" w:qFormat="1"/>
    <w:lsdException w:name="toc 3" w:uiPriority="39" w:qFormat="1"/>
    <w:lsdException w:name="toc 4" w:uiPriority="39"/>
    <w:lsdException w:name="toc 5" w:uiPriority="39" w:qFormat="1"/>
    <w:lsdException w:name="toc 6" w:uiPriority="39"/>
    <w:lsdException w:name="toc 7" w:uiPriority="39"/>
    <w:lsdException w:name="toc 8" w:uiPriority="39"/>
    <w:lsdException w:name="toc 9" w:uiPriority="39"/>
    <w:lsdException w:name="Normal Indent" w:qFormat="1"/>
    <w:lsdException w:name="annotation text" w:uiPriority="0" w:unhideWhenUsed="1" w:qFormat="1"/>
    <w:lsdException w:name="header" w:uiPriority="0" w:unhideWhenUsed="1"/>
    <w:lsdException w:name="footer" w:uiPriority="0" w:unhideWhenUsed="1"/>
    <w:lsdException w:name="caption" w:uiPriority="35" w:qFormat="1"/>
    <w:lsdException w:name="table of figures" w:uiPriority="0" w:unhideWhenUsed="1" w:qFormat="1"/>
    <w:lsdException w:name="envelope address" w:semiHidden="1" w:unhideWhenUsed="1"/>
    <w:lsdException w:name="envelope return" w:semiHidden="1" w:unhideWhenUsed="1"/>
    <w:lsdException w:name="footnote reference" w:qFormat="1"/>
    <w:lsdException w:name="annotation reference" w:uiPriority="0" w:qFormat="1"/>
    <w:lsdException w:name="line number" w:semiHidden="1" w:unhideWhenUsed="1"/>
    <w:lsdException w:name="page number" w:uiPriority="0"/>
    <w:lsdException w:name="table of authorities" w:semiHidden="1" w:unhideWhenUsed="1"/>
    <w:lsdException w:name="macro" w:semiHidden="1" w:unhideWhenUsed="1"/>
    <w:lsdException w:name="toa heading" w:semiHidden="1" w:unhideWhenUsed="1"/>
    <w:lsdException w:name="List" w:uiPriority="0" w:qFormat="1"/>
    <w:lsdException w:name="List Bullet" w:uiPriority="0" w:qFormat="1"/>
    <w:lsdException w:name="List Number" w:semiHidden="1" w:unhideWhenUsed="1"/>
    <w:lsdException w:name="List 2" w:semiHidden="1" w:unhideWhenUsed="1"/>
    <w:lsdException w:name="List 3" w:semiHidden="1" w:unhideWhenUsed="1"/>
    <w:lsdException w:name="List 4" w:uiPriority="0" w:qFormat="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unhideWhenUsed="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Body Text First Indent" w:uiPriority="0" w:unhideWhenUsed="1" w:qFormat="1"/>
    <w:lsdException w:name="Body Text First Indent 2" w:uiPriority="0" w:unhideWhenUsed="1" w:qFormat="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qFormat="1"/>
    <w:lsdException w:name="Hyperlink" w:qFormat="1"/>
    <w:lsdException w:name="FollowedHyperlink" w:qFormat="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widowControl w:val="0"/>
      <w:wordWrap w:val="0"/>
      <w:jc w:val="both"/>
    </w:pPr>
    <w:rPr>
      <w:rFonts w:ascii="Times New Roman" w:eastAsia="宋体" w:hAnsi="Times New Roman" w:cs="Times New Roman"/>
      <w:kern w:val="2"/>
      <w:sz w:val="21"/>
      <w:szCs w:val="24"/>
    </w:rPr>
  </w:style>
  <w:style w:type="paragraph" w:styleId="1">
    <w:name w:val="heading 1"/>
    <w:basedOn w:val="a1"/>
    <w:next w:val="a1"/>
    <w:link w:val="10"/>
    <w:qFormat/>
    <w:pPr>
      <w:keepNext/>
      <w:keepLines/>
      <w:spacing w:before="340" w:after="330" w:line="578" w:lineRule="auto"/>
      <w:outlineLvl w:val="0"/>
    </w:pPr>
    <w:rPr>
      <w:b/>
      <w:bCs/>
      <w:kern w:val="44"/>
      <w:sz w:val="44"/>
      <w:szCs w:val="44"/>
    </w:rPr>
  </w:style>
  <w:style w:type="paragraph" w:styleId="2">
    <w:name w:val="heading 2"/>
    <w:basedOn w:val="a1"/>
    <w:next w:val="a1"/>
    <w:link w:val="20"/>
    <w:qFormat/>
    <w:pPr>
      <w:keepNext/>
      <w:keepLines/>
      <w:spacing w:before="260" w:after="260" w:line="416" w:lineRule="auto"/>
      <w:ind w:left="576" w:hanging="576"/>
      <w:outlineLvl w:val="1"/>
    </w:pPr>
    <w:rPr>
      <w:rFonts w:ascii="Cambria" w:hAnsi="Cambria"/>
      <w:b/>
      <w:bCs/>
      <w:sz w:val="32"/>
      <w:szCs w:val="32"/>
    </w:rPr>
  </w:style>
  <w:style w:type="paragraph" w:styleId="3">
    <w:name w:val="heading 3"/>
    <w:basedOn w:val="a1"/>
    <w:next w:val="a1"/>
    <w:link w:val="30"/>
    <w:qFormat/>
    <w:pPr>
      <w:keepNext/>
      <w:keepLines/>
      <w:spacing w:before="260" w:after="260" w:line="416" w:lineRule="auto"/>
      <w:outlineLvl w:val="2"/>
    </w:pPr>
    <w:rPr>
      <w:rFonts w:ascii="Calibri" w:hAnsi="Calibri"/>
      <w:b/>
      <w:bCs/>
      <w:sz w:val="32"/>
      <w:szCs w:val="32"/>
    </w:rPr>
  </w:style>
  <w:style w:type="paragraph" w:styleId="4">
    <w:name w:val="heading 4"/>
    <w:basedOn w:val="a1"/>
    <w:next w:val="a1"/>
    <w:link w:val="40"/>
    <w:qFormat/>
    <w:pPr>
      <w:keepNext/>
      <w:keepLines/>
      <w:spacing w:before="280" w:after="290" w:line="376" w:lineRule="auto"/>
      <w:ind w:left="864" w:hanging="864"/>
      <w:outlineLvl w:val="3"/>
    </w:pPr>
    <w:rPr>
      <w:rFonts w:ascii="Cambria" w:hAnsi="Cambria"/>
      <w:b/>
      <w:bCs/>
      <w:sz w:val="28"/>
      <w:szCs w:val="28"/>
    </w:rPr>
  </w:style>
  <w:style w:type="paragraph" w:styleId="5">
    <w:name w:val="heading 5"/>
    <w:basedOn w:val="a1"/>
    <w:next w:val="a1"/>
    <w:link w:val="50"/>
    <w:qFormat/>
    <w:pPr>
      <w:keepNext/>
      <w:keepLines/>
      <w:spacing w:before="280" w:after="290" w:line="376" w:lineRule="auto"/>
      <w:ind w:left="1008" w:hanging="1008"/>
      <w:outlineLvl w:val="4"/>
    </w:pPr>
    <w:rPr>
      <w:rFonts w:ascii="Calibri" w:hAnsi="Calibri"/>
      <w:b/>
      <w:bCs/>
      <w:sz w:val="28"/>
      <w:szCs w:val="28"/>
    </w:rPr>
  </w:style>
  <w:style w:type="paragraph" w:styleId="6">
    <w:name w:val="heading 6"/>
    <w:basedOn w:val="a1"/>
    <w:next w:val="a1"/>
    <w:link w:val="60"/>
    <w:qFormat/>
    <w:pPr>
      <w:keepNext/>
      <w:keepLines/>
      <w:spacing w:before="240" w:after="64" w:line="320" w:lineRule="auto"/>
      <w:outlineLvl w:val="5"/>
    </w:pPr>
    <w:rPr>
      <w:rFonts w:ascii="Cambria" w:hAnsi="Cambria"/>
      <w:b/>
      <w:bCs/>
      <w:sz w:val="24"/>
    </w:rPr>
  </w:style>
  <w:style w:type="paragraph" w:styleId="7">
    <w:name w:val="heading 7"/>
    <w:basedOn w:val="a1"/>
    <w:next w:val="a1"/>
    <w:link w:val="70"/>
    <w:qFormat/>
    <w:pPr>
      <w:keepNext/>
      <w:keepLines/>
      <w:spacing w:before="240" w:after="64" w:line="320" w:lineRule="auto"/>
      <w:ind w:left="1296" w:hanging="1296"/>
      <w:outlineLvl w:val="6"/>
    </w:pPr>
    <w:rPr>
      <w:rFonts w:ascii="Calibri" w:hAnsi="Calibri"/>
      <w:b/>
      <w:bCs/>
      <w:sz w:val="24"/>
    </w:rPr>
  </w:style>
  <w:style w:type="paragraph" w:styleId="8">
    <w:name w:val="heading 8"/>
    <w:basedOn w:val="a1"/>
    <w:next w:val="a1"/>
    <w:link w:val="80"/>
    <w:qFormat/>
    <w:pPr>
      <w:keepNext/>
      <w:keepLines/>
      <w:spacing w:before="240" w:after="64" w:line="320" w:lineRule="auto"/>
      <w:ind w:left="1440" w:hanging="1440"/>
      <w:outlineLvl w:val="7"/>
    </w:pPr>
    <w:rPr>
      <w:rFonts w:ascii="Cambria" w:hAnsi="Cambria"/>
      <w:sz w:val="24"/>
    </w:rPr>
  </w:style>
  <w:style w:type="paragraph" w:styleId="9">
    <w:name w:val="heading 9"/>
    <w:basedOn w:val="a1"/>
    <w:next w:val="a1"/>
    <w:link w:val="90"/>
    <w:qFormat/>
    <w:pPr>
      <w:keepNext/>
      <w:keepLines/>
      <w:spacing w:before="240" w:after="64" w:line="320" w:lineRule="auto"/>
      <w:outlineLvl w:val="8"/>
    </w:pPr>
    <w:rPr>
      <w:rFonts w:ascii="Cambria" w:hAnsi="Cambria"/>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subject"/>
    <w:basedOn w:val="a6"/>
    <w:next w:val="a6"/>
    <w:link w:val="a7"/>
    <w:semiHidden/>
    <w:rPr>
      <w:rFonts w:asciiTheme="minorHAnsi" w:hAnsiTheme="minorHAnsi" w:cstheme="minorBidi"/>
      <w:b/>
      <w:bCs/>
    </w:rPr>
  </w:style>
  <w:style w:type="paragraph" w:styleId="a6">
    <w:name w:val="annotation text"/>
    <w:basedOn w:val="a1"/>
    <w:link w:val="a8"/>
    <w:unhideWhenUsed/>
    <w:qFormat/>
    <w:pPr>
      <w:jc w:val="left"/>
    </w:pPr>
  </w:style>
  <w:style w:type="paragraph" w:styleId="71">
    <w:name w:val="toc 7"/>
    <w:basedOn w:val="a1"/>
    <w:next w:val="a1"/>
    <w:uiPriority w:val="39"/>
    <w:pPr>
      <w:tabs>
        <w:tab w:val="right" w:leader="dot" w:pos="9241"/>
      </w:tabs>
      <w:ind w:firstLineChars="500" w:firstLine="505"/>
      <w:jc w:val="left"/>
    </w:pPr>
    <w:rPr>
      <w:rFonts w:ascii="宋体"/>
      <w:szCs w:val="21"/>
    </w:rPr>
  </w:style>
  <w:style w:type="paragraph" w:styleId="a9">
    <w:name w:val="Body Text First Indent"/>
    <w:basedOn w:val="aa"/>
    <w:link w:val="ab"/>
    <w:unhideWhenUsed/>
    <w:qFormat/>
    <w:pPr>
      <w:spacing w:line="360" w:lineRule="auto"/>
      <w:ind w:left="567" w:firstLineChars="100" w:firstLine="420"/>
    </w:pPr>
    <w:rPr>
      <w:rFonts w:asciiTheme="minorHAnsi" w:hAnsiTheme="minorHAnsi" w:cstheme="minorBidi"/>
      <w:sz w:val="24"/>
    </w:rPr>
  </w:style>
  <w:style w:type="paragraph" w:styleId="aa">
    <w:name w:val="Body Text"/>
    <w:basedOn w:val="a1"/>
    <w:link w:val="ac"/>
    <w:unhideWhenUsed/>
    <w:pPr>
      <w:spacing w:after="120"/>
    </w:pPr>
  </w:style>
  <w:style w:type="paragraph" w:styleId="81">
    <w:name w:val="index 8"/>
    <w:basedOn w:val="a1"/>
    <w:next w:val="a1"/>
    <w:uiPriority w:val="99"/>
    <w:pPr>
      <w:ind w:left="1680" w:hanging="210"/>
      <w:jc w:val="left"/>
    </w:pPr>
    <w:rPr>
      <w:rFonts w:ascii="Calibri" w:hAnsi="Calibri"/>
      <w:sz w:val="20"/>
      <w:szCs w:val="20"/>
    </w:rPr>
  </w:style>
  <w:style w:type="paragraph" w:styleId="ad">
    <w:name w:val="Normal Indent"/>
    <w:basedOn w:val="a1"/>
    <w:uiPriority w:val="99"/>
    <w:qFormat/>
    <w:pPr>
      <w:spacing w:line="360" w:lineRule="auto"/>
      <w:ind w:firstLineChars="200" w:firstLine="200"/>
    </w:pPr>
    <w:rPr>
      <w:sz w:val="24"/>
    </w:rPr>
  </w:style>
  <w:style w:type="paragraph" w:styleId="ae">
    <w:name w:val="caption"/>
    <w:basedOn w:val="a1"/>
    <w:next w:val="a1"/>
    <w:uiPriority w:val="35"/>
    <w:qFormat/>
    <w:pPr>
      <w:spacing w:before="152" w:after="160"/>
    </w:pPr>
    <w:rPr>
      <w:rFonts w:ascii="Arial" w:eastAsia="黑体" w:hAnsi="Arial" w:cs="Arial"/>
      <w:sz w:val="20"/>
      <w:szCs w:val="20"/>
    </w:rPr>
  </w:style>
  <w:style w:type="paragraph" w:styleId="51">
    <w:name w:val="index 5"/>
    <w:basedOn w:val="a1"/>
    <w:next w:val="a1"/>
    <w:uiPriority w:val="99"/>
    <w:pPr>
      <w:ind w:left="1050" w:hanging="210"/>
      <w:jc w:val="left"/>
    </w:pPr>
    <w:rPr>
      <w:rFonts w:ascii="Calibri" w:hAnsi="Calibri"/>
      <w:sz w:val="20"/>
      <w:szCs w:val="20"/>
    </w:rPr>
  </w:style>
  <w:style w:type="paragraph" w:styleId="af">
    <w:name w:val="List Bullet"/>
    <w:basedOn w:val="a1"/>
    <w:qFormat/>
    <w:pPr>
      <w:tabs>
        <w:tab w:val="left" w:pos="360"/>
      </w:tabs>
      <w:ind w:left="360" w:hanging="360"/>
    </w:pPr>
  </w:style>
  <w:style w:type="paragraph" w:styleId="af0">
    <w:name w:val="Document Map"/>
    <w:basedOn w:val="a1"/>
    <w:link w:val="af1"/>
    <w:qFormat/>
    <w:pPr>
      <w:shd w:val="clear" w:color="auto" w:fill="000080"/>
    </w:pPr>
    <w:rPr>
      <w:rFonts w:asciiTheme="minorHAnsi" w:hAnsiTheme="minorHAnsi" w:cstheme="minorBidi"/>
    </w:rPr>
  </w:style>
  <w:style w:type="paragraph" w:styleId="61">
    <w:name w:val="index 6"/>
    <w:basedOn w:val="a1"/>
    <w:next w:val="a1"/>
    <w:uiPriority w:val="99"/>
    <w:pPr>
      <w:ind w:left="1260" w:hanging="210"/>
      <w:jc w:val="left"/>
    </w:pPr>
    <w:rPr>
      <w:rFonts w:ascii="Calibri" w:hAnsi="Calibri"/>
      <w:sz w:val="20"/>
      <w:szCs w:val="20"/>
    </w:rPr>
  </w:style>
  <w:style w:type="paragraph" w:styleId="af2">
    <w:name w:val="Body Text Indent"/>
    <w:basedOn w:val="a1"/>
    <w:link w:val="af3"/>
    <w:unhideWhenUsed/>
    <w:qFormat/>
    <w:pPr>
      <w:spacing w:after="120"/>
      <w:ind w:leftChars="200" w:left="420"/>
    </w:pPr>
  </w:style>
  <w:style w:type="paragraph" w:styleId="af4">
    <w:name w:val="Block Text"/>
    <w:basedOn w:val="a1"/>
    <w:uiPriority w:val="99"/>
    <w:qFormat/>
    <w:pPr>
      <w:ind w:rightChars="-244" w:right="-512"/>
    </w:pPr>
  </w:style>
  <w:style w:type="paragraph" w:styleId="41">
    <w:name w:val="index 4"/>
    <w:basedOn w:val="a1"/>
    <w:next w:val="a1"/>
    <w:uiPriority w:val="99"/>
    <w:pPr>
      <w:ind w:left="840" w:hanging="210"/>
      <w:jc w:val="left"/>
    </w:pPr>
    <w:rPr>
      <w:rFonts w:ascii="Calibri" w:hAnsi="Calibri"/>
      <w:sz w:val="20"/>
      <w:szCs w:val="20"/>
    </w:rPr>
  </w:style>
  <w:style w:type="paragraph" w:styleId="52">
    <w:name w:val="toc 5"/>
    <w:basedOn w:val="a1"/>
    <w:next w:val="a1"/>
    <w:uiPriority w:val="39"/>
    <w:qFormat/>
    <w:pPr>
      <w:tabs>
        <w:tab w:val="right" w:leader="dot" w:pos="9241"/>
      </w:tabs>
      <w:ind w:firstLineChars="300" w:firstLine="300"/>
      <w:jc w:val="left"/>
    </w:pPr>
    <w:rPr>
      <w:rFonts w:ascii="宋体"/>
      <w:szCs w:val="21"/>
    </w:rPr>
  </w:style>
  <w:style w:type="paragraph" w:styleId="31">
    <w:name w:val="toc 3"/>
    <w:basedOn w:val="a1"/>
    <w:next w:val="a1"/>
    <w:uiPriority w:val="39"/>
    <w:qFormat/>
    <w:pPr>
      <w:tabs>
        <w:tab w:val="left" w:pos="709"/>
        <w:tab w:val="right" w:leader="dot" w:pos="9241"/>
      </w:tabs>
      <w:ind w:firstLineChars="100" w:firstLine="210"/>
      <w:jc w:val="left"/>
    </w:pPr>
    <w:rPr>
      <w:rFonts w:ascii="宋体"/>
      <w:szCs w:val="21"/>
    </w:rPr>
  </w:style>
  <w:style w:type="paragraph" w:styleId="82">
    <w:name w:val="toc 8"/>
    <w:basedOn w:val="a1"/>
    <w:next w:val="a1"/>
    <w:uiPriority w:val="39"/>
    <w:pPr>
      <w:tabs>
        <w:tab w:val="right" w:leader="dot" w:pos="9241"/>
      </w:tabs>
      <w:ind w:firstLineChars="600" w:firstLine="607"/>
      <w:jc w:val="left"/>
    </w:pPr>
    <w:rPr>
      <w:rFonts w:ascii="宋体"/>
      <w:szCs w:val="21"/>
    </w:rPr>
  </w:style>
  <w:style w:type="paragraph" w:styleId="32">
    <w:name w:val="index 3"/>
    <w:basedOn w:val="a1"/>
    <w:next w:val="a1"/>
    <w:uiPriority w:val="99"/>
    <w:qFormat/>
    <w:pPr>
      <w:ind w:left="630" w:hanging="210"/>
      <w:jc w:val="left"/>
    </w:pPr>
    <w:rPr>
      <w:rFonts w:ascii="Calibri" w:hAnsi="Calibri"/>
      <w:sz w:val="20"/>
      <w:szCs w:val="20"/>
    </w:rPr>
  </w:style>
  <w:style w:type="paragraph" w:styleId="af5">
    <w:name w:val="Date"/>
    <w:basedOn w:val="a1"/>
    <w:next w:val="a1"/>
    <w:link w:val="af6"/>
    <w:uiPriority w:val="99"/>
    <w:pPr>
      <w:ind w:leftChars="2500" w:left="100"/>
    </w:pPr>
    <w:rPr>
      <w:rFonts w:asciiTheme="minorHAnsi" w:hAnsiTheme="minorHAnsi" w:cstheme="minorBidi"/>
    </w:rPr>
  </w:style>
  <w:style w:type="paragraph" w:styleId="21">
    <w:name w:val="Body Text Indent 2"/>
    <w:basedOn w:val="a1"/>
    <w:link w:val="22"/>
    <w:pPr>
      <w:spacing w:after="120" w:line="480" w:lineRule="auto"/>
      <w:ind w:leftChars="200" w:left="420"/>
    </w:pPr>
    <w:rPr>
      <w:rFonts w:asciiTheme="minorHAnsi" w:hAnsiTheme="minorHAnsi" w:cstheme="minorBidi"/>
    </w:rPr>
  </w:style>
  <w:style w:type="paragraph" w:styleId="af7">
    <w:name w:val="endnote text"/>
    <w:basedOn w:val="a1"/>
    <w:link w:val="af8"/>
    <w:uiPriority w:val="99"/>
    <w:pPr>
      <w:snapToGrid w:val="0"/>
      <w:jc w:val="left"/>
    </w:pPr>
    <w:rPr>
      <w:rFonts w:asciiTheme="minorHAnsi" w:hAnsiTheme="minorHAnsi" w:cstheme="minorBidi"/>
    </w:rPr>
  </w:style>
  <w:style w:type="paragraph" w:styleId="af9">
    <w:name w:val="Balloon Text"/>
    <w:basedOn w:val="a1"/>
    <w:link w:val="afa"/>
    <w:qFormat/>
    <w:rPr>
      <w:rFonts w:asciiTheme="minorHAnsi" w:hAnsiTheme="minorHAnsi" w:cstheme="minorBidi"/>
      <w:sz w:val="18"/>
      <w:szCs w:val="18"/>
    </w:rPr>
  </w:style>
  <w:style w:type="paragraph" w:styleId="afb">
    <w:name w:val="footer"/>
    <w:basedOn w:val="a1"/>
    <w:link w:val="afc"/>
    <w:unhideWhenUsed/>
    <w:pPr>
      <w:tabs>
        <w:tab w:val="center" w:pos="4153"/>
        <w:tab w:val="right" w:pos="8306"/>
      </w:tabs>
      <w:snapToGrid w:val="0"/>
      <w:jc w:val="left"/>
    </w:pPr>
    <w:rPr>
      <w:sz w:val="18"/>
      <w:szCs w:val="18"/>
    </w:rPr>
  </w:style>
  <w:style w:type="paragraph" w:styleId="23">
    <w:name w:val="Body Text First Indent 2"/>
    <w:basedOn w:val="af2"/>
    <w:link w:val="24"/>
    <w:unhideWhenUsed/>
    <w:qFormat/>
    <w:pPr>
      <w:spacing w:line="360" w:lineRule="auto"/>
      <w:ind w:firstLineChars="200" w:firstLine="420"/>
    </w:pPr>
    <w:rPr>
      <w:rFonts w:ascii="宋体" w:hAnsi="宋体" w:cstheme="minorBidi"/>
      <w:color w:val="000000"/>
      <w:sz w:val="24"/>
    </w:rPr>
  </w:style>
  <w:style w:type="paragraph" w:styleId="afd">
    <w:name w:val="header"/>
    <w:basedOn w:val="a1"/>
    <w:link w:val="afe"/>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qFormat/>
    <w:pPr>
      <w:tabs>
        <w:tab w:val="right" w:leader="dot" w:pos="9241"/>
      </w:tabs>
      <w:spacing w:beforeLines="25" w:before="78" w:afterLines="25" w:after="78"/>
      <w:jc w:val="left"/>
    </w:pPr>
    <w:rPr>
      <w:rFonts w:ascii="宋体"/>
      <w:szCs w:val="21"/>
    </w:rPr>
  </w:style>
  <w:style w:type="paragraph" w:styleId="42">
    <w:name w:val="toc 4"/>
    <w:basedOn w:val="a1"/>
    <w:next w:val="a1"/>
    <w:uiPriority w:val="39"/>
    <w:pPr>
      <w:tabs>
        <w:tab w:val="right" w:leader="dot" w:pos="9241"/>
      </w:tabs>
      <w:ind w:firstLineChars="200" w:firstLine="198"/>
      <w:jc w:val="left"/>
    </w:pPr>
    <w:rPr>
      <w:rFonts w:ascii="宋体"/>
      <w:szCs w:val="21"/>
    </w:rPr>
  </w:style>
  <w:style w:type="paragraph" w:styleId="aff">
    <w:name w:val="index heading"/>
    <w:basedOn w:val="a1"/>
    <w:next w:val="12"/>
    <w:uiPriority w:val="99"/>
    <w:pPr>
      <w:spacing w:before="120" w:after="120"/>
      <w:jc w:val="center"/>
    </w:pPr>
    <w:rPr>
      <w:rFonts w:ascii="Calibri" w:hAnsi="Calibri"/>
      <w:b/>
      <w:bCs/>
      <w:iCs/>
      <w:szCs w:val="20"/>
    </w:rPr>
  </w:style>
  <w:style w:type="paragraph" w:styleId="12">
    <w:name w:val="index 1"/>
    <w:basedOn w:val="a1"/>
    <w:next w:val="a1"/>
    <w:uiPriority w:val="99"/>
    <w:unhideWhenUsed/>
    <w:qFormat/>
  </w:style>
  <w:style w:type="paragraph" w:styleId="aff0">
    <w:name w:val="Subtitle"/>
    <w:basedOn w:val="a1"/>
    <w:next w:val="a1"/>
    <w:link w:val="aff1"/>
    <w:qFormat/>
    <w:pPr>
      <w:spacing w:before="240" w:after="60" w:line="312" w:lineRule="auto"/>
      <w:ind w:left="567"/>
      <w:jc w:val="center"/>
      <w:outlineLvl w:val="1"/>
    </w:pPr>
    <w:rPr>
      <w:rFonts w:asciiTheme="minorHAnsi" w:eastAsiaTheme="minorEastAsia" w:hAnsiTheme="minorHAnsi" w:cstheme="minorBidi"/>
      <w:sz w:val="24"/>
    </w:rPr>
  </w:style>
  <w:style w:type="paragraph" w:styleId="aff2">
    <w:name w:val="List"/>
    <w:basedOn w:val="a1"/>
    <w:qFormat/>
    <w:pPr>
      <w:ind w:left="420" w:hanging="420"/>
    </w:pPr>
  </w:style>
  <w:style w:type="paragraph" w:styleId="aff3">
    <w:name w:val="footnote text"/>
    <w:basedOn w:val="a1"/>
    <w:link w:val="aff4"/>
    <w:uiPriority w:val="99"/>
    <w:pPr>
      <w:tabs>
        <w:tab w:val="left" w:pos="0"/>
      </w:tabs>
      <w:snapToGrid w:val="0"/>
      <w:ind w:left="720" w:hanging="357"/>
      <w:jc w:val="left"/>
    </w:pPr>
    <w:rPr>
      <w:rFonts w:ascii="宋体" w:eastAsiaTheme="minorEastAsia" w:hAnsiTheme="minorHAnsi" w:cstheme="minorBidi"/>
      <w:sz w:val="18"/>
      <w:szCs w:val="18"/>
      <w:lang w:val="zh-CN"/>
    </w:rPr>
  </w:style>
  <w:style w:type="paragraph" w:styleId="62">
    <w:name w:val="toc 6"/>
    <w:basedOn w:val="a1"/>
    <w:next w:val="a1"/>
    <w:uiPriority w:val="39"/>
    <w:pPr>
      <w:tabs>
        <w:tab w:val="right" w:leader="dot" w:pos="9241"/>
      </w:tabs>
      <w:ind w:firstLineChars="400" w:firstLine="403"/>
      <w:jc w:val="left"/>
    </w:pPr>
    <w:rPr>
      <w:rFonts w:ascii="宋体"/>
      <w:szCs w:val="21"/>
    </w:rPr>
  </w:style>
  <w:style w:type="paragraph" w:styleId="72">
    <w:name w:val="index 7"/>
    <w:basedOn w:val="a1"/>
    <w:next w:val="a1"/>
    <w:uiPriority w:val="99"/>
    <w:qFormat/>
    <w:pPr>
      <w:ind w:left="1470" w:hanging="210"/>
      <w:jc w:val="left"/>
    </w:pPr>
    <w:rPr>
      <w:rFonts w:ascii="Calibri" w:hAnsi="Calibri"/>
      <w:sz w:val="20"/>
      <w:szCs w:val="20"/>
    </w:rPr>
  </w:style>
  <w:style w:type="paragraph" w:styleId="91">
    <w:name w:val="index 9"/>
    <w:basedOn w:val="a1"/>
    <w:next w:val="a1"/>
    <w:uiPriority w:val="99"/>
    <w:pPr>
      <w:ind w:left="1890" w:hanging="210"/>
      <w:jc w:val="left"/>
    </w:pPr>
    <w:rPr>
      <w:rFonts w:ascii="Calibri" w:hAnsi="Calibri"/>
      <w:sz w:val="20"/>
      <w:szCs w:val="20"/>
    </w:rPr>
  </w:style>
  <w:style w:type="paragraph" w:styleId="aff5">
    <w:name w:val="table of figures"/>
    <w:basedOn w:val="a1"/>
    <w:next w:val="a1"/>
    <w:unhideWhenUsed/>
    <w:qFormat/>
    <w:pPr>
      <w:spacing w:line="360" w:lineRule="auto"/>
      <w:ind w:leftChars="200" w:left="200" w:hangingChars="200" w:hanging="200"/>
    </w:pPr>
    <w:rPr>
      <w:sz w:val="24"/>
    </w:rPr>
  </w:style>
  <w:style w:type="paragraph" w:styleId="25">
    <w:name w:val="toc 2"/>
    <w:basedOn w:val="a1"/>
    <w:next w:val="a1"/>
    <w:uiPriority w:val="39"/>
    <w:qFormat/>
    <w:pPr>
      <w:tabs>
        <w:tab w:val="right" w:leader="dot" w:pos="9241"/>
      </w:tabs>
    </w:pPr>
    <w:rPr>
      <w:rFonts w:ascii="宋体"/>
      <w:szCs w:val="21"/>
    </w:rPr>
  </w:style>
  <w:style w:type="paragraph" w:styleId="92">
    <w:name w:val="toc 9"/>
    <w:basedOn w:val="a1"/>
    <w:next w:val="a1"/>
    <w:uiPriority w:val="39"/>
    <w:pPr>
      <w:ind w:left="1470"/>
      <w:jc w:val="left"/>
    </w:pPr>
    <w:rPr>
      <w:sz w:val="20"/>
      <w:szCs w:val="20"/>
    </w:rPr>
  </w:style>
  <w:style w:type="paragraph" w:styleId="43">
    <w:name w:val="List 4"/>
    <w:basedOn w:val="a1"/>
    <w:qFormat/>
    <w:pPr>
      <w:tabs>
        <w:tab w:val="left" w:pos="851"/>
      </w:tabs>
      <w:spacing w:line="288" w:lineRule="auto"/>
      <w:jc w:val="left"/>
    </w:pPr>
    <w:rPr>
      <w:rFonts w:ascii="Calibri" w:hAnsi="Calibri" w:hint="eastAsia"/>
      <w:szCs w:val="22"/>
    </w:rPr>
  </w:style>
  <w:style w:type="paragraph" w:styleId="aff6">
    <w:name w:val="Normal (Web)"/>
    <w:basedOn w:val="a1"/>
    <w:uiPriority w:val="99"/>
    <w:pPr>
      <w:widowControl/>
      <w:spacing w:before="100" w:beforeAutospacing="1" w:after="100" w:afterAutospacing="1"/>
      <w:jc w:val="left"/>
    </w:pPr>
    <w:rPr>
      <w:rFonts w:ascii="宋体" w:hAnsi="宋体"/>
      <w:color w:val="000000"/>
      <w:kern w:val="0"/>
      <w:sz w:val="24"/>
    </w:rPr>
  </w:style>
  <w:style w:type="paragraph" w:styleId="26">
    <w:name w:val="index 2"/>
    <w:basedOn w:val="a1"/>
    <w:next w:val="a1"/>
    <w:uiPriority w:val="99"/>
    <w:pPr>
      <w:ind w:left="420" w:hanging="210"/>
      <w:jc w:val="left"/>
    </w:pPr>
    <w:rPr>
      <w:rFonts w:ascii="Calibri" w:hAnsi="Calibri"/>
      <w:sz w:val="20"/>
      <w:szCs w:val="20"/>
    </w:rPr>
  </w:style>
  <w:style w:type="paragraph" w:styleId="aff7">
    <w:name w:val="Title"/>
    <w:basedOn w:val="a1"/>
    <w:next w:val="a1"/>
    <w:link w:val="aff8"/>
    <w:uiPriority w:val="10"/>
    <w:qFormat/>
    <w:pPr>
      <w:spacing w:before="240" w:after="60"/>
      <w:jc w:val="center"/>
      <w:outlineLvl w:val="0"/>
    </w:pPr>
    <w:rPr>
      <w:rFonts w:ascii="Cambria" w:hAnsi="Cambria" w:cstheme="minorBidi"/>
      <w:b/>
      <w:bCs/>
      <w:sz w:val="32"/>
      <w:szCs w:val="32"/>
    </w:rPr>
  </w:style>
  <w:style w:type="character" w:styleId="aff9">
    <w:name w:val="endnote reference"/>
    <w:uiPriority w:val="99"/>
    <w:rPr>
      <w:vertAlign w:val="superscript"/>
    </w:rPr>
  </w:style>
  <w:style w:type="character" w:styleId="affa">
    <w:name w:val="page number"/>
    <w:rPr>
      <w:rFonts w:ascii="Times New Roman" w:eastAsia="宋体" w:hAnsi="Times New Roman"/>
      <w:sz w:val="18"/>
    </w:rPr>
  </w:style>
  <w:style w:type="character" w:styleId="affb">
    <w:name w:val="FollowedHyperlink"/>
    <w:uiPriority w:val="99"/>
    <w:qFormat/>
    <w:rPr>
      <w:color w:val="800080"/>
      <w:u w:val="single"/>
    </w:rPr>
  </w:style>
  <w:style w:type="character" w:styleId="affc">
    <w:name w:val="Hyperlink"/>
    <w:uiPriority w:val="99"/>
    <w:qFormat/>
    <w:rPr>
      <w:color w:val="0000FF"/>
      <w:spacing w:val="0"/>
      <w:w w:val="100"/>
      <w:szCs w:val="21"/>
      <w:u w:val="single"/>
      <w:lang w:val="en-US" w:eastAsia="zh-CN"/>
    </w:rPr>
  </w:style>
  <w:style w:type="character" w:styleId="HTML">
    <w:name w:val="HTML Code"/>
    <w:uiPriority w:val="99"/>
    <w:qFormat/>
    <w:rPr>
      <w:rFonts w:ascii="Courier New" w:hAnsi="Courier New" w:cs="Times New Roman"/>
      <w:sz w:val="20"/>
      <w:szCs w:val="20"/>
    </w:rPr>
  </w:style>
  <w:style w:type="character" w:styleId="affd">
    <w:name w:val="annotation reference"/>
    <w:qFormat/>
    <w:rPr>
      <w:sz w:val="21"/>
      <w:szCs w:val="21"/>
    </w:rPr>
  </w:style>
  <w:style w:type="character" w:styleId="affe">
    <w:name w:val="footnote reference"/>
    <w:uiPriority w:val="99"/>
    <w:qFormat/>
    <w:rPr>
      <w:vertAlign w:val="superscript"/>
    </w:rPr>
  </w:style>
  <w:style w:type="table" w:styleId="afff">
    <w:name w:val="Table Grid"/>
    <w:basedOn w:val="a3"/>
    <w:uiPriority w:val="99"/>
    <w:unhideWhenUsed/>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e">
    <w:name w:val="页眉 字符"/>
    <w:basedOn w:val="a2"/>
    <w:link w:val="afd"/>
    <w:rPr>
      <w:sz w:val="18"/>
      <w:szCs w:val="18"/>
    </w:rPr>
  </w:style>
  <w:style w:type="character" w:customStyle="1" w:styleId="afc">
    <w:name w:val="页脚 字符"/>
    <w:basedOn w:val="a2"/>
    <w:link w:val="afb"/>
    <w:rPr>
      <w:sz w:val="18"/>
      <w:szCs w:val="18"/>
    </w:rPr>
  </w:style>
  <w:style w:type="character" w:customStyle="1" w:styleId="10">
    <w:name w:val="标题 1 字符"/>
    <w:basedOn w:val="a2"/>
    <w:link w:val="1"/>
    <w:rPr>
      <w:rFonts w:ascii="Times New Roman" w:eastAsia="宋体" w:hAnsi="Times New Roman" w:cs="Times New Roman"/>
      <w:b/>
      <w:bCs/>
      <w:kern w:val="44"/>
      <w:sz w:val="44"/>
      <w:szCs w:val="44"/>
    </w:rPr>
  </w:style>
  <w:style w:type="character" w:customStyle="1" w:styleId="20">
    <w:name w:val="标题 2 字符"/>
    <w:basedOn w:val="a2"/>
    <w:link w:val="2"/>
    <w:rPr>
      <w:rFonts w:ascii="Cambria" w:eastAsia="宋体" w:hAnsi="Cambria" w:cs="Times New Roman"/>
      <w:b/>
      <w:bCs/>
      <w:sz w:val="32"/>
      <w:szCs w:val="32"/>
    </w:rPr>
  </w:style>
  <w:style w:type="character" w:customStyle="1" w:styleId="30">
    <w:name w:val="标题 3 字符"/>
    <w:basedOn w:val="a2"/>
    <w:link w:val="3"/>
    <w:rPr>
      <w:rFonts w:ascii="Calibri" w:eastAsia="宋体" w:hAnsi="Calibri" w:cs="Times New Roman"/>
      <w:b/>
      <w:bCs/>
      <w:sz w:val="32"/>
      <w:szCs w:val="32"/>
    </w:rPr>
  </w:style>
  <w:style w:type="character" w:customStyle="1" w:styleId="40">
    <w:name w:val="标题 4 字符"/>
    <w:basedOn w:val="a2"/>
    <w:link w:val="4"/>
    <w:rPr>
      <w:rFonts w:ascii="Cambria" w:eastAsia="宋体" w:hAnsi="Cambria" w:cs="Times New Roman"/>
      <w:b/>
      <w:bCs/>
      <w:sz w:val="28"/>
      <w:szCs w:val="28"/>
    </w:rPr>
  </w:style>
  <w:style w:type="character" w:customStyle="1" w:styleId="50">
    <w:name w:val="标题 5 字符"/>
    <w:basedOn w:val="a2"/>
    <w:link w:val="5"/>
    <w:rPr>
      <w:rFonts w:ascii="Calibri" w:eastAsia="宋体" w:hAnsi="Calibri" w:cs="Times New Roman"/>
      <w:b/>
      <w:bCs/>
      <w:sz w:val="28"/>
      <w:szCs w:val="28"/>
    </w:rPr>
  </w:style>
  <w:style w:type="character" w:customStyle="1" w:styleId="60">
    <w:name w:val="标题 6 字符"/>
    <w:basedOn w:val="a2"/>
    <w:link w:val="6"/>
    <w:qFormat/>
    <w:rPr>
      <w:rFonts w:ascii="Cambria" w:eastAsia="宋体" w:hAnsi="Cambria" w:cs="Times New Roman"/>
      <w:b/>
      <w:bCs/>
      <w:sz w:val="24"/>
      <w:szCs w:val="24"/>
    </w:rPr>
  </w:style>
  <w:style w:type="character" w:customStyle="1" w:styleId="70">
    <w:name w:val="标题 7 字符"/>
    <w:basedOn w:val="a2"/>
    <w:link w:val="7"/>
    <w:rPr>
      <w:rFonts w:ascii="Calibri" w:eastAsia="宋体" w:hAnsi="Calibri" w:cs="Times New Roman"/>
      <w:b/>
      <w:bCs/>
      <w:sz w:val="24"/>
      <w:szCs w:val="24"/>
    </w:rPr>
  </w:style>
  <w:style w:type="character" w:customStyle="1" w:styleId="80">
    <w:name w:val="标题 8 字符"/>
    <w:basedOn w:val="a2"/>
    <w:link w:val="8"/>
    <w:rPr>
      <w:rFonts w:ascii="Cambria" w:eastAsia="宋体" w:hAnsi="Cambria" w:cs="Times New Roman"/>
      <w:sz w:val="24"/>
      <w:szCs w:val="24"/>
    </w:rPr>
  </w:style>
  <w:style w:type="character" w:customStyle="1" w:styleId="90">
    <w:name w:val="标题 9 字符"/>
    <w:basedOn w:val="a2"/>
    <w:link w:val="9"/>
    <w:rPr>
      <w:rFonts w:ascii="Cambria" w:eastAsia="宋体" w:hAnsi="Cambria" w:cs="Times New Roman"/>
      <w:szCs w:val="21"/>
    </w:rPr>
  </w:style>
  <w:style w:type="character" w:customStyle="1" w:styleId="Char">
    <w:name w:val="附录公式 Char"/>
    <w:basedOn w:val="Char0"/>
    <w:link w:val="afff0"/>
    <w:rPr>
      <w:rFonts w:ascii="宋体"/>
    </w:rPr>
  </w:style>
  <w:style w:type="character" w:customStyle="1" w:styleId="Char0">
    <w:name w:val="段 Char"/>
    <w:link w:val="afff1"/>
    <w:rPr>
      <w:rFonts w:ascii="宋体"/>
    </w:rPr>
  </w:style>
  <w:style w:type="paragraph" w:customStyle="1" w:styleId="afff1">
    <w:name w:val="段"/>
    <w:link w:val="Char0"/>
    <w:qFormat/>
    <w:pPr>
      <w:tabs>
        <w:tab w:val="center" w:pos="4201"/>
        <w:tab w:val="right" w:leader="dot" w:pos="9298"/>
      </w:tabs>
      <w:autoSpaceDE w:val="0"/>
      <w:autoSpaceDN w:val="0"/>
      <w:ind w:firstLineChars="200" w:firstLine="420"/>
      <w:jc w:val="both"/>
    </w:pPr>
    <w:rPr>
      <w:rFonts w:ascii="宋体"/>
      <w:kern w:val="2"/>
      <w:sz w:val="21"/>
      <w:szCs w:val="22"/>
    </w:rPr>
  </w:style>
  <w:style w:type="paragraph" w:customStyle="1" w:styleId="afff0">
    <w:name w:val="附录公式"/>
    <w:basedOn w:val="afff1"/>
    <w:next w:val="afff1"/>
    <w:link w:val="Char"/>
    <w:qFormat/>
  </w:style>
  <w:style w:type="character" w:customStyle="1" w:styleId="HeaderChar">
    <w:name w:val="Header Char"/>
    <w:rPr>
      <w:rFonts w:ascii="Calibri" w:eastAsia="宋体" w:hAnsi="Calibri" w:cs="Calibri" w:hint="default"/>
      <w:kern w:val="2"/>
      <w:sz w:val="18"/>
      <w:szCs w:val="18"/>
      <w:lang w:val="en-US" w:eastAsia="zh-CN" w:bidi="ar-SA"/>
    </w:rPr>
  </w:style>
  <w:style w:type="character" w:customStyle="1" w:styleId="CharChar16">
    <w:name w:val="Char Char16"/>
    <w:rPr>
      <w:rFonts w:ascii="Cambria" w:eastAsia="宋体" w:hAnsi="Cambria" w:hint="eastAsia"/>
      <w:b/>
      <w:kern w:val="2"/>
      <w:sz w:val="24"/>
      <w:lang w:val="en-US" w:eastAsia="zh-CN"/>
    </w:rPr>
  </w:style>
  <w:style w:type="character" w:customStyle="1" w:styleId="Char1">
    <w:name w:val="尾注文本 Char1"/>
    <w:uiPriority w:val="99"/>
    <w:semiHidden/>
    <w:rPr>
      <w:kern w:val="2"/>
      <w:sz w:val="21"/>
      <w:szCs w:val="22"/>
    </w:rPr>
  </w:style>
  <w:style w:type="character" w:customStyle="1" w:styleId="c9y6tc1">
    <w:name w:val="c9y6tc1"/>
    <w:rPr>
      <w:rFonts w:hint="default"/>
      <w:color w:val="0000FF"/>
    </w:rPr>
  </w:style>
  <w:style w:type="character" w:customStyle="1" w:styleId="CharChar6">
    <w:name w:val="Char Char6"/>
    <w:rPr>
      <w:rFonts w:ascii="宋体" w:eastAsia="宋体" w:hAnsi="宋体" w:hint="eastAsia"/>
      <w:kern w:val="2"/>
      <w:sz w:val="18"/>
      <w:lang w:val="en-US" w:eastAsia="zh-CN"/>
    </w:rPr>
  </w:style>
  <w:style w:type="character" w:customStyle="1" w:styleId="CharChar">
    <w:name w:val="章标题 Char Char"/>
    <w:qFormat/>
    <w:rPr>
      <w:rFonts w:ascii="黑体" w:eastAsia="黑体"/>
      <w:sz w:val="21"/>
    </w:rPr>
  </w:style>
  <w:style w:type="character" w:customStyle="1" w:styleId="5CharChar">
    <w:name w:val="标题5 Char Char"/>
    <w:link w:val="53"/>
    <w:rPr>
      <w:rFonts w:ascii="楷体_GB2312" w:eastAsia="楷体_GB2312"/>
      <w:b/>
      <w:kern w:val="44"/>
      <w:sz w:val="30"/>
    </w:rPr>
  </w:style>
  <w:style w:type="paragraph" w:customStyle="1" w:styleId="53">
    <w:name w:val="标题5"/>
    <w:basedOn w:val="4"/>
    <w:link w:val="5CharChar"/>
    <w:qFormat/>
    <w:pPr>
      <w:spacing w:before="340" w:after="330" w:line="240" w:lineRule="auto"/>
      <w:ind w:left="992" w:rightChars="100" w:right="210" w:hangingChars="405" w:hanging="992"/>
      <w:outlineLvl w:val="4"/>
    </w:pPr>
    <w:rPr>
      <w:rFonts w:ascii="楷体_GB2312" w:eastAsia="楷体_GB2312" w:hAnsiTheme="minorHAnsi" w:cstheme="minorBidi"/>
      <w:bCs w:val="0"/>
      <w:kern w:val="44"/>
      <w:sz w:val="30"/>
      <w:szCs w:val="22"/>
    </w:rPr>
  </w:style>
  <w:style w:type="character" w:customStyle="1" w:styleId="CharChar0">
    <w:name w:val="Char Char"/>
    <w:qFormat/>
    <w:locked/>
    <w:rPr>
      <w:rFonts w:ascii="宋体" w:eastAsia="宋体" w:hAnsi="宋体"/>
      <w:kern w:val="2"/>
      <w:sz w:val="24"/>
      <w:lang w:val="en-US" w:eastAsia="zh-CN" w:bidi="ar-SA"/>
    </w:rPr>
  </w:style>
  <w:style w:type="character" w:customStyle="1" w:styleId="afff2">
    <w:name w:val="样式 宋体 小四 红色"/>
    <w:rPr>
      <w:rFonts w:ascii="宋体" w:eastAsia="宋体" w:hAnsi="宋体" w:cs="Times New Roman" w:hint="eastAsia"/>
      <w:color w:val="auto"/>
      <w:sz w:val="24"/>
      <w:szCs w:val="24"/>
    </w:rPr>
  </w:style>
  <w:style w:type="character" w:customStyle="1" w:styleId="13">
    <w:name w:val="访问过的超链接1"/>
    <w:qFormat/>
    <w:rPr>
      <w:rFonts w:hint="default"/>
      <w:color w:val="800080"/>
      <w:u w:val="single"/>
    </w:rPr>
  </w:style>
  <w:style w:type="character" w:customStyle="1" w:styleId="FootnoteTextChar">
    <w:name w:val="Footnote Text Char"/>
    <w:rPr>
      <w:rFonts w:ascii="宋体" w:eastAsia="宋体" w:hAnsi="宋体" w:hint="eastAsia"/>
      <w:kern w:val="2"/>
      <w:sz w:val="18"/>
      <w:szCs w:val="18"/>
      <w:lang w:val="en-US" w:eastAsia="zh-CN" w:bidi="ar-SA"/>
    </w:rPr>
  </w:style>
  <w:style w:type="character" w:customStyle="1" w:styleId="Char10">
    <w:name w:val="正文文本缩进 Char1"/>
    <w:uiPriority w:val="99"/>
    <w:semiHidden/>
    <w:rPr>
      <w:kern w:val="2"/>
      <w:sz w:val="21"/>
      <w:szCs w:val="22"/>
    </w:rPr>
  </w:style>
  <w:style w:type="character" w:customStyle="1" w:styleId="22">
    <w:name w:val="正文文本缩进 2 字符"/>
    <w:link w:val="21"/>
    <w:locked/>
    <w:rPr>
      <w:rFonts w:eastAsia="宋体"/>
      <w:szCs w:val="24"/>
    </w:rPr>
  </w:style>
  <w:style w:type="character" w:customStyle="1" w:styleId="Heading8Char">
    <w:name w:val="Heading 8 Char"/>
    <w:rPr>
      <w:rFonts w:ascii="Cambria" w:eastAsia="宋体" w:hAnsi="Cambria" w:hint="default"/>
      <w:kern w:val="2"/>
      <w:sz w:val="24"/>
      <w:szCs w:val="24"/>
      <w:lang w:val="en-US" w:eastAsia="zh-CN" w:bidi="ar-SA"/>
    </w:rPr>
  </w:style>
  <w:style w:type="character" w:customStyle="1" w:styleId="Char11">
    <w:name w:val="正文文本 Char1"/>
    <w:uiPriority w:val="99"/>
    <w:semiHidden/>
    <w:rPr>
      <w:kern w:val="2"/>
      <w:sz w:val="21"/>
      <w:szCs w:val="22"/>
    </w:rPr>
  </w:style>
  <w:style w:type="character" w:customStyle="1" w:styleId="Char2">
    <w:name w:val="批注框文本 Char2"/>
    <w:uiPriority w:val="99"/>
    <w:semiHidden/>
    <w:rPr>
      <w:kern w:val="2"/>
      <w:sz w:val="18"/>
      <w:szCs w:val="18"/>
    </w:rPr>
  </w:style>
  <w:style w:type="character" w:customStyle="1" w:styleId="BodyTextIndent2Char">
    <w:name w:val="Body Text Indent 2 Char"/>
    <w:uiPriority w:val="99"/>
    <w:locked/>
    <w:rPr>
      <w:rFonts w:eastAsia="宋体" w:cs="Times New Roman"/>
      <w:kern w:val="2"/>
      <w:sz w:val="24"/>
      <w:szCs w:val="24"/>
      <w:lang w:val="en-US" w:eastAsia="zh-CN" w:bidi="ar-SA"/>
    </w:rPr>
  </w:style>
  <w:style w:type="character" w:customStyle="1" w:styleId="Char12">
    <w:name w:val="文档结构图 Char1"/>
    <w:uiPriority w:val="99"/>
    <w:semiHidden/>
    <w:rPr>
      <w:rFonts w:ascii="宋体"/>
      <w:kern w:val="2"/>
      <w:sz w:val="18"/>
      <w:szCs w:val="18"/>
    </w:rPr>
  </w:style>
  <w:style w:type="character" w:customStyle="1" w:styleId="Char3">
    <w:name w:val="一级条标题 Char"/>
    <w:link w:val="a"/>
    <w:locked/>
    <w:rPr>
      <w:rFonts w:ascii="黑体" w:eastAsia="黑体"/>
      <w:szCs w:val="21"/>
    </w:rPr>
  </w:style>
  <w:style w:type="paragraph" w:customStyle="1" w:styleId="a">
    <w:name w:val="一级条标题"/>
    <w:next w:val="afff1"/>
    <w:link w:val="Char3"/>
    <w:pPr>
      <w:numPr>
        <w:ilvl w:val="1"/>
        <w:numId w:val="1"/>
      </w:numPr>
      <w:spacing w:beforeLines="50" w:before="156" w:afterLines="50" w:after="156"/>
      <w:outlineLvl w:val="2"/>
    </w:pPr>
    <w:rPr>
      <w:rFonts w:ascii="黑体" w:eastAsia="黑体"/>
      <w:kern w:val="2"/>
      <w:sz w:val="21"/>
      <w:szCs w:val="21"/>
    </w:rPr>
  </w:style>
  <w:style w:type="character" w:customStyle="1" w:styleId="aff4">
    <w:name w:val="脚注文本 字符"/>
    <w:link w:val="aff3"/>
    <w:uiPriority w:val="99"/>
    <w:locked/>
    <w:rPr>
      <w:rFonts w:ascii="宋体"/>
      <w:sz w:val="18"/>
      <w:szCs w:val="18"/>
      <w:lang w:val="zh-CN" w:eastAsia="zh-CN"/>
    </w:rPr>
  </w:style>
  <w:style w:type="character" w:customStyle="1" w:styleId="aff1">
    <w:name w:val="副标题 字符"/>
    <w:link w:val="aff0"/>
    <w:rPr>
      <w:sz w:val="24"/>
      <w:szCs w:val="24"/>
    </w:rPr>
  </w:style>
  <w:style w:type="character" w:customStyle="1" w:styleId="Char13">
    <w:name w:val="批注框文本 Char1"/>
    <w:uiPriority w:val="99"/>
    <w:rPr>
      <w:kern w:val="2"/>
      <w:sz w:val="18"/>
      <w:szCs w:val="18"/>
    </w:rPr>
  </w:style>
  <w:style w:type="character" w:customStyle="1" w:styleId="BodyTextChar1">
    <w:name w:val="Body Text Char1"/>
    <w:qFormat/>
    <w:rPr>
      <w:rFonts w:ascii="宋体" w:eastAsia="宋体" w:hAnsi="宋体" w:hint="eastAsia"/>
      <w:b/>
      <w:bCs/>
      <w:kern w:val="2"/>
      <w:sz w:val="21"/>
      <w:szCs w:val="24"/>
      <w:lang w:val="en-US" w:eastAsia="zh-CN" w:bidi="ar-SA"/>
    </w:rPr>
  </w:style>
  <w:style w:type="character" w:customStyle="1" w:styleId="Heading9Char">
    <w:name w:val="Heading 9 Char"/>
    <w:rPr>
      <w:rFonts w:ascii="Cambria" w:eastAsia="宋体" w:hAnsi="Cambria" w:hint="default"/>
      <w:kern w:val="2"/>
      <w:sz w:val="21"/>
      <w:szCs w:val="21"/>
      <w:lang w:val="en-US" w:eastAsia="zh-CN" w:bidi="ar-SA"/>
    </w:rPr>
  </w:style>
  <w:style w:type="character" w:customStyle="1" w:styleId="4Char">
    <w:name w:val="样式4 Char"/>
    <w:link w:val="44"/>
    <w:qFormat/>
    <w:rPr>
      <w:rFonts w:ascii="宋体" w:hAnsi="宋体" w:cs="仿宋"/>
      <w:color w:val="008080"/>
    </w:rPr>
  </w:style>
  <w:style w:type="paragraph" w:customStyle="1" w:styleId="44">
    <w:name w:val="样式4"/>
    <w:basedOn w:val="a1"/>
    <w:link w:val="4Char"/>
    <w:qFormat/>
    <w:pPr>
      <w:autoSpaceDE w:val="0"/>
      <w:autoSpaceDN w:val="0"/>
      <w:adjustRightInd w:val="0"/>
      <w:jc w:val="left"/>
    </w:pPr>
    <w:rPr>
      <w:rFonts w:ascii="宋体" w:eastAsiaTheme="minorEastAsia" w:hAnsi="宋体" w:cs="仿宋"/>
      <w:color w:val="008080"/>
      <w:szCs w:val="22"/>
    </w:rPr>
  </w:style>
  <w:style w:type="character" w:customStyle="1" w:styleId="Char14">
    <w:name w:val="批注文字 Char1"/>
    <w:uiPriority w:val="99"/>
    <w:semiHidden/>
    <w:rPr>
      <w:kern w:val="2"/>
      <w:sz w:val="21"/>
      <w:szCs w:val="22"/>
    </w:rPr>
  </w:style>
  <w:style w:type="character" w:customStyle="1" w:styleId="c18yc01">
    <w:name w:val="c18yc01"/>
    <w:qFormat/>
    <w:rPr>
      <w:rFonts w:hint="default"/>
      <w:color w:val="auto"/>
    </w:rPr>
  </w:style>
  <w:style w:type="character" w:customStyle="1" w:styleId="ab">
    <w:name w:val="正文首行缩进 字符"/>
    <w:link w:val="a9"/>
    <w:rPr>
      <w:rFonts w:eastAsia="宋体"/>
      <w:sz w:val="24"/>
      <w:szCs w:val="24"/>
    </w:rPr>
  </w:style>
  <w:style w:type="character" w:customStyle="1" w:styleId="BodyTextIndent2Char1">
    <w:name w:val="Body Text Indent 2 Char1"/>
    <w:locked/>
    <w:rPr>
      <w:rFonts w:eastAsia="宋体"/>
      <w:kern w:val="2"/>
      <w:sz w:val="21"/>
      <w:szCs w:val="24"/>
      <w:lang w:val="en-US" w:eastAsia="zh-CN" w:bidi="ar-SA"/>
    </w:rPr>
  </w:style>
  <w:style w:type="character" w:customStyle="1" w:styleId="pi1">
    <w:name w:val="pi1"/>
    <w:rPr>
      <w:color w:val="0000FF"/>
    </w:rPr>
  </w:style>
  <w:style w:type="character" w:customStyle="1" w:styleId="Char15">
    <w:name w:val="标题 Char1"/>
    <w:uiPriority w:val="10"/>
    <w:rPr>
      <w:rFonts w:ascii="Cambria" w:hAnsi="Cambria" w:cs="Times New Roman"/>
      <w:b/>
      <w:bCs/>
      <w:kern w:val="2"/>
      <w:sz w:val="32"/>
      <w:szCs w:val="32"/>
    </w:rPr>
  </w:style>
  <w:style w:type="character" w:customStyle="1" w:styleId="BalloonTextChar1">
    <w:name w:val="Balloon Text Char1"/>
    <w:qFormat/>
    <w:locked/>
    <w:rPr>
      <w:rFonts w:eastAsia="宋体"/>
      <w:kern w:val="2"/>
      <w:sz w:val="18"/>
      <w:szCs w:val="18"/>
      <w:lang w:val="en-US" w:eastAsia="zh-CN" w:bidi="ar-SA"/>
    </w:rPr>
  </w:style>
  <w:style w:type="character" w:customStyle="1" w:styleId="H4CharChar">
    <w:name w:val="H4 Char Char"/>
    <w:rPr>
      <w:rFonts w:ascii="Cambria" w:eastAsia="宋体" w:hAnsi="Cambria" w:hint="default"/>
      <w:b/>
      <w:bCs/>
      <w:kern w:val="2"/>
      <w:sz w:val="28"/>
      <w:szCs w:val="28"/>
      <w:lang w:val="en-US" w:eastAsia="zh-CN" w:bidi="ar-SA"/>
    </w:rPr>
  </w:style>
  <w:style w:type="character" w:customStyle="1" w:styleId="afff3">
    <w:name w:val="发布"/>
    <w:rPr>
      <w:rFonts w:ascii="黑体" w:eastAsia="黑体"/>
      <w:spacing w:val="85"/>
      <w:w w:val="100"/>
      <w:position w:val="3"/>
      <w:sz w:val="28"/>
      <w:szCs w:val="28"/>
    </w:rPr>
  </w:style>
  <w:style w:type="character" w:customStyle="1" w:styleId="t1">
    <w:name w:val="t1"/>
    <w:qFormat/>
    <w:rPr>
      <w:color w:val="990000"/>
    </w:rPr>
  </w:style>
  <w:style w:type="character" w:customStyle="1" w:styleId="CharChar2">
    <w:name w:val="Char Char2"/>
    <w:rPr>
      <w:rFonts w:ascii="Cambria" w:eastAsia="宋体" w:hAnsi="Cambria" w:hint="eastAsia"/>
      <w:b/>
      <w:kern w:val="2"/>
      <w:sz w:val="32"/>
      <w:lang w:val="en-US" w:eastAsia="zh-CN"/>
    </w:rPr>
  </w:style>
  <w:style w:type="character" w:customStyle="1" w:styleId="Char4">
    <w:name w:val="批注文字 Char"/>
    <w:qFormat/>
    <w:locked/>
    <w:rPr>
      <w:rFonts w:eastAsia="宋体"/>
      <w:kern w:val="2"/>
      <w:sz w:val="21"/>
      <w:szCs w:val="24"/>
      <w:lang w:val="en-US" w:eastAsia="zh-CN" w:bidi="ar-SA"/>
    </w:rPr>
  </w:style>
  <w:style w:type="character" w:customStyle="1" w:styleId="m1">
    <w:name w:val="m1"/>
    <w:rPr>
      <w:color w:val="0000FF"/>
    </w:rPr>
  </w:style>
  <w:style w:type="character" w:customStyle="1" w:styleId="Char5">
    <w:name w:val="正文文本 Char"/>
    <w:qFormat/>
    <w:locked/>
    <w:rPr>
      <w:rFonts w:eastAsia="宋体"/>
      <w:b/>
      <w:bCs/>
      <w:kern w:val="2"/>
      <w:sz w:val="21"/>
      <w:szCs w:val="24"/>
      <w:lang w:val="en-US" w:eastAsia="zh-CN" w:bidi="ar-SA"/>
    </w:rPr>
  </w:style>
  <w:style w:type="character" w:customStyle="1" w:styleId="5Char">
    <w:name w:val="5 Char"/>
    <w:link w:val="54"/>
    <w:locked/>
    <w:rPr>
      <w:rFonts w:ascii="宋体" w:hAnsi="宋体"/>
      <w:lang w:val="zh-CN" w:eastAsia="zh-CN"/>
    </w:rPr>
  </w:style>
  <w:style w:type="paragraph" w:customStyle="1" w:styleId="54">
    <w:name w:val="5"/>
    <w:basedOn w:val="a1"/>
    <w:link w:val="5Char"/>
    <w:pPr>
      <w:widowControl/>
      <w:tabs>
        <w:tab w:val="left" w:pos="840"/>
      </w:tabs>
      <w:autoSpaceDE w:val="0"/>
      <w:autoSpaceDN w:val="0"/>
      <w:spacing w:line="360" w:lineRule="auto"/>
      <w:ind w:left="420"/>
    </w:pPr>
    <w:rPr>
      <w:rFonts w:ascii="宋体" w:eastAsiaTheme="minorEastAsia" w:hAnsi="宋体" w:cstheme="minorBidi"/>
      <w:szCs w:val="22"/>
      <w:lang w:val="zh-CN"/>
    </w:rPr>
  </w:style>
  <w:style w:type="character" w:customStyle="1" w:styleId="TitleChar">
    <w:name w:val="Title Char"/>
    <w:rPr>
      <w:rFonts w:ascii="Cambria" w:eastAsia="宋体" w:hAnsi="Cambria" w:hint="default"/>
      <w:b/>
      <w:bCs/>
      <w:kern w:val="2"/>
      <w:sz w:val="32"/>
      <w:szCs w:val="32"/>
      <w:lang w:val="en-US" w:eastAsia="zh-CN" w:bidi="ar-SA"/>
    </w:rPr>
  </w:style>
  <w:style w:type="character" w:customStyle="1" w:styleId="CharChar3">
    <w:name w:val="Char Char3"/>
    <w:rPr>
      <w:kern w:val="2"/>
      <w:sz w:val="18"/>
      <w:szCs w:val="18"/>
    </w:rPr>
  </w:style>
  <w:style w:type="character" w:customStyle="1" w:styleId="CharChar13">
    <w:name w:val="Char Char13"/>
    <w:rPr>
      <w:rFonts w:ascii="Cambria" w:eastAsia="宋体" w:hAnsi="Cambria" w:hint="eastAsia"/>
      <w:kern w:val="2"/>
      <w:sz w:val="21"/>
      <w:lang w:val="en-US" w:eastAsia="zh-CN"/>
    </w:rPr>
  </w:style>
  <w:style w:type="character" w:customStyle="1" w:styleId="DocumentMapChar">
    <w:name w:val="Document Map Char"/>
    <w:rPr>
      <w:rFonts w:ascii="宋体" w:eastAsia="宋体" w:hAnsi="Calibri" w:hint="eastAsia"/>
      <w:kern w:val="2"/>
      <w:sz w:val="18"/>
      <w:szCs w:val="18"/>
      <w:lang w:val="en-US" w:eastAsia="zh-CN" w:bidi="ar-SA"/>
    </w:rPr>
  </w:style>
  <w:style w:type="character" w:customStyle="1" w:styleId="Char16">
    <w:name w:val="日期 Char1"/>
    <w:uiPriority w:val="99"/>
    <w:semiHidden/>
    <w:rPr>
      <w:kern w:val="2"/>
      <w:sz w:val="21"/>
      <w:szCs w:val="22"/>
    </w:rPr>
  </w:style>
  <w:style w:type="character" w:customStyle="1" w:styleId="24">
    <w:name w:val="正文首行缩进 2 字符"/>
    <w:basedOn w:val="Char6"/>
    <w:link w:val="23"/>
    <w:rPr>
      <w:rFonts w:ascii="宋体" w:eastAsia="宋体" w:hAnsi="宋体"/>
      <w:color w:val="000000"/>
      <w:kern w:val="2"/>
      <w:sz w:val="24"/>
      <w:szCs w:val="24"/>
      <w:lang w:val="en-US" w:eastAsia="zh-CN" w:bidi="ar-SA"/>
    </w:rPr>
  </w:style>
  <w:style w:type="character" w:customStyle="1" w:styleId="Char6">
    <w:name w:val="正文文本缩进 Char"/>
    <w:locked/>
    <w:rPr>
      <w:rFonts w:ascii="宋体" w:eastAsia="宋体" w:hAnsi="宋体"/>
      <w:color w:val="000000"/>
      <w:kern w:val="2"/>
      <w:sz w:val="24"/>
      <w:szCs w:val="24"/>
      <w:lang w:val="en-US" w:eastAsia="zh-CN" w:bidi="ar-SA"/>
    </w:rPr>
  </w:style>
  <w:style w:type="character" w:customStyle="1" w:styleId="14">
    <w:name w:val="页码1"/>
    <w:rPr>
      <w:rFonts w:ascii="Times New Roman" w:eastAsia="宋体" w:hAnsi="Times New Roman"/>
      <w:sz w:val="18"/>
    </w:rPr>
  </w:style>
  <w:style w:type="character" w:customStyle="1" w:styleId="CommentTextChar">
    <w:name w:val="Comment Text Char"/>
    <w:rPr>
      <w:rFonts w:ascii="宋体" w:eastAsia="宋体" w:hAnsi="宋体" w:hint="eastAsia"/>
      <w:kern w:val="2"/>
      <w:sz w:val="21"/>
      <w:szCs w:val="24"/>
      <w:lang w:val="en-US" w:eastAsia="zh-CN" w:bidi="ar-SA"/>
    </w:rPr>
  </w:style>
  <w:style w:type="character" w:customStyle="1" w:styleId="CharChar15">
    <w:name w:val="Char Char15"/>
    <w:rPr>
      <w:rFonts w:ascii="Calibri" w:eastAsia="宋体" w:hAnsi="Calibri" w:hint="eastAsia"/>
      <w:b/>
      <w:kern w:val="2"/>
      <w:sz w:val="24"/>
      <w:lang w:val="en-US" w:eastAsia="zh-CN"/>
    </w:rPr>
  </w:style>
  <w:style w:type="character" w:customStyle="1" w:styleId="1Char">
    <w:name w:val="无间隔1 Char"/>
    <w:locked/>
    <w:rPr>
      <w:rFonts w:ascii="Calibri" w:hAnsi="Calibri" w:cs="Calibri"/>
      <w:sz w:val="22"/>
      <w:szCs w:val="22"/>
    </w:rPr>
  </w:style>
  <w:style w:type="character" w:customStyle="1" w:styleId="afa">
    <w:name w:val="批注框文本 字符"/>
    <w:link w:val="af9"/>
    <w:locked/>
    <w:rPr>
      <w:rFonts w:eastAsia="宋体"/>
      <w:sz w:val="18"/>
      <w:szCs w:val="18"/>
    </w:rPr>
  </w:style>
  <w:style w:type="character" w:customStyle="1" w:styleId="1Char0">
    <w:name w:val="1 Char"/>
    <w:link w:val="15"/>
    <w:qFormat/>
    <w:locked/>
    <w:rPr>
      <w:szCs w:val="21"/>
    </w:rPr>
  </w:style>
  <w:style w:type="paragraph" w:customStyle="1" w:styleId="15">
    <w:name w:val="1"/>
    <w:basedOn w:val="a1"/>
    <w:link w:val="1Char0"/>
    <w:pPr>
      <w:spacing w:line="360" w:lineRule="auto"/>
      <w:ind w:firstLineChars="200" w:firstLine="420"/>
    </w:pPr>
    <w:rPr>
      <w:rFonts w:asciiTheme="minorHAnsi" w:eastAsiaTheme="minorEastAsia" w:hAnsiTheme="minorHAnsi" w:cstheme="minorBidi"/>
      <w:szCs w:val="21"/>
    </w:rPr>
  </w:style>
  <w:style w:type="character" w:customStyle="1" w:styleId="BodyTextChar">
    <w:name w:val="Body Text Char"/>
    <w:uiPriority w:val="99"/>
    <w:locked/>
    <w:rPr>
      <w:rFonts w:eastAsia="宋体"/>
      <w:b/>
      <w:bCs/>
      <w:kern w:val="2"/>
      <w:sz w:val="21"/>
      <w:szCs w:val="24"/>
      <w:lang w:val="en-US" w:eastAsia="zh-CN" w:bidi="ar-SA"/>
    </w:rPr>
  </w:style>
  <w:style w:type="character" w:customStyle="1" w:styleId="NoSpacingCharChar">
    <w:name w:val="No Spacing Char Char"/>
    <w:locked/>
    <w:rPr>
      <w:rFonts w:ascii="Calibri" w:hAnsi="Calibri" w:cs="Calibri"/>
      <w:sz w:val="22"/>
      <w:szCs w:val="22"/>
    </w:rPr>
  </w:style>
  <w:style w:type="character" w:customStyle="1" w:styleId="c69oru1">
    <w:name w:val="c69oru1"/>
    <w:rPr>
      <w:rFonts w:hint="default"/>
      <w:color w:val="auto"/>
    </w:rPr>
  </w:style>
  <w:style w:type="character" w:customStyle="1" w:styleId="CharChar17Char">
    <w:name w:val="Char Char17 Char"/>
    <w:link w:val="CharChar17"/>
    <w:qFormat/>
    <w:locked/>
    <w:rPr>
      <w:szCs w:val="24"/>
      <w:lang w:val="zh-CN" w:eastAsia="zh-CN"/>
    </w:rPr>
  </w:style>
  <w:style w:type="paragraph" w:customStyle="1" w:styleId="CharChar17">
    <w:name w:val="Char Char17"/>
    <w:basedOn w:val="a1"/>
    <w:link w:val="CharChar17Char"/>
    <w:pPr>
      <w:tabs>
        <w:tab w:val="left" w:pos="1140"/>
      </w:tabs>
      <w:ind w:left="720"/>
    </w:pPr>
    <w:rPr>
      <w:rFonts w:asciiTheme="minorHAnsi" w:eastAsiaTheme="minorEastAsia" w:hAnsiTheme="minorHAnsi" w:cstheme="minorBidi"/>
      <w:lang w:val="zh-CN"/>
    </w:rPr>
  </w:style>
  <w:style w:type="character" w:customStyle="1" w:styleId="Char7">
    <w:name w:val="首示例 Char"/>
    <w:link w:val="afff4"/>
    <w:rPr>
      <w:rFonts w:ascii="宋体" w:hAnsi="宋体"/>
      <w:sz w:val="18"/>
      <w:szCs w:val="18"/>
    </w:rPr>
  </w:style>
  <w:style w:type="paragraph" w:customStyle="1" w:styleId="afff4">
    <w:name w:val="首示例"/>
    <w:next w:val="afff1"/>
    <w:link w:val="Char7"/>
    <w:qFormat/>
    <w:pPr>
      <w:tabs>
        <w:tab w:val="left" w:pos="360"/>
      </w:tabs>
      <w:ind w:left="420"/>
    </w:pPr>
    <w:rPr>
      <w:rFonts w:ascii="宋体" w:hAnsi="宋体"/>
      <w:kern w:val="2"/>
      <w:sz w:val="18"/>
      <w:szCs w:val="18"/>
    </w:rPr>
  </w:style>
  <w:style w:type="character" w:customStyle="1" w:styleId="CharChar14">
    <w:name w:val="Char Char14"/>
    <w:rPr>
      <w:rFonts w:ascii="Cambria" w:eastAsia="宋体" w:hAnsi="Cambria" w:hint="eastAsia"/>
      <w:kern w:val="2"/>
      <w:sz w:val="24"/>
      <w:lang w:val="en-US" w:eastAsia="zh-CN"/>
    </w:rPr>
  </w:style>
  <w:style w:type="character" w:customStyle="1" w:styleId="Char17">
    <w:name w:val="批注主题 Char1"/>
    <w:uiPriority w:val="99"/>
    <w:semiHidden/>
    <w:rPr>
      <w:b/>
      <w:bCs/>
      <w:kern w:val="2"/>
      <w:sz w:val="21"/>
      <w:szCs w:val="24"/>
    </w:rPr>
  </w:style>
  <w:style w:type="character" w:customStyle="1" w:styleId="HTML1">
    <w:name w:val="HTML 代码1"/>
    <w:qFormat/>
    <w:rPr>
      <w:rFonts w:ascii="Courier New" w:hint="default"/>
    </w:rPr>
  </w:style>
  <w:style w:type="character" w:customStyle="1" w:styleId="FooterChar">
    <w:name w:val="Footer Char"/>
    <w:rPr>
      <w:rFonts w:ascii="Calibri" w:eastAsia="宋体" w:hAnsi="Calibri" w:cs="Calibri" w:hint="default"/>
      <w:kern w:val="2"/>
      <w:sz w:val="18"/>
      <w:szCs w:val="18"/>
      <w:lang w:val="en-US" w:eastAsia="zh-CN" w:bidi="ar-SA"/>
    </w:rPr>
  </w:style>
  <w:style w:type="character" w:customStyle="1" w:styleId="af8">
    <w:name w:val="尾注文本 字符"/>
    <w:link w:val="af7"/>
    <w:uiPriority w:val="99"/>
    <w:qFormat/>
    <w:locked/>
    <w:rPr>
      <w:rFonts w:eastAsia="宋体"/>
      <w:szCs w:val="24"/>
    </w:rPr>
  </w:style>
  <w:style w:type="character" w:customStyle="1" w:styleId="CharChar21">
    <w:name w:val="Char Char21"/>
    <w:rPr>
      <w:kern w:val="2"/>
      <w:sz w:val="18"/>
      <w:szCs w:val="18"/>
    </w:rPr>
  </w:style>
  <w:style w:type="character" w:customStyle="1" w:styleId="2Char1">
    <w:name w:val="2 Char1"/>
    <w:locked/>
    <w:rPr>
      <w:rFonts w:ascii="黑体" w:eastAsia="黑体" w:hAnsi="黑体"/>
      <w:sz w:val="21"/>
    </w:rPr>
  </w:style>
  <w:style w:type="character" w:customStyle="1" w:styleId="CharChar1">
    <w:name w:val="段 Char Char"/>
    <w:locked/>
    <w:rPr>
      <w:rFonts w:ascii="宋体" w:hAnsi="宋体"/>
      <w:sz w:val="21"/>
    </w:rPr>
  </w:style>
  <w:style w:type="character" w:customStyle="1" w:styleId="Char8">
    <w:name w:val="示例表格 Char"/>
    <w:rPr>
      <w:rFonts w:ascii="黑体" w:hAnsi="Calibri"/>
      <w:color w:val="008080"/>
      <w:sz w:val="21"/>
      <w:szCs w:val="24"/>
    </w:rPr>
  </w:style>
  <w:style w:type="character" w:customStyle="1" w:styleId="BodyTextIndentChar">
    <w:name w:val="Body Text Indent Char"/>
    <w:uiPriority w:val="99"/>
    <w:locked/>
    <w:rPr>
      <w:rFonts w:ascii="宋体" w:eastAsia="宋体" w:hAnsi="宋体"/>
      <w:color w:val="000000"/>
      <w:kern w:val="2"/>
      <w:sz w:val="24"/>
      <w:szCs w:val="24"/>
      <w:lang w:val="en-US" w:eastAsia="zh-CN" w:bidi="ar-SA"/>
    </w:rPr>
  </w:style>
  <w:style w:type="character" w:customStyle="1" w:styleId="CharChar4">
    <w:name w:val="Char Char4"/>
    <w:rPr>
      <w:rFonts w:ascii="宋体" w:eastAsia="宋体" w:hAnsi="宋体" w:hint="eastAsia"/>
      <w:color w:val="000000"/>
      <w:kern w:val="2"/>
      <w:sz w:val="24"/>
      <w:lang w:val="en-US" w:eastAsia="zh-CN"/>
    </w:rPr>
  </w:style>
  <w:style w:type="character" w:customStyle="1" w:styleId="Heading6Char">
    <w:name w:val="Heading 6 Char"/>
    <w:rPr>
      <w:rFonts w:ascii="Cambria" w:eastAsia="宋体" w:hAnsi="Cambria" w:hint="default"/>
      <w:b/>
      <w:bCs/>
      <w:kern w:val="2"/>
      <w:sz w:val="24"/>
      <w:szCs w:val="24"/>
      <w:lang w:val="en-US" w:eastAsia="zh-CN" w:bidi="ar-SA"/>
    </w:rPr>
  </w:style>
  <w:style w:type="character" w:customStyle="1" w:styleId="CharChar10">
    <w:name w:val="Char Char1"/>
    <w:rPr>
      <w:rFonts w:ascii="宋体"/>
      <w:kern w:val="2"/>
      <w:sz w:val="18"/>
      <w:szCs w:val="18"/>
    </w:rPr>
  </w:style>
  <w:style w:type="character" w:customStyle="1" w:styleId="Heading7Char">
    <w:name w:val="Heading 7 Char"/>
    <w:rPr>
      <w:rFonts w:ascii="Calibri" w:eastAsia="宋体" w:hAnsi="Calibri" w:cs="Calibri" w:hint="default"/>
      <w:b/>
      <w:bCs/>
      <w:kern w:val="2"/>
      <w:sz w:val="24"/>
      <w:szCs w:val="24"/>
      <w:lang w:val="en-US" w:eastAsia="zh-CN" w:bidi="ar-SA"/>
    </w:rPr>
  </w:style>
  <w:style w:type="character" w:customStyle="1" w:styleId="CharCharCharCharCharCharChar">
    <w:name w:val="Char Char Char Char Char Char Char"/>
    <w:rPr>
      <w:rFonts w:ascii="宋体" w:eastAsia="宋体" w:hAnsi="宋体" w:hint="eastAsia"/>
      <w:kern w:val="2"/>
      <w:sz w:val="24"/>
      <w:lang w:val="en-US" w:eastAsia="zh-CN"/>
    </w:rPr>
  </w:style>
  <w:style w:type="character" w:customStyle="1" w:styleId="CharChar5">
    <w:name w:val="示例表格 Char Char"/>
    <w:link w:val="afff5"/>
    <w:rPr>
      <w:rFonts w:ascii="黑体"/>
      <w:color w:val="008080"/>
      <w:sz w:val="24"/>
    </w:rPr>
  </w:style>
  <w:style w:type="paragraph" w:customStyle="1" w:styleId="afff5">
    <w:name w:val="示例表格"/>
    <w:basedOn w:val="a1"/>
    <w:link w:val="CharChar5"/>
    <w:qFormat/>
    <w:pPr>
      <w:autoSpaceDE w:val="0"/>
      <w:autoSpaceDN w:val="0"/>
      <w:jc w:val="left"/>
    </w:pPr>
    <w:rPr>
      <w:rFonts w:ascii="黑体" w:eastAsiaTheme="minorEastAsia" w:hAnsiTheme="minorHAnsi" w:cstheme="minorBidi"/>
      <w:color w:val="008080"/>
      <w:sz w:val="24"/>
      <w:szCs w:val="22"/>
    </w:rPr>
  </w:style>
  <w:style w:type="character" w:customStyle="1" w:styleId="5Char1">
    <w:name w:val="标题 5 Char1"/>
    <w:rPr>
      <w:rFonts w:ascii="Times New Roman" w:hint="default"/>
      <w:b/>
      <w:kern w:val="2"/>
      <w:sz w:val="28"/>
    </w:rPr>
  </w:style>
  <w:style w:type="character" w:customStyle="1" w:styleId="b1">
    <w:name w:val="b1"/>
    <w:rPr>
      <w:rFonts w:ascii="Courier New" w:hAnsi="Courier New" w:cs="Courier New"/>
      <w:b/>
      <w:bCs/>
      <w:color w:val="FF0000"/>
      <w:u w:val="none"/>
    </w:rPr>
  </w:style>
  <w:style w:type="character" w:customStyle="1" w:styleId="NoSpacingChar">
    <w:name w:val="No Spacing Char"/>
    <w:link w:val="16"/>
    <w:locked/>
    <w:rPr>
      <w:rFonts w:ascii="Calibri" w:hAnsi="Calibri"/>
      <w:sz w:val="22"/>
    </w:rPr>
  </w:style>
  <w:style w:type="paragraph" w:customStyle="1" w:styleId="16">
    <w:name w:val="无间隔1"/>
    <w:link w:val="NoSpacingChar"/>
    <w:qFormat/>
    <w:rPr>
      <w:rFonts w:ascii="Calibri" w:hAnsi="Calibri"/>
      <w:kern w:val="2"/>
      <w:sz w:val="22"/>
      <w:szCs w:val="22"/>
    </w:rPr>
  </w:style>
  <w:style w:type="character" w:customStyle="1" w:styleId="af6">
    <w:name w:val="日期 字符"/>
    <w:link w:val="af5"/>
    <w:uiPriority w:val="99"/>
    <w:locked/>
    <w:rPr>
      <w:rFonts w:eastAsia="宋体"/>
      <w:szCs w:val="24"/>
    </w:rPr>
  </w:style>
  <w:style w:type="character" w:customStyle="1" w:styleId="NoSpacingChar1">
    <w:name w:val="No Spacing Char1"/>
    <w:link w:val="33"/>
    <w:qFormat/>
    <w:locked/>
    <w:rPr>
      <w:rFonts w:ascii="Calibri" w:hAnsi="Calibri"/>
      <w:sz w:val="22"/>
    </w:rPr>
  </w:style>
  <w:style w:type="paragraph" w:customStyle="1" w:styleId="33">
    <w:name w:val="无间隔3"/>
    <w:link w:val="NoSpacingChar1"/>
    <w:rPr>
      <w:rFonts w:ascii="Calibri" w:hAnsi="Calibri"/>
      <w:kern w:val="2"/>
      <w:sz w:val="22"/>
      <w:szCs w:val="22"/>
    </w:rPr>
  </w:style>
  <w:style w:type="character" w:customStyle="1" w:styleId="Char9">
    <w:name w:val="无间隔 Char"/>
    <w:link w:val="27"/>
    <w:locked/>
    <w:rPr>
      <w:rFonts w:ascii="Calibri" w:hAnsi="Calibri"/>
      <w:sz w:val="22"/>
    </w:rPr>
  </w:style>
  <w:style w:type="paragraph" w:customStyle="1" w:styleId="27">
    <w:name w:val="无间隔2"/>
    <w:link w:val="Char9"/>
    <w:qFormat/>
    <w:rPr>
      <w:rFonts w:ascii="Calibri" w:hAnsi="Calibri"/>
      <w:kern w:val="2"/>
      <w:sz w:val="22"/>
      <w:szCs w:val="22"/>
    </w:rPr>
  </w:style>
  <w:style w:type="character" w:customStyle="1" w:styleId="a7">
    <w:name w:val="批注主题 字符"/>
    <w:link w:val="a5"/>
    <w:semiHidden/>
    <w:qFormat/>
    <w:locked/>
    <w:rPr>
      <w:rFonts w:eastAsia="宋体"/>
      <w:b/>
      <w:bCs/>
      <w:szCs w:val="24"/>
    </w:rPr>
  </w:style>
  <w:style w:type="character" w:customStyle="1" w:styleId="Chara">
    <w:name w:val="章标题 Char"/>
    <w:link w:val="afff6"/>
    <w:locked/>
    <w:rPr>
      <w:rFonts w:ascii="黑体" w:eastAsia="黑体"/>
    </w:rPr>
  </w:style>
  <w:style w:type="paragraph" w:customStyle="1" w:styleId="afff6">
    <w:name w:val="章标题"/>
    <w:next w:val="afff1"/>
    <w:link w:val="Chara"/>
    <w:pPr>
      <w:spacing w:beforeLines="100" w:before="312" w:afterLines="100" w:after="312"/>
      <w:jc w:val="both"/>
      <w:outlineLvl w:val="1"/>
    </w:pPr>
    <w:rPr>
      <w:rFonts w:ascii="黑体" w:eastAsia="黑体"/>
      <w:kern w:val="2"/>
      <w:sz w:val="21"/>
      <w:szCs w:val="22"/>
    </w:rPr>
  </w:style>
  <w:style w:type="character" w:customStyle="1" w:styleId="CharChar12">
    <w:name w:val="Char Char12"/>
    <w:qFormat/>
    <w:rPr>
      <w:rFonts w:ascii="宋体" w:eastAsia="宋体" w:hAnsi="宋体" w:hint="eastAsia"/>
      <w:kern w:val="2"/>
      <w:sz w:val="18"/>
      <w:lang w:val="en-US" w:eastAsia="zh-CN"/>
    </w:rPr>
  </w:style>
  <w:style w:type="character" w:customStyle="1" w:styleId="CharChar7">
    <w:name w:val="列出段落 Char Char"/>
    <w:link w:val="Charb"/>
    <w:locked/>
    <w:rPr>
      <w:rFonts w:ascii="宋体" w:hAnsi="宋体"/>
      <w:sz w:val="24"/>
    </w:rPr>
  </w:style>
  <w:style w:type="paragraph" w:customStyle="1" w:styleId="Charb">
    <w:name w:val="列出段落 Char"/>
    <w:basedOn w:val="a1"/>
    <w:link w:val="CharChar7"/>
    <w:pPr>
      <w:widowControl/>
      <w:ind w:left="567" w:firstLineChars="200" w:firstLine="420"/>
      <w:jc w:val="left"/>
    </w:pPr>
    <w:rPr>
      <w:rFonts w:ascii="宋体" w:eastAsiaTheme="minorEastAsia" w:hAnsi="宋体" w:cstheme="minorBidi"/>
      <w:sz w:val="24"/>
      <w:szCs w:val="22"/>
    </w:rPr>
  </w:style>
  <w:style w:type="character" w:customStyle="1" w:styleId="NoSpacingChar2">
    <w:name w:val="No Spacing Char2"/>
    <w:qFormat/>
    <w:rPr>
      <w:rFonts w:ascii="Calibri" w:eastAsia="宋体" w:hAnsi="Calibri" w:cs="Calibri" w:hint="default"/>
      <w:sz w:val="22"/>
      <w:szCs w:val="22"/>
      <w:lang w:val="en-US" w:eastAsia="zh-CN" w:bidi="ar-SA"/>
    </w:rPr>
  </w:style>
  <w:style w:type="character" w:customStyle="1" w:styleId="CharChar8">
    <w:name w:val="首示例 Char Char"/>
    <w:qFormat/>
    <w:locked/>
    <w:rPr>
      <w:rFonts w:ascii="宋体" w:hAnsi="宋体"/>
      <w:kern w:val="2"/>
      <w:sz w:val="18"/>
      <w:szCs w:val="18"/>
    </w:rPr>
  </w:style>
  <w:style w:type="character" w:customStyle="1" w:styleId="CharChar9">
    <w:name w:val="无间隔 Char Char"/>
    <w:qFormat/>
    <w:locked/>
    <w:rPr>
      <w:rFonts w:ascii="Calibri" w:hAnsi="Calibri" w:cs="Calibri"/>
      <w:sz w:val="22"/>
      <w:szCs w:val="22"/>
    </w:rPr>
  </w:style>
  <w:style w:type="character" w:customStyle="1" w:styleId="BodyTextIndentChar1">
    <w:name w:val="Body Text Indent Char1"/>
    <w:qFormat/>
    <w:rPr>
      <w:rFonts w:ascii="宋体" w:eastAsia="宋体" w:hAnsi="宋体" w:hint="eastAsia"/>
      <w:color w:val="000000"/>
      <w:kern w:val="2"/>
      <w:sz w:val="24"/>
      <w:szCs w:val="24"/>
      <w:lang w:val="en-US" w:eastAsia="zh-CN" w:bidi="ar-SA"/>
    </w:rPr>
  </w:style>
  <w:style w:type="character" w:customStyle="1" w:styleId="CharChara">
    <w:name w:val="附录公式 Char Char"/>
    <w:locked/>
  </w:style>
  <w:style w:type="character" w:customStyle="1" w:styleId="CharChar70">
    <w:name w:val="Char Char7"/>
    <w:qFormat/>
    <w:rPr>
      <w:rFonts w:ascii="宋体" w:eastAsia="宋体" w:hAnsi="宋体" w:hint="eastAsia"/>
      <w:kern w:val="2"/>
      <w:sz w:val="24"/>
      <w:lang w:val="en-US" w:eastAsia="zh-CN"/>
    </w:rPr>
  </w:style>
  <w:style w:type="character" w:customStyle="1" w:styleId="CharChar50">
    <w:name w:val="Char Char5"/>
    <w:rPr>
      <w:rFonts w:ascii="宋体" w:eastAsia="宋体" w:hAnsi="宋体" w:hint="eastAsia"/>
      <w:b/>
      <w:kern w:val="2"/>
      <w:sz w:val="24"/>
      <w:lang w:val="en-US" w:eastAsia="zh-CN"/>
    </w:rPr>
  </w:style>
  <w:style w:type="character" w:customStyle="1" w:styleId="Char18">
    <w:name w:val="页眉 Char1"/>
    <w:uiPriority w:val="99"/>
    <w:semiHidden/>
    <w:qFormat/>
    <w:rPr>
      <w:kern w:val="2"/>
      <w:sz w:val="18"/>
      <w:szCs w:val="18"/>
    </w:rPr>
  </w:style>
  <w:style w:type="character" w:customStyle="1" w:styleId="c5m9s01">
    <w:name w:val="c5m9s01"/>
    <w:qFormat/>
    <w:rPr>
      <w:rFonts w:hint="default"/>
      <w:color w:val="auto"/>
    </w:rPr>
  </w:style>
  <w:style w:type="character" w:customStyle="1" w:styleId="CharChar90">
    <w:name w:val="Char Char9"/>
    <w:qFormat/>
    <w:rPr>
      <w:rFonts w:ascii="宋体" w:eastAsia="宋体" w:hAnsi="宋体" w:hint="eastAsia"/>
      <w:kern w:val="2"/>
      <w:sz w:val="24"/>
      <w:lang w:val="en-US" w:eastAsia="zh-CN"/>
    </w:rPr>
  </w:style>
  <w:style w:type="character" w:customStyle="1" w:styleId="CharChar11">
    <w:name w:val="Char Char11"/>
    <w:qFormat/>
    <w:rPr>
      <w:rFonts w:ascii="宋体" w:eastAsia="宋体" w:hAnsi="宋体" w:hint="eastAsia"/>
      <w:kern w:val="2"/>
      <w:sz w:val="18"/>
      <w:lang w:val="en-US" w:eastAsia="zh-CN"/>
    </w:rPr>
  </w:style>
  <w:style w:type="character" w:customStyle="1" w:styleId="Char19">
    <w:name w:val="脚注文本 Char1"/>
    <w:uiPriority w:val="99"/>
    <w:semiHidden/>
    <w:qFormat/>
    <w:rPr>
      <w:kern w:val="2"/>
      <w:sz w:val="18"/>
      <w:szCs w:val="18"/>
    </w:rPr>
  </w:style>
  <w:style w:type="character" w:customStyle="1" w:styleId="2Char10">
    <w:name w:val="正文文本缩进 2 Char1"/>
    <w:uiPriority w:val="99"/>
    <w:semiHidden/>
    <w:qFormat/>
    <w:rPr>
      <w:kern w:val="2"/>
      <w:sz w:val="21"/>
      <w:szCs w:val="22"/>
    </w:rPr>
  </w:style>
  <w:style w:type="character" w:customStyle="1" w:styleId="c194kg1">
    <w:name w:val="c194kg1"/>
    <w:rPr>
      <w:rFonts w:hint="default"/>
      <w:color w:val="auto"/>
    </w:rPr>
  </w:style>
  <w:style w:type="character" w:customStyle="1" w:styleId="CharChar100">
    <w:name w:val="Char Char10"/>
    <w:qFormat/>
    <w:rPr>
      <w:rFonts w:ascii="宋体" w:eastAsia="宋体" w:hAnsi="宋体" w:hint="eastAsia"/>
      <w:kern w:val="2"/>
      <w:sz w:val="18"/>
    </w:rPr>
  </w:style>
  <w:style w:type="character" w:customStyle="1" w:styleId="BalloonTextChar">
    <w:name w:val="Balloon Text Char"/>
    <w:qFormat/>
    <w:rPr>
      <w:rFonts w:ascii="宋体" w:eastAsia="宋体" w:hAnsi="宋体" w:hint="eastAsia"/>
      <w:kern w:val="2"/>
      <w:sz w:val="18"/>
      <w:szCs w:val="18"/>
      <w:lang w:val="en-US" w:eastAsia="zh-CN" w:bidi="ar-SA"/>
    </w:rPr>
  </w:style>
  <w:style w:type="character" w:customStyle="1" w:styleId="h5CharChar">
    <w:name w:val="h5 Char Char"/>
    <w:qFormat/>
    <w:rPr>
      <w:rFonts w:ascii="Calibri" w:eastAsia="宋体" w:hAnsi="Calibri" w:cs="Calibri" w:hint="default"/>
      <w:b/>
      <w:bCs/>
      <w:kern w:val="2"/>
      <w:sz w:val="28"/>
      <w:szCs w:val="28"/>
      <w:lang w:val="en-US" w:eastAsia="zh-CN" w:bidi="ar-SA"/>
    </w:rPr>
  </w:style>
  <w:style w:type="character" w:customStyle="1" w:styleId="cluy21">
    <w:name w:val="cluy21"/>
    <w:qFormat/>
    <w:rPr>
      <w:rFonts w:hint="default"/>
      <w:color w:val="auto"/>
    </w:rPr>
  </w:style>
  <w:style w:type="character" w:customStyle="1" w:styleId="CharChar80">
    <w:name w:val="Char Char8"/>
    <w:qFormat/>
    <w:rPr>
      <w:rFonts w:ascii="宋体" w:eastAsia="宋体" w:hAnsi="宋体" w:hint="eastAsia"/>
      <w:kern w:val="2"/>
      <w:sz w:val="24"/>
      <w:lang w:val="en-US" w:eastAsia="zh-CN"/>
    </w:rPr>
  </w:style>
  <w:style w:type="character" w:customStyle="1" w:styleId="XCharChar">
    <w:name w:val="正文X Char Char"/>
    <w:link w:val="XChar"/>
    <w:qFormat/>
    <w:locked/>
    <w:rPr>
      <w:rFonts w:ascii="宋体" w:hAnsi="宋体" w:cs="宋体"/>
      <w:sz w:val="24"/>
      <w:szCs w:val="24"/>
      <w:lang w:val="zh-CN"/>
    </w:rPr>
  </w:style>
  <w:style w:type="paragraph" w:customStyle="1" w:styleId="XChar">
    <w:name w:val="正文X Char"/>
    <w:basedOn w:val="a1"/>
    <w:link w:val="XCharChar"/>
    <w:pPr>
      <w:spacing w:line="440" w:lineRule="exact"/>
      <w:ind w:left="567" w:firstLineChars="200" w:firstLine="480"/>
    </w:pPr>
    <w:rPr>
      <w:rFonts w:ascii="宋体" w:eastAsiaTheme="minorEastAsia" w:hAnsi="宋体" w:cs="宋体"/>
      <w:sz w:val="24"/>
      <w:lang w:val="zh-CN"/>
    </w:rPr>
  </w:style>
  <w:style w:type="character" w:customStyle="1" w:styleId="5Char0">
    <w:name w:val="标题5 Char"/>
    <w:rPr>
      <w:rFonts w:ascii="楷体_GB2312" w:eastAsia="楷体_GB2312"/>
      <w:b/>
      <w:bCs/>
      <w:kern w:val="44"/>
      <w:sz w:val="28"/>
      <w:szCs w:val="30"/>
    </w:rPr>
  </w:style>
  <w:style w:type="character" w:customStyle="1" w:styleId="CharChar31">
    <w:name w:val="Char Char31"/>
    <w:qFormat/>
    <w:rPr>
      <w:rFonts w:ascii="宋体" w:eastAsia="宋体" w:hAnsi="宋体" w:hint="eastAsia"/>
      <w:b/>
      <w:kern w:val="2"/>
      <w:sz w:val="24"/>
      <w:lang w:val="en-US" w:eastAsia="zh-CN"/>
    </w:rPr>
  </w:style>
  <w:style w:type="character" w:customStyle="1" w:styleId="CommentSubjectChar">
    <w:name w:val="Comment Subject Char"/>
    <w:qFormat/>
    <w:rPr>
      <w:rFonts w:ascii="宋体" w:eastAsia="宋体" w:hAnsi="宋体" w:hint="eastAsia"/>
      <w:b/>
      <w:bCs/>
      <w:kern w:val="2"/>
      <w:sz w:val="21"/>
      <w:szCs w:val="24"/>
      <w:lang w:val="en-US" w:eastAsia="zh-CN" w:bidi="ar-SA"/>
    </w:rPr>
  </w:style>
  <w:style w:type="character" w:customStyle="1" w:styleId="aff8">
    <w:name w:val="标题 字符"/>
    <w:link w:val="aff7"/>
    <w:uiPriority w:val="10"/>
    <w:qFormat/>
    <w:locked/>
    <w:rPr>
      <w:rFonts w:ascii="Cambria" w:eastAsia="宋体" w:hAnsi="Cambria"/>
      <w:b/>
      <w:bCs/>
      <w:sz w:val="32"/>
      <w:szCs w:val="32"/>
    </w:rPr>
  </w:style>
  <w:style w:type="character" w:customStyle="1" w:styleId="4Char1">
    <w:name w:val="标题 4 Char1"/>
    <w:qFormat/>
    <w:rPr>
      <w:rFonts w:ascii="Cambria" w:eastAsia="宋体" w:hAnsi="Cambria" w:hint="eastAsia"/>
      <w:b/>
      <w:kern w:val="2"/>
      <w:sz w:val="28"/>
    </w:rPr>
  </w:style>
  <w:style w:type="character" w:customStyle="1" w:styleId="1Char1">
    <w:name w:val="标题 1 Char1"/>
    <w:qFormat/>
    <w:rPr>
      <w:rFonts w:ascii="Times New Roman" w:hint="default"/>
      <w:b/>
      <w:kern w:val="44"/>
      <w:sz w:val="44"/>
    </w:rPr>
  </w:style>
  <w:style w:type="character" w:customStyle="1" w:styleId="3Char1">
    <w:name w:val="3 Char1"/>
    <w:qFormat/>
    <w:locked/>
    <w:rPr>
      <w:rFonts w:ascii="黑体" w:eastAsia="黑体" w:hAnsi="黑体"/>
      <w:kern w:val="2"/>
      <w:sz w:val="21"/>
      <w:szCs w:val="24"/>
    </w:rPr>
  </w:style>
  <w:style w:type="character" w:customStyle="1" w:styleId="Char1a">
    <w:name w:val="页脚 Char1"/>
    <w:uiPriority w:val="99"/>
    <w:semiHidden/>
    <w:qFormat/>
    <w:rPr>
      <w:kern w:val="2"/>
      <w:sz w:val="18"/>
      <w:szCs w:val="18"/>
    </w:rPr>
  </w:style>
  <w:style w:type="character" w:customStyle="1" w:styleId="af1">
    <w:name w:val="文档结构图 字符"/>
    <w:link w:val="af0"/>
    <w:locked/>
    <w:rPr>
      <w:rFonts w:eastAsia="宋体"/>
      <w:szCs w:val="24"/>
      <w:shd w:val="clear" w:color="auto" w:fill="000080"/>
    </w:rPr>
  </w:style>
  <w:style w:type="character" w:customStyle="1" w:styleId="a8">
    <w:name w:val="批注文字 字符"/>
    <w:basedOn w:val="a2"/>
    <w:link w:val="a6"/>
    <w:uiPriority w:val="99"/>
    <w:semiHidden/>
    <w:rPr>
      <w:rFonts w:ascii="Times New Roman" w:eastAsia="宋体" w:hAnsi="Times New Roman" w:cs="Times New Roman"/>
      <w:szCs w:val="24"/>
    </w:rPr>
  </w:style>
  <w:style w:type="character" w:customStyle="1" w:styleId="Char20">
    <w:name w:val="批注主题 Char2"/>
    <w:basedOn w:val="a8"/>
    <w:uiPriority w:val="99"/>
    <w:semiHidden/>
    <w:rPr>
      <w:rFonts w:ascii="Times New Roman" w:eastAsia="宋体" w:hAnsi="Times New Roman" w:cs="Times New Roman"/>
      <w:b/>
      <w:bCs/>
      <w:szCs w:val="24"/>
    </w:rPr>
  </w:style>
  <w:style w:type="character" w:customStyle="1" w:styleId="Char21">
    <w:name w:val="日期 Char2"/>
    <w:basedOn w:val="a2"/>
    <w:uiPriority w:val="99"/>
    <w:semiHidden/>
    <w:qFormat/>
    <w:rPr>
      <w:rFonts w:ascii="Times New Roman" w:eastAsia="宋体" w:hAnsi="Times New Roman" w:cs="Times New Roman"/>
      <w:szCs w:val="24"/>
    </w:rPr>
  </w:style>
  <w:style w:type="paragraph" w:customStyle="1" w:styleId="afff7">
    <w:name w:val="其他标准称谓"/>
    <w:next w:val="a1"/>
    <w:qFormat/>
    <w:pPr>
      <w:spacing w:line="0" w:lineRule="atLeast"/>
      <w:jc w:val="distribute"/>
    </w:pPr>
    <w:rPr>
      <w:rFonts w:ascii="黑体" w:eastAsia="黑体" w:hAnsi="宋体" w:cs="Times New Roman"/>
      <w:spacing w:val="-40"/>
      <w:sz w:val="48"/>
      <w:szCs w:val="52"/>
    </w:rPr>
  </w:style>
  <w:style w:type="character" w:customStyle="1" w:styleId="ac">
    <w:name w:val="正文文本 字符"/>
    <w:basedOn w:val="a2"/>
    <w:link w:val="aa"/>
    <w:uiPriority w:val="99"/>
    <w:semiHidden/>
    <w:rPr>
      <w:rFonts w:ascii="Times New Roman" w:eastAsia="宋体" w:hAnsi="Times New Roman" w:cs="Times New Roman"/>
      <w:szCs w:val="24"/>
    </w:rPr>
  </w:style>
  <w:style w:type="character" w:customStyle="1" w:styleId="Char1b">
    <w:name w:val="正文首行缩进 Char1"/>
    <w:basedOn w:val="ac"/>
    <w:uiPriority w:val="99"/>
    <w:semiHidden/>
    <w:qFormat/>
    <w:rPr>
      <w:rFonts w:ascii="Times New Roman" w:eastAsia="宋体" w:hAnsi="Times New Roman" w:cs="Times New Roman"/>
      <w:szCs w:val="24"/>
    </w:rPr>
  </w:style>
  <w:style w:type="paragraph" w:customStyle="1" w:styleId="45">
    <w:name w:val="标题4"/>
    <w:basedOn w:val="4"/>
    <w:pPr>
      <w:tabs>
        <w:tab w:val="left" w:pos="1080"/>
      </w:tabs>
      <w:ind w:left="839" w:hanging="419"/>
    </w:pPr>
    <w:rPr>
      <w:rFonts w:ascii="Arial" w:eastAsia="黑体" w:hAnsi="Arial"/>
    </w:rPr>
  </w:style>
  <w:style w:type="paragraph" w:customStyle="1" w:styleId="afff8">
    <w:name w:val="附录三级条标题"/>
    <w:basedOn w:val="afff9"/>
    <w:next w:val="afff1"/>
    <w:pPr>
      <w:outlineLvl w:val="4"/>
    </w:pPr>
  </w:style>
  <w:style w:type="paragraph" w:customStyle="1" w:styleId="afff9">
    <w:name w:val="附录二级条标题"/>
    <w:basedOn w:val="a1"/>
    <w:next w:val="afff1"/>
    <w:pPr>
      <w:widowControl/>
      <w:tabs>
        <w:tab w:val="left" w:pos="360"/>
      </w:tabs>
      <w:overflowPunct w:val="0"/>
      <w:autoSpaceDE w:val="0"/>
      <w:autoSpaceDN w:val="0"/>
      <w:spacing w:beforeLines="50" w:before="156" w:afterLines="50" w:after="156"/>
      <w:textAlignment w:val="baseline"/>
      <w:outlineLvl w:val="3"/>
    </w:pPr>
    <w:rPr>
      <w:rFonts w:ascii="黑体" w:eastAsia="黑体"/>
      <w:kern w:val="21"/>
      <w:szCs w:val="20"/>
    </w:rPr>
  </w:style>
  <w:style w:type="character" w:customStyle="1" w:styleId="Char30">
    <w:name w:val="批注框文本 Char3"/>
    <w:basedOn w:val="a2"/>
    <w:uiPriority w:val="99"/>
    <w:semiHidden/>
    <w:rPr>
      <w:rFonts w:ascii="Times New Roman" w:eastAsia="宋体" w:hAnsi="Times New Roman" w:cs="Times New Roman"/>
      <w:sz w:val="18"/>
      <w:szCs w:val="18"/>
    </w:rPr>
  </w:style>
  <w:style w:type="paragraph" w:customStyle="1" w:styleId="afffa">
    <w:name w:val="其他实施日期"/>
    <w:basedOn w:val="afffb"/>
  </w:style>
  <w:style w:type="paragraph" w:customStyle="1" w:styleId="afffb">
    <w:name w:val="实施日期"/>
    <w:basedOn w:val="afffc"/>
    <w:pPr>
      <w:jc w:val="right"/>
    </w:pPr>
  </w:style>
  <w:style w:type="paragraph" w:customStyle="1" w:styleId="afffc">
    <w:name w:val="发布日期"/>
    <w:rPr>
      <w:rFonts w:ascii="Times New Roman" w:eastAsia="黑体" w:hAnsi="Times New Roman" w:cs="Times New Roman"/>
      <w:sz w:val="28"/>
    </w:rPr>
  </w:style>
  <w:style w:type="character" w:customStyle="1" w:styleId="Char22">
    <w:name w:val="尾注文本 Char2"/>
    <w:basedOn w:val="a2"/>
    <w:uiPriority w:val="99"/>
    <w:semiHidden/>
    <w:rPr>
      <w:rFonts w:ascii="Times New Roman" w:eastAsia="宋体" w:hAnsi="Times New Roman" w:cs="Times New Roman"/>
      <w:szCs w:val="24"/>
    </w:rPr>
  </w:style>
  <w:style w:type="character" w:customStyle="1" w:styleId="2Char2">
    <w:name w:val="正文文本缩进 2 Char2"/>
    <w:basedOn w:val="a2"/>
    <w:uiPriority w:val="99"/>
    <w:semiHidden/>
    <w:rPr>
      <w:rFonts w:ascii="Times New Roman" w:eastAsia="宋体" w:hAnsi="Times New Roman" w:cs="Times New Roman"/>
      <w:szCs w:val="24"/>
    </w:rPr>
  </w:style>
  <w:style w:type="character" w:customStyle="1" w:styleId="af3">
    <w:name w:val="正文文本缩进 字符"/>
    <w:basedOn w:val="a2"/>
    <w:link w:val="af2"/>
    <w:uiPriority w:val="99"/>
    <w:semiHidden/>
    <w:rPr>
      <w:rFonts w:ascii="Times New Roman" w:eastAsia="宋体" w:hAnsi="Times New Roman" w:cs="Times New Roman"/>
      <w:szCs w:val="24"/>
    </w:rPr>
  </w:style>
  <w:style w:type="character" w:customStyle="1" w:styleId="2Char11">
    <w:name w:val="正文首行缩进 2 Char1"/>
    <w:basedOn w:val="af3"/>
    <w:uiPriority w:val="99"/>
    <w:semiHidden/>
    <w:rPr>
      <w:rFonts w:ascii="Times New Roman" w:eastAsia="宋体" w:hAnsi="Times New Roman" w:cs="Times New Roman"/>
      <w:szCs w:val="24"/>
    </w:rPr>
  </w:style>
  <w:style w:type="paragraph" w:customStyle="1" w:styleId="afffd">
    <w:name w:val="附录章标题"/>
    <w:next w:val="afff1"/>
    <w:pPr>
      <w:tabs>
        <w:tab w:val="left" w:pos="360"/>
      </w:tabs>
      <w:wordWrap w:val="0"/>
      <w:overflowPunct w:val="0"/>
      <w:autoSpaceDE w:val="0"/>
      <w:spacing w:beforeLines="100" w:before="312" w:afterLines="100" w:after="312"/>
      <w:jc w:val="both"/>
      <w:textAlignment w:val="baseline"/>
      <w:outlineLvl w:val="1"/>
    </w:pPr>
    <w:rPr>
      <w:rFonts w:ascii="黑体" w:eastAsia="黑体" w:hAnsi="Times New Roman" w:cs="Times New Roman"/>
      <w:kern w:val="21"/>
      <w:sz w:val="21"/>
    </w:rPr>
  </w:style>
  <w:style w:type="paragraph" w:customStyle="1" w:styleId="afffe">
    <w:name w:val="示例内容"/>
    <w:pPr>
      <w:ind w:firstLineChars="200" w:firstLine="200"/>
    </w:pPr>
    <w:rPr>
      <w:rFonts w:ascii="宋体" w:eastAsia="宋体" w:hAnsi="Times New Roman" w:cs="Times New Roman"/>
      <w:sz w:val="18"/>
      <w:szCs w:val="18"/>
    </w:rPr>
  </w:style>
  <w:style w:type="paragraph" w:customStyle="1" w:styleId="affff">
    <w:name w:val="表格"/>
    <w:basedOn w:val="a1"/>
    <w:pPr>
      <w:spacing w:line="360" w:lineRule="auto"/>
      <w:ind w:left="567"/>
    </w:pPr>
    <w:rPr>
      <w:sz w:val="24"/>
    </w:rPr>
  </w:style>
  <w:style w:type="character" w:customStyle="1" w:styleId="Char23">
    <w:name w:val="文档结构图 Char2"/>
    <w:basedOn w:val="a2"/>
    <w:uiPriority w:val="99"/>
    <w:semiHidden/>
    <w:rPr>
      <w:rFonts w:ascii="宋体" w:eastAsia="宋体" w:hAnsi="Times New Roman" w:cs="Times New Roman"/>
      <w:sz w:val="18"/>
      <w:szCs w:val="18"/>
    </w:rPr>
  </w:style>
  <w:style w:type="character" w:customStyle="1" w:styleId="Char1c">
    <w:name w:val="副标题 Char1"/>
    <w:basedOn w:val="a2"/>
    <w:uiPriority w:val="11"/>
    <w:rPr>
      <w:rFonts w:asciiTheme="majorHAnsi" w:eastAsia="宋体" w:hAnsiTheme="majorHAnsi" w:cstheme="majorBidi"/>
      <w:b/>
      <w:bCs/>
      <w:kern w:val="28"/>
      <w:sz w:val="32"/>
      <w:szCs w:val="32"/>
    </w:rPr>
  </w:style>
  <w:style w:type="paragraph" w:customStyle="1" w:styleId="affff0">
    <w:name w:val="列项●（二级）"/>
    <w:pPr>
      <w:tabs>
        <w:tab w:val="left" w:pos="760"/>
        <w:tab w:val="left" w:pos="840"/>
      </w:tabs>
      <w:ind w:left="1264" w:hanging="413"/>
      <w:jc w:val="both"/>
    </w:pPr>
    <w:rPr>
      <w:rFonts w:ascii="宋体" w:eastAsia="宋体" w:hAnsi="Times New Roman" w:cs="Times New Roman"/>
      <w:sz w:val="21"/>
    </w:rPr>
  </w:style>
  <w:style w:type="character" w:customStyle="1" w:styleId="Char24">
    <w:name w:val="脚注文本 Char2"/>
    <w:basedOn w:val="a2"/>
    <w:uiPriority w:val="99"/>
    <w:semiHidden/>
    <w:rPr>
      <w:rFonts w:ascii="Times New Roman" w:eastAsia="宋体" w:hAnsi="Times New Roman" w:cs="Times New Roman"/>
      <w:sz w:val="18"/>
      <w:szCs w:val="18"/>
    </w:rPr>
  </w:style>
  <w:style w:type="character" w:customStyle="1" w:styleId="Char25">
    <w:name w:val="标题 Char2"/>
    <w:basedOn w:val="a2"/>
    <w:uiPriority w:val="10"/>
    <w:rPr>
      <w:rFonts w:asciiTheme="majorHAnsi" w:eastAsia="宋体" w:hAnsiTheme="majorHAnsi" w:cstheme="majorBidi"/>
      <w:b/>
      <w:bCs/>
      <w:sz w:val="32"/>
      <w:szCs w:val="32"/>
    </w:rPr>
  </w:style>
  <w:style w:type="paragraph" w:customStyle="1" w:styleId="Char1d">
    <w:name w:val="Char1"/>
    <w:basedOn w:val="a1"/>
    <w:qFormat/>
  </w:style>
  <w:style w:type="paragraph" w:customStyle="1" w:styleId="affff1">
    <w:name w:val="三级条标题"/>
    <w:basedOn w:val="a0"/>
    <w:next w:val="afff1"/>
    <w:pPr>
      <w:numPr>
        <w:ilvl w:val="0"/>
        <w:numId w:val="0"/>
      </w:numPr>
      <w:outlineLvl w:val="4"/>
    </w:pPr>
  </w:style>
  <w:style w:type="paragraph" w:customStyle="1" w:styleId="a0">
    <w:name w:val="二级条标题"/>
    <w:basedOn w:val="a"/>
    <w:next w:val="afff1"/>
    <w:pPr>
      <w:numPr>
        <w:ilvl w:val="2"/>
      </w:numPr>
      <w:spacing w:beforeLines="0" w:before="50" w:afterLines="0" w:after="50"/>
      <w:outlineLvl w:val="3"/>
    </w:pPr>
  </w:style>
  <w:style w:type="paragraph" w:customStyle="1" w:styleId="affff2">
    <w:name w:val="附录一级无"/>
    <w:basedOn w:val="affff3"/>
    <w:pPr>
      <w:spacing w:beforeLines="0" w:before="0" w:afterLines="0" w:after="0"/>
    </w:pPr>
    <w:rPr>
      <w:rFonts w:ascii="宋体" w:eastAsia="宋体"/>
      <w:szCs w:val="21"/>
    </w:rPr>
  </w:style>
  <w:style w:type="paragraph" w:customStyle="1" w:styleId="affff3">
    <w:name w:val="附录一级条标题"/>
    <w:basedOn w:val="afffd"/>
    <w:next w:val="afff1"/>
    <w:pPr>
      <w:autoSpaceDN w:val="0"/>
      <w:spacing w:beforeLines="50" w:before="156" w:afterLines="50" w:after="156"/>
      <w:outlineLvl w:val="2"/>
    </w:pPr>
  </w:style>
  <w:style w:type="paragraph" w:customStyle="1" w:styleId="ListParagraph1">
    <w:name w:val="List Paragraph1"/>
    <w:basedOn w:val="a1"/>
    <w:pPr>
      <w:wordWrap/>
      <w:ind w:firstLineChars="200" w:firstLine="420"/>
    </w:pPr>
  </w:style>
  <w:style w:type="paragraph" w:customStyle="1" w:styleId="affff4">
    <w:name w:val="附录四级条标题"/>
    <w:basedOn w:val="afff8"/>
    <w:next w:val="afff1"/>
    <w:pPr>
      <w:outlineLvl w:val="5"/>
    </w:pPr>
  </w:style>
  <w:style w:type="paragraph" w:customStyle="1" w:styleId="affff5">
    <w:name w:val="标准书眉一"/>
    <w:pPr>
      <w:jc w:val="both"/>
    </w:pPr>
    <w:rPr>
      <w:rFonts w:ascii="Times New Roman" w:eastAsia="宋体" w:hAnsi="Times New Roman" w:cs="Times New Roman"/>
    </w:rPr>
  </w:style>
  <w:style w:type="paragraph" w:customStyle="1" w:styleId="affff6">
    <w:name w:val="标准书脚_偶数页"/>
    <w:pPr>
      <w:spacing w:before="120"/>
      <w:ind w:left="221"/>
    </w:pPr>
    <w:rPr>
      <w:rFonts w:ascii="宋体" w:eastAsia="宋体" w:hAnsi="Times New Roman" w:cs="Times New Roman"/>
      <w:sz w:val="18"/>
      <w:szCs w:val="18"/>
    </w:rPr>
  </w:style>
  <w:style w:type="paragraph" w:customStyle="1" w:styleId="28">
    <w:name w:val="封面标准文稿类别2"/>
    <w:basedOn w:val="affff7"/>
  </w:style>
  <w:style w:type="paragraph" w:customStyle="1" w:styleId="affff7">
    <w:name w:val="封面标准文稿类别"/>
    <w:basedOn w:val="affff8"/>
    <w:pPr>
      <w:spacing w:after="160" w:line="240" w:lineRule="auto"/>
    </w:pPr>
    <w:rPr>
      <w:sz w:val="24"/>
    </w:rPr>
  </w:style>
  <w:style w:type="paragraph" w:customStyle="1" w:styleId="affff8">
    <w:name w:val="封面一致性程度标识"/>
    <w:basedOn w:val="affff9"/>
    <w:qFormat/>
    <w:pPr>
      <w:spacing w:before="440"/>
    </w:pPr>
    <w:rPr>
      <w:rFonts w:ascii="宋体" w:eastAsia="宋体"/>
    </w:rPr>
  </w:style>
  <w:style w:type="paragraph" w:customStyle="1" w:styleId="affff9">
    <w:name w:val="封面标准英文名称"/>
    <w:basedOn w:val="affffa"/>
    <w:pPr>
      <w:spacing w:before="370" w:line="400" w:lineRule="exact"/>
    </w:pPr>
    <w:rPr>
      <w:rFonts w:ascii="Times New Roman"/>
      <w:sz w:val="28"/>
      <w:szCs w:val="28"/>
    </w:rPr>
  </w:style>
  <w:style w:type="paragraph" w:customStyle="1" w:styleId="affffa">
    <w:name w:val="封面标准名称"/>
    <w:qFormat/>
    <w:pPr>
      <w:widowControl w:val="0"/>
      <w:spacing w:line="680" w:lineRule="exact"/>
      <w:jc w:val="center"/>
      <w:textAlignment w:val="center"/>
    </w:pPr>
    <w:rPr>
      <w:rFonts w:ascii="黑体" w:eastAsia="黑体" w:hAnsi="Times New Roman" w:cs="Times New Roman"/>
      <w:sz w:val="52"/>
    </w:rPr>
  </w:style>
  <w:style w:type="paragraph" w:customStyle="1" w:styleId="17">
    <w:name w:val="列出段落1"/>
    <w:basedOn w:val="a1"/>
    <w:uiPriority w:val="34"/>
    <w:qFormat/>
    <w:pPr>
      <w:ind w:firstLineChars="200" w:firstLine="420"/>
    </w:pPr>
    <w:rPr>
      <w:rFonts w:ascii="Calibri" w:hAnsi="Calibri"/>
      <w:szCs w:val="22"/>
    </w:rPr>
  </w:style>
  <w:style w:type="paragraph" w:customStyle="1" w:styleId="affffb">
    <w:name w:val="四级无"/>
    <w:basedOn w:val="affffc"/>
    <w:pPr>
      <w:spacing w:before="0" w:after="0"/>
    </w:pPr>
    <w:rPr>
      <w:rFonts w:ascii="宋体" w:eastAsia="宋体"/>
    </w:rPr>
  </w:style>
  <w:style w:type="paragraph" w:customStyle="1" w:styleId="affffc">
    <w:name w:val="四级条标题"/>
    <w:basedOn w:val="affff1"/>
    <w:next w:val="afff1"/>
    <w:pPr>
      <w:numPr>
        <w:ilvl w:val="4"/>
      </w:numPr>
      <w:ind w:left="105"/>
      <w:outlineLvl w:val="5"/>
    </w:pPr>
  </w:style>
  <w:style w:type="paragraph" w:customStyle="1" w:styleId="18">
    <w:name w:val="附录标题1"/>
    <w:basedOn w:val="1"/>
    <w:pPr>
      <w:tabs>
        <w:tab w:val="left" w:pos="420"/>
      </w:tabs>
      <w:spacing w:line="576" w:lineRule="auto"/>
      <w:ind w:firstLine="363"/>
    </w:pPr>
    <w:rPr>
      <w:rFonts w:cs="宋体"/>
      <w:b w:val="0"/>
      <w:bCs w:val="0"/>
      <w:kern w:val="2"/>
      <w:sz w:val="24"/>
      <w:szCs w:val="20"/>
    </w:rPr>
  </w:style>
  <w:style w:type="paragraph" w:customStyle="1" w:styleId="29">
    <w:name w:val="样式 正文文字缩进 + 四号 首行缩进:  2 字符"/>
    <w:basedOn w:val="af2"/>
    <w:pPr>
      <w:spacing w:after="0" w:line="360" w:lineRule="auto"/>
      <w:ind w:leftChars="0" w:left="0" w:firstLineChars="200" w:firstLine="560"/>
    </w:pPr>
    <w:rPr>
      <w:rFonts w:eastAsia="仿宋_GB2312"/>
      <w:sz w:val="28"/>
      <w:szCs w:val="20"/>
    </w:rPr>
  </w:style>
  <w:style w:type="paragraph" w:customStyle="1" w:styleId="affffd">
    <w:name w:val="图标脚注说明"/>
    <w:basedOn w:val="afff1"/>
    <w:pPr>
      <w:ind w:left="840" w:firstLineChars="0" w:hanging="420"/>
    </w:pPr>
    <w:rPr>
      <w:sz w:val="18"/>
      <w:szCs w:val="18"/>
    </w:rPr>
  </w:style>
  <w:style w:type="paragraph" w:customStyle="1" w:styleId="affffe">
    <w:name w:val="目次、索引正文"/>
    <w:pPr>
      <w:spacing w:line="320" w:lineRule="exact"/>
      <w:jc w:val="both"/>
    </w:pPr>
    <w:rPr>
      <w:rFonts w:ascii="宋体" w:eastAsia="宋体" w:hAnsi="Times New Roman" w:cs="Times New Roman"/>
      <w:sz w:val="21"/>
    </w:rPr>
  </w:style>
  <w:style w:type="paragraph" w:customStyle="1" w:styleId="CharCharChar1">
    <w:name w:val="Char Char Char1"/>
    <w:basedOn w:val="a1"/>
    <w:pPr>
      <w:adjustRightInd w:val="0"/>
      <w:spacing w:line="360" w:lineRule="auto"/>
      <w:ind w:firstLineChars="200" w:firstLine="200"/>
    </w:pPr>
    <w:rPr>
      <w:kern w:val="0"/>
      <w:sz w:val="24"/>
      <w:szCs w:val="20"/>
    </w:rPr>
  </w:style>
  <w:style w:type="paragraph" w:customStyle="1" w:styleId="afffff">
    <w:name w:val="正文公式编号制表符"/>
    <w:basedOn w:val="afff1"/>
    <w:next w:val="afff1"/>
    <w:qFormat/>
    <w:pPr>
      <w:ind w:firstLineChars="0" w:firstLine="0"/>
    </w:pPr>
  </w:style>
  <w:style w:type="paragraph" w:customStyle="1" w:styleId="2a">
    <w:name w:val="封面一致性程度标识2"/>
    <w:basedOn w:val="affff8"/>
    <w:qFormat/>
  </w:style>
  <w:style w:type="paragraph" w:customStyle="1" w:styleId="afffff0">
    <w:name w:val="数字编号列项（二级）"/>
    <w:pPr>
      <w:tabs>
        <w:tab w:val="left" w:pos="1260"/>
      </w:tabs>
      <w:ind w:left="1259" w:hanging="419"/>
      <w:jc w:val="both"/>
    </w:pPr>
    <w:rPr>
      <w:rFonts w:ascii="宋体" w:eastAsia="宋体" w:hAnsi="Times New Roman" w:cs="Times New Roman"/>
      <w:sz w:val="21"/>
    </w:rPr>
  </w:style>
  <w:style w:type="paragraph" w:customStyle="1" w:styleId="210">
    <w:name w:val="样式 首行缩进:  2 字符1"/>
    <w:basedOn w:val="a1"/>
    <w:qFormat/>
    <w:pPr>
      <w:spacing w:line="360" w:lineRule="auto"/>
      <w:ind w:firstLineChars="200" w:firstLine="200"/>
    </w:pPr>
    <w:rPr>
      <w:rFonts w:cs="宋体"/>
      <w:sz w:val="24"/>
      <w:szCs w:val="20"/>
    </w:rPr>
  </w:style>
  <w:style w:type="paragraph" w:customStyle="1" w:styleId="074">
    <w:name w:val="样式 首行缩进:  0.74 厘米"/>
    <w:basedOn w:val="a1"/>
    <w:pPr>
      <w:spacing w:line="360" w:lineRule="auto"/>
      <w:ind w:left="567" w:firstLineChars="200" w:firstLine="420"/>
    </w:pPr>
    <w:rPr>
      <w:rFonts w:cs="宋体"/>
      <w:sz w:val="24"/>
      <w:szCs w:val="20"/>
    </w:rPr>
  </w:style>
  <w:style w:type="paragraph" w:customStyle="1" w:styleId="19">
    <w:name w:val="批注主题1"/>
    <w:basedOn w:val="a6"/>
    <w:next w:val="a6"/>
    <w:qFormat/>
    <w:rPr>
      <w:rFonts w:ascii="Calibri" w:hAnsi="Calibri"/>
      <w:b/>
      <w:sz w:val="24"/>
      <w:szCs w:val="20"/>
    </w:rPr>
  </w:style>
  <w:style w:type="paragraph" w:customStyle="1" w:styleId="afffff1">
    <w:name w:val="列项说明"/>
    <w:basedOn w:val="a1"/>
    <w:pPr>
      <w:adjustRightInd w:val="0"/>
      <w:spacing w:line="320" w:lineRule="exact"/>
      <w:ind w:leftChars="200" w:left="400" w:hangingChars="200" w:hanging="200"/>
      <w:jc w:val="left"/>
      <w:textAlignment w:val="baseline"/>
    </w:pPr>
    <w:rPr>
      <w:rFonts w:ascii="宋体"/>
      <w:kern w:val="0"/>
      <w:szCs w:val="20"/>
    </w:rPr>
  </w:style>
  <w:style w:type="paragraph" w:customStyle="1" w:styleId="afffff2">
    <w:name w:val="标准称谓"/>
    <w:next w:val="a1"/>
    <w:pPr>
      <w:widowControl w:val="0"/>
      <w:kinsoku w:val="0"/>
      <w:overflowPunct w:val="0"/>
      <w:autoSpaceDE w:val="0"/>
      <w:autoSpaceDN w:val="0"/>
      <w:spacing w:line="0" w:lineRule="atLeast"/>
      <w:jc w:val="distribute"/>
    </w:pPr>
    <w:rPr>
      <w:rFonts w:ascii="宋体" w:eastAsia="宋体" w:hAnsi="Times New Roman" w:cs="Times New Roman"/>
      <w:b/>
      <w:bCs/>
      <w:spacing w:val="20"/>
      <w:w w:val="148"/>
      <w:sz w:val="48"/>
    </w:rPr>
  </w:style>
  <w:style w:type="paragraph" w:customStyle="1" w:styleId="Style191">
    <w:name w:val="_Style 191"/>
    <w:basedOn w:val="a1"/>
    <w:rPr>
      <w:sz w:val="24"/>
    </w:rPr>
  </w:style>
  <w:style w:type="paragraph" w:customStyle="1" w:styleId="afffff3">
    <w:name w:val="封面标准文稿编辑信息"/>
    <w:basedOn w:val="affff7"/>
    <w:qFormat/>
    <w:pPr>
      <w:spacing w:before="180" w:line="180" w:lineRule="exact"/>
    </w:pPr>
    <w:rPr>
      <w:sz w:val="21"/>
    </w:rPr>
  </w:style>
  <w:style w:type="paragraph" w:customStyle="1" w:styleId="CharCharCharCharCharCharCharCharCharCharCharCharCharCharCharChar">
    <w:name w:val="Char Char Char Char Char Char Char Char Char Char Char Char Char Char Char Char"/>
    <w:basedOn w:val="a1"/>
    <w:qFormat/>
    <w:pPr>
      <w:tabs>
        <w:tab w:val="left" w:pos="360"/>
      </w:tabs>
    </w:pPr>
    <w:rPr>
      <w:sz w:val="24"/>
    </w:rPr>
  </w:style>
  <w:style w:type="paragraph" w:customStyle="1" w:styleId="afffff4">
    <w:name w:val="程序片段"/>
    <w:basedOn w:val="a1"/>
    <w:pPr>
      <w:widowControl/>
      <w:shd w:val="pct10" w:color="auto" w:fill="FFFFFF"/>
      <w:tabs>
        <w:tab w:val="left" w:pos="1080"/>
      </w:tabs>
      <w:spacing w:line="240" w:lineRule="atLeast"/>
      <w:ind w:left="851"/>
      <w:textAlignment w:val="top"/>
    </w:pPr>
    <w:rPr>
      <w:rFonts w:ascii="Courier New" w:hAnsi="Courier New"/>
      <w:kern w:val="0"/>
      <w:szCs w:val="20"/>
    </w:rPr>
  </w:style>
  <w:style w:type="paragraph" w:customStyle="1" w:styleId="afffff5">
    <w:name w:val="注："/>
    <w:next w:val="afff1"/>
    <w:qFormat/>
    <w:pPr>
      <w:widowControl w:val="0"/>
      <w:autoSpaceDE w:val="0"/>
      <w:autoSpaceDN w:val="0"/>
      <w:ind w:left="726" w:hanging="363"/>
      <w:jc w:val="both"/>
    </w:pPr>
    <w:rPr>
      <w:rFonts w:ascii="宋体" w:eastAsia="宋体" w:hAnsi="Times New Roman" w:cs="Times New Roman"/>
      <w:sz w:val="18"/>
      <w:szCs w:val="18"/>
    </w:rPr>
  </w:style>
  <w:style w:type="paragraph" w:customStyle="1" w:styleId="Char26">
    <w:name w:val="Char2"/>
    <w:basedOn w:val="a1"/>
  </w:style>
  <w:style w:type="paragraph" w:customStyle="1" w:styleId="2b">
    <w:name w:val="样式 首行缩进:  2 字符"/>
    <w:basedOn w:val="a1"/>
    <w:qFormat/>
    <w:pPr>
      <w:spacing w:line="360" w:lineRule="auto"/>
      <w:ind w:left="567" w:firstLineChars="200" w:firstLine="200"/>
    </w:pPr>
    <w:rPr>
      <w:rFonts w:cs="宋体"/>
      <w:sz w:val="24"/>
      <w:szCs w:val="20"/>
    </w:rPr>
  </w:style>
  <w:style w:type="paragraph" w:customStyle="1" w:styleId="afffff6">
    <w:name w:val="附录公式编号制表符"/>
    <w:basedOn w:val="a1"/>
    <w:next w:val="afff1"/>
    <w:qFormat/>
    <w:pPr>
      <w:widowControl/>
      <w:tabs>
        <w:tab w:val="center" w:pos="4201"/>
        <w:tab w:val="right" w:leader="dot" w:pos="9298"/>
      </w:tabs>
      <w:autoSpaceDE w:val="0"/>
      <w:autoSpaceDN w:val="0"/>
    </w:pPr>
    <w:rPr>
      <w:rFonts w:ascii="宋体"/>
      <w:kern w:val="0"/>
      <w:szCs w:val="20"/>
    </w:rPr>
  </w:style>
  <w:style w:type="paragraph" w:customStyle="1" w:styleId="110">
    <w:name w:val="无间隔11"/>
    <w:qFormat/>
    <w:rPr>
      <w:rFonts w:ascii="Calibri" w:eastAsia="宋体" w:hAnsi="Calibri" w:cs="Times New Roman"/>
      <w:sz w:val="22"/>
      <w:szCs w:val="22"/>
    </w:rPr>
  </w:style>
  <w:style w:type="paragraph" w:customStyle="1" w:styleId="afffff7">
    <w:name w:val="文章大标题"/>
    <w:basedOn w:val="a1"/>
    <w:pPr>
      <w:spacing w:line="360" w:lineRule="auto"/>
      <w:ind w:left="567" w:firstLineChars="200" w:firstLine="200"/>
      <w:jc w:val="center"/>
    </w:pPr>
    <w:rPr>
      <w:rFonts w:ascii="宋体" w:hAnsi="宋体" w:cs="宋体"/>
      <w:b/>
      <w:sz w:val="48"/>
      <w:szCs w:val="20"/>
    </w:rPr>
  </w:style>
  <w:style w:type="paragraph" w:customStyle="1" w:styleId="315">
    <w:name w:val="样式 标题 3 + 行距: 1.5 倍行距"/>
    <w:basedOn w:val="3"/>
    <w:qFormat/>
    <w:pPr>
      <w:tabs>
        <w:tab w:val="left" w:pos="420"/>
      </w:tabs>
      <w:spacing w:before="0" w:after="0" w:line="240" w:lineRule="auto"/>
      <w:ind w:left="420" w:hanging="420"/>
      <w:jc w:val="left"/>
    </w:pPr>
    <w:rPr>
      <w:rFonts w:ascii="Times New Roman" w:hAnsi="Times New Roman" w:cs="宋体"/>
      <w:szCs w:val="20"/>
    </w:rPr>
  </w:style>
  <w:style w:type="paragraph" w:customStyle="1" w:styleId="afffff8">
    <w:name w:val="注×：（正文）"/>
    <w:pPr>
      <w:ind w:left="811" w:hanging="448"/>
      <w:jc w:val="both"/>
    </w:pPr>
    <w:rPr>
      <w:rFonts w:ascii="宋体" w:eastAsia="宋体" w:hAnsi="Times New Roman" w:cs="Times New Roman"/>
      <w:sz w:val="18"/>
      <w:szCs w:val="18"/>
    </w:rPr>
  </w:style>
  <w:style w:type="paragraph" w:customStyle="1" w:styleId="1a">
    <w:name w:val="修订1"/>
    <w:uiPriority w:val="99"/>
    <w:rPr>
      <w:rFonts w:ascii="Times New Roman" w:eastAsia="宋体" w:hAnsi="Times New Roman" w:cs="Times New Roman" w:hint="eastAsia"/>
      <w:kern w:val="2"/>
      <w:sz w:val="21"/>
    </w:rPr>
  </w:style>
  <w:style w:type="paragraph" w:customStyle="1" w:styleId="TOC1">
    <w:name w:val="TOC 标题1"/>
    <w:basedOn w:val="1"/>
    <w:next w:val="a1"/>
    <w:qFormat/>
    <w:pPr>
      <w:widowControl/>
      <w:tabs>
        <w:tab w:val="left" w:pos="425"/>
      </w:tabs>
      <w:spacing w:before="480" w:after="0" w:line="276" w:lineRule="auto"/>
      <w:ind w:left="425" w:hanging="425"/>
      <w:jc w:val="left"/>
      <w:outlineLvl w:val="9"/>
    </w:pPr>
    <w:rPr>
      <w:rFonts w:ascii="Cambria" w:hAnsi="Cambria"/>
      <w:color w:val="365F91"/>
      <w:kern w:val="0"/>
      <w:sz w:val="28"/>
      <w:szCs w:val="28"/>
    </w:rPr>
  </w:style>
  <w:style w:type="paragraph" w:customStyle="1" w:styleId="afffff9">
    <w:name w:val="标准书眉_奇数页"/>
    <w:next w:val="a1"/>
    <w:pPr>
      <w:tabs>
        <w:tab w:val="center" w:pos="4154"/>
        <w:tab w:val="right" w:pos="8306"/>
      </w:tabs>
      <w:spacing w:after="220"/>
      <w:jc w:val="right"/>
    </w:pPr>
    <w:rPr>
      <w:rFonts w:ascii="黑体" w:eastAsia="黑体" w:hAnsi="Times New Roman" w:cs="Times New Roman"/>
      <w:sz w:val="21"/>
      <w:szCs w:val="21"/>
    </w:rPr>
  </w:style>
  <w:style w:type="paragraph" w:customStyle="1" w:styleId="font9">
    <w:name w:val="font9"/>
    <w:basedOn w:val="a1"/>
    <w:pPr>
      <w:widowControl/>
      <w:spacing w:before="100" w:beforeAutospacing="1" w:after="100" w:afterAutospacing="1"/>
      <w:jc w:val="left"/>
    </w:pPr>
    <w:rPr>
      <w:kern w:val="0"/>
      <w:sz w:val="20"/>
      <w:szCs w:val="20"/>
    </w:rPr>
  </w:style>
  <w:style w:type="paragraph" w:customStyle="1" w:styleId="1525">
    <w:name w:val="样式 行距: 1.5 倍行距 首行缩进:  2.5 字符"/>
    <w:basedOn w:val="a1"/>
    <w:pPr>
      <w:spacing w:line="360" w:lineRule="auto"/>
      <w:ind w:firstLineChars="200" w:firstLine="200"/>
    </w:pPr>
    <w:rPr>
      <w:rFonts w:cs="宋体"/>
      <w:sz w:val="24"/>
      <w:szCs w:val="20"/>
    </w:rPr>
  </w:style>
  <w:style w:type="paragraph" w:customStyle="1" w:styleId="2c">
    <w:name w:val="列出段落2"/>
    <w:basedOn w:val="a1"/>
    <w:pPr>
      <w:ind w:firstLineChars="200" w:firstLine="420"/>
    </w:pPr>
    <w:rPr>
      <w:rFonts w:ascii="Calibri" w:hAnsi="Calibri"/>
      <w:szCs w:val="22"/>
    </w:rPr>
  </w:style>
  <w:style w:type="paragraph" w:customStyle="1" w:styleId="1b">
    <w:name w:val="批注框文本1"/>
    <w:basedOn w:val="a1"/>
    <w:rPr>
      <w:rFonts w:ascii="Calibri" w:hAnsi="Calibri"/>
      <w:sz w:val="18"/>
      <w:szCs w:val="20"/>
    </w:rPr>
  </w:style>
  <w:style w:type="paragraph" w:customStyle="1" w:styleId="afffffa">
    <w:name w:val="列项说明数字编号"/>
    <w:pPr>
      <w:ind w:leftChars="400" w:left="600" w:hangingChars="200" w:hanging="200"/>
    </w:pPr>
    <w:rPr>
      <w:rFonts w:ascii="宋体" w:eastAsia="宋体" w:hAnsi="Times New Roman" w:cs="Times New Roman"/>
      <w:sz w:val="21"/>
    </w:rPr>
  </w:style>
  <w:style w:type="paragraph" w:customStyle="1" w:styleId="afffffb">
    <w:name w:val="附录标识"/>
    <w:basedOn w:val="a1"/>
    <w:next w:val="afff1"/>
    <w:pPr>
      <w:keepNext/>
      <w:widowControl/>
      <w:shd w:val="clear" w:color="FFFFFF" w:fill="FFFFFF"/>
      <w:tabs>
        <w:tab w:val="left" w:pos="360"/>
        <w:tab w:val="left" w:pos="6405"/>
      </w:tabs>
      <w:spacing w:before="640" w:after="280"/>
      <w:jc w:val="center"/>
      <w:outlineLvl w:val="0"/>
    </w:pPr>
    <w:rPr>
      <w:rFonts w:ascii="黑体" w:eastAsia="黑体"/>
      <w:kern w:val="0"/>
      <w:szCs w:val="20"/>
    </w:rPr>
  </w:style>
  <w:style w:type="paragraph" w:customStyle="1" w:styleId="afffffc">
    <w:name w:val="文献分类号"/>
    <w:pPr>
      <w:widowControl w:val="0"/>
      <w:textAlignment w:val="center"/>
    </w:pPr>
    <w:rPr>
      <w:rFonts w:ascii="黑体" w:eastAsia="黑体" w:hAnsi="Times New Roman" w:cs="Times New Roman"/>
      <w:sz w:val="21"/>
      <w:szCs w:val="21"/>
    </w:rPr>
  </w:style>
  <w:style w:type="paragraph" w:customStyle="1" w:styleId="afffffd">
    <w:name w:val="附录标题"/>
    <w:basedOn w:val="afff1"/>
    <w:next w:val="afff1"/>
    <w:pPr>
      <w:ind w:firstLineChars="0" w:firstLine="0"/>
      <w:jc w:val="center"/>
    </w:pPr>
    <w:rPr>
      <w:rFonts w:ascii="黑体" w:eastAsia="黑体"/>
    </w:rPr>
  </w:style>
  <w:style w:type="paragraph" w:customStyle="1" w:styleId="2d">
    <w:name w:val="封面标准名称2"/>
    <w:basedOn w:val="affffa"/>
    <w:pPr>
      <w:spacing w:beforeLines="630" w:before="1965"/>
    </w:pPr>
  </w:style>
  <w:style w:type="paragraph" w:customStyle="1" w:styleId="CharCharCharCharChar">
    <w:name w:val="Char Char Char Char Char"/>
    <w:basedOn w:val="a1"/>
    <w:pPr>
      <w:spacing w:line="360" w:lineRule="auto"/>
      <w:ind w:firstLineChars="200" w:firstLine="200"/>
    </w:pPr>
    <w:rPr>
      <w:sz w:val="24"/>
      <w:szCs w:val="21"/>
    </w:rPr>
  </w:style>
  <w:style w:type="paragraph" w:customStyle="1" w:styleId="34">
    <w:name w:val="样式 标题 3 +"/>
    <w:basedOn w:val="3"/>
    <w:pPr>
      <w:tabs>
        <w:tab w:val="left" w:pos="1985"/>
      </w:tabs>
      <w:spacing w:before="156" w:line="415" w:lineRule="auto"/>
      <w:ind w:left="1985" w:hanging="567"/>
    </w:pPr>
    <w:rPr>
      <w:rFonts w:ascii="Times New Roman" w:hAnsi="Times New Roman"/>
      <w:kern w:val="0"/>
    </w:rPr>
  </w:style>
  <w:style w:type="paragraph" w:customStyle="1" w:styleId="ListParagraph2">
    <w:name w:val="List Paragraph2"/>
    <w:basedOn w:val="a1"/>
    <w:pPr>
      <w:wordWrap/>
      <w:ind w:firstLineChars="200" w:firstLine="420"/>
    </w:pPr>
  </w:style>
  <w:style w:type="paragraph" w:customStyle="1" w:styleId="afffffe">
    <w:name w:val="参考文献"/>
    <w:basedOn w:val="a1"/>
    <w:next w:val="afff1"/>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ff">
    <w:name w:val="封面标准代替信息"/>
    <w:pPr>
      <w:spacing w:before="57" w:line="280" w:lineRule="exact"/>
      <w:jc w:val="right"/>
    </w:pPr>
    <w:rPr>
      <w:rFonts w:ascii="宋体" w:eastAsia="宋体" w:hAnsi="Times New Roman" w:cs="Times New Roman"/>
      <w:sz w:val="21"/>
      <w:szCs w:val="21"/>
    </w:rPr>
  </w:style>
  <w:style w:type="paragraph" w:customStyle="1" w:styleId="affffff0">
    <w:name w:val="一级无"/>
    <w:basedOn w:val="a"/>
    <w:pPr>
      <w:spacing w:beforeLines="0" w:before="0" w:afterLines="0" w:after="0"/>
    </w:pPr>
    <w:rPr>
      <w:rFonts w:ascii="宋体" w:eastAsia="宋体"/>
    </w:rPr>
  </w:style>
  <w:style w:type="paragraph" w:customStyle="1" w:styleId="affffff1">
    <w:name w:val="附录表标号"/>
    <w:basedOn w:val="a1"/>
    <w:next w:val="afff1"/>
    <w:qFormat/>
    <w:pPr>
      <w:spacing w:line="14" w:lineRule="exact"/>
      <w:ind w:left="811" w:hanging="448"/>
      <w:jc w:val="center"/>
      <w:outlineLvl w:val="0"/>
    </w:pPr>
    <w:rPr>
      <w:color w:val="FFFFFF"/>
    </w:rPr>
  </w:style>
  <w:style w:type="paragraph" w:customStyle="1" w:styleId="affffff2">
    <w:name w:val="正文图标题"/>
    <w:next w:val="afff1"/>
    <w:pPr>
      <w:tabs>
        <w:tab w:val="left" w:pos="360"/>
      </w:tabs>
      <w:spacing w:beforeLines="50" w:before="156" w:afterLines="50" w:after="156"/>
      <w:jc w:val="center"/>
    </w:pPr>
    <w:rPr>
      <w:rFonts w:ascii="黑体" w:eastAsia="黑体" w:hAnsi="Times New Roman" w:cs="Times New Roman"/>
      <w:sz w:val="21"/>
    </w:rPr>
  </w:style>
  <w:style w:type="paragraph" w:customStyle="1" w:styleId="affffff3">
    <w:name w:val="条文脚注"/>
    <w:basedOn w:val="aff3"/>
    <w:qFormat/>
    <w:pPr>
      <w:ind w:left="0" w:firstLine="0"/>
      <w:jc w:val="both"/>
    </w:pPr>
  </w:style>
  <w:style w:type="paragraph" w:customStyle="1" w:styleId="Style171">
    <w:name w:val="_Style 171"/>
    <w:next w:val="a1"/>
    <w:pPr>
      <w:widowControl w:val="0"/>
      <w:jc w:val="both"/>
    </w:pPr>
    <w:rPr>
      <w:rFonts w:ascii="Times New Roman" w:eastAsia="宋体" w:hAnsi="Times New Roman" w:cs="Times New Roman"/>
      <w:kern w:val="2"/>
      <w:sz w:val="21"/>
      <w:szCs w:val="24"/>
    </w:rPr>
  </w:style>
  <w:style w:type="paragraph" w:customStyle="1" w:styleId="affffff4">
    <w:name w:val="附录字母编号列项（一级）"/>
    <w:qFormat/>
    <w:pPr>
      <w:tabs>
        <w:tab w:val="left" w:pos="839"/>
      </w:tabs>
      <w:ind w:left="839" w:hanging="419"/>
    </w:pPr>
    <w:rPr>
      <w:rFonts w:ascii="宋体" w:eastAsia="宋体" w:hAnsi="Times New Roman" w:cs="Times New Roman"/>
      <w:sz w:val="21"/>
    </w:rPr>
  </w:style>
  <w:style w:type="paragraph" w:customStyle="1" w:styleId="2e">
    <w:name w:val="样式2"/>
    <w:basedOn w:val="2"/>
    <w:qFormat/>
    <w:pPr>
      <w:tabs>
        <w:tab w:val="left" w:pos="576"/>
      </w:tabs>
      <w:ind w:left="0" w:firstLine="363"/>
    </w:pPr>
    <w:rPr>
      <w:rFonts w:ascii="Arial" w:eastAsia="黑体" w:hAnsi="Arial"/>
      <w:b w:val="0"/>
      <w:sz w:val="24"/>
    </w:rPr>
  </w:style>
  <w:style w:type="paragraph" w:customStyle="1" w:styleId="affffff5">
    <w:name w:val="附录图标号"/>
    <w:basedOn w:val="a1"/>
    <w:pPr>
      <w:keepNext/>
      <w:pageBreakBefore/>
      <w:widowControl/>
      <w:spacing w:line="14" w:lineRule="exact"/>
      <w:ind w:firstLine="363"/>
      <w:jc w:val="center"/>
      <w:outlineLvl w:val="0"/>
    </w:pPr>
    <w:rPr>
      <w:color w:val="FFFFFF"/>
    </w:rPr>
  </w:style>
  <w:style w:type="paragraph" w:customStyle="1" w:styleId="TOC111">
    <w:name w:val="TOC 标题111"/>
    <w:basedOn w:val="1"/>
    <w:next w:val="a1"/>
    <w:uiPriority w:val="39"/>
    <w:qFormat/>
    <w:pPr>
      <w:widowControl/>
      <w:tabs>
        <w:tab w:val="left" w:pos="425"/>
      </w:tabs>
      <w:spacing w:before="480" w:after="0" w:line="276" w:lineRule="auto"/>
      <w:ind w:left="425" w:hanging="425"/>
      <w:jc w:val="left"/>
      <w:outlineLvl w:val="9"/>
    </w:pPr>
    <w:rPr>
      <w:rFonts w:ascii="Cambria" w:hAnsi="Cambria"/>
      <w:color w:val="365F91"/>
      <w:kern w:val="0"/>
      <w:sz w:val="28"/>
      <w:szCs w:val="28"/>
    </w:rPr>
  </w:style>
  <w:style w:type="paragraph" w:customStyle="1" w:styleId="affffff6">
    <w:name w:val="附录数字编号列项（二级）"/>
    <w:qFormat/>
    <w:pPr>
      <w:tabs>
        <w:tab w:val="left" w:pos="840"/>
      </w:tabs>
      <w:ind w:left="839" w:hanging="419"/>
    </w:pPr>
    <w:rPr>
      <w:rFonts w:ascii="宋体" w:eastAsia="宋体" w:hAnsi="Times New Roman" w:cs="Times New Roman"/>
      <w:sz w:val="21"/>
    </w:rPr>
  </w:style>
  <w:style w:type="paragraph" w:customStyle="1" w:styleId="CharCharChar">
    <w:name w:val="Char Char Char"/>
    <w:basedOn w:val="a1"/>
    <w:qFormat/>
    <w:pPr>
      <w:adjustRightInd w:val="0"/>
      <w:spacing w:line="360" w:lineRule="auto"/>
      <w:ind w:firstLineChars="200" w:firstLine="200"/>
    </w:pPr>
    <w:rPr>
      <w:kern w:val="0"/>
      <w:sz w:val="24"/>
      <w:szCs w:val="20"/>
    </w:rPr>
  </w:style>
  <w:style w:type="paragraph" w:customStyle="1" w:styleId="affffff7">
    <w:name w:val="附录三级无"/>
    <w:basedOn w:val="afff8"/>
    <w:pPr>
      <w:tabs>
        <w:tab w:val="clear" w:pos="360"/>
      </w:tabs>
      <w:spacing w:beforeLines="0" w:before="0" w:afterLines="0" w:after="0"/>
    </w:pPr>
    <w:rPr>
      <w:rFonts w:ascii="宋体" w:eastAsia="宋体"/>
      <w:szCs w:val="21"/>
    </w:rPr>
  </w:style>
  <w:style w:type="paragraph" w:customStyle="1" w:styleId="affffff8">
    <w:name w:val="图片居中"/>
    <w:basedOn w:val="a1"/>
    <w:qFormat/>
    <w:pPr>
      <w:spacing w:line="360" w:lineRule="auto"/>
      <w:ind w:left="567"/>
      <w:jc w:val="center"/>
    </w:pPr>
    <w:rPr>
      <w:rFonts w:cs="宋体"/>
      <w:sz w:val="24"/>
      <w:szCs w:val="20"/>
    </w:rPr>
  </w:style>
  <w:style w:type="paragraph" w:customStyle="1" w:styleId="affffff9">
    <w:name w:val="示例"/>
    <w:next w:val="afffe"/>
    <w:pPr>
      <w:widowControl w:val="0"/>
      <w:ind w:firstLine="363"/>
      <w:jc w:val="both"/>
    </w:pPr>
    <w:rPr>
      <w:rFonts w:ascii="宋体" w:eastAsia="宋体" w:hAnsi="Times New Roman" w:cs="Times New Roman"/>
      <w:sz w:val="18"/>
      <w:szCs w:val="18"/>
    </w:rPr>
  </w:style>
  <w:style w:type="paragraph" w:customStyle="1" w:styleId="affffffa">
    <w:name w:val="编号列项（三级）"/>
    <w:qFormat/>
    <w:pPr>
      <w:tabs>
        <w:tab w:val="left" w:pos="0"/>
      </w:tabs>
      <w:ind w:left="1679" w:hanging="420"/>
    </w:pPr>
    <w:rPr>
      <w:rFonts w:ascii="宋体" w:eastAsia="宋体" w:hAnsi="Times New Roman" w:cs="Times New Roman"/>
      <w:sz w:val="21"/>
    </w:rPr>
  </w:style>
  <w:style w:type="paragraph" w:customStyle="1" w:styleId="220">
    <w:name w:val="样式 样式 首行缩进:  2 字符 + 首行缩进:  2 字符"/>
    <w:basedOn w:val="2b"/>
    <w:pPr>
      <w:ind w:left="0"/>
    </w:pPr>
  </w:style>
  <w:style w:type="paragraph" w:customStyle="1" w:styleId="1142578">
    <w:name w:val="样式 标题 1 + 左侧:  1 厘米 悬挂缩进: 4.25 字符 段前: 7.8 磅"/>
    <w:basedOn w:val="1"/>
    <w:qFormat/>
    <w:pPr>
      <w:tabs>
        <w:tab w:val="left" w:pos="425"/>
        <w:tab w:val="left" w:pos="567"/>
      </w:tabs>
      <w:spacing w:before="156"/>
      <w:ind w:left="567" w:hanging="425"/>
    </w:pPr>
    <w:rPr>
      <w:rFonts w:cs="宋体"/>
      <w:szCs w:val="20"/>
    </w:rPr>
  </w:style>
  <w:style w:type="paragraph" w:customStyle="1" w:styleId="378173">
    <w:name w:val="样式 标题 3 + 段前: 7.8 磅 行距: 多倍行距 1.73 字行"/>
    <w:basedOn w:val="3"/>
    <w:pPr>
      <w:spacing w:before="156" w:line="415" w:lineRule="auto"/>
    </w:pPr>
    <w:rPr>
      <w:rFonts w:ascii="Times New Roman" w:hAnsi="Times New Roman" w:cs="宋体"/>
      <w:szCs w:val="20"/>
    </w:rPr>
  </w:style>
  <w:style w:type="paragraph" w:customStyle="1" w:styleId="affffffb">
    <w:name w:val="示例×："/>
    <w:basedOn w:val="afff6"/>
    <w:qFormat/>
    <w:pPr>
      <w:spacing w:beforeLines="0" w:before="0" w:afterLines="0" w:after="0"/>
      <w:ind w:firstLine="363"/>
      <w:outlineLvl w:val="9"/>
    </w:pPr>
    <w:rPr>
      <w:rFonts w:ascii="宋体" w:eastAsia="宋体"/>
      <w:sz w:val="18"/>
      <w:szCs w:val="18"/>
    </w:rPr>
  </w:style>
  <w:style w:type="paragraph" w:customStyle="1" w:styleId="affffffc">
    <w:name w:val="表格文字"/>
    <w:basedOn w:val="a1"/>
    <w:pPr>
      <w:widowControl/>
      <w:adjustRightInd w:val="0"/>
      <w:spacing w:line="360" w:lineRule="exact"/>
      <w:jc w:val="left"/>
      <w:textAlignment w:val="baseline"/>
    </w:pPr>
    <w:rPr>
      <w:rFonts w:ascii="Garamond" w:eastAsia="楷体_GB2312" w:hAnsi="Garamond"/>
      <w:kern w:val="0"/>
      <w:sz w:val="24"/>
      <w:szCs w:val="20"/>
    </w:rPr>
  </w:style>
  <w:style w:type="paragraph" w:customStyle="1" w:styleId="affffffd">
    <w:name w:val="封面正文"/>
    <w:pPr>
      <w:jc w:val="both"/>
    </w:pPr>
    <w:rPr>
      <w:rFonts w:ascii="Times New Roman" w:eastAsia="宋体" w:hAnsi="Times New Roman" w:cs="Times New Roman"/>
    </w:rPr>
  </w:style>
  <w:style w:type="paragraph" w:customStyle="1" w:styleId="affffffe">
    <w:name w:val="附录二级无"/>
    <w:basedOn w:val="afff9"/>
    <w:pPr>
      <w:tabs>
        <w:tab w:val="clear" w:pos="360"/>
      </w:tabs>
      <w:spacing w:beforeLines="0" w:before="0" w:afterLines="0" w:after="0"/>
    </w:pPr>
    <w:rPr>
      <w:rFonts w:ascii="宋体" w:eastAsia="宋体"/>
      <w:szCs w:val="21"/>
    </w:rPr>
  </w:style>
  <w:style w:type="paragraph" w:customStyle="1" w:styleId="afffffff">
    <w:name w:val="图表脚注"/>
    <w:next w:val="afff1"/>
    <w:pPr>
      <w:tabs>
        <w:tab w:val="left" w:pos="2520"/>
      </w:tabs>
      <w:ind w:leftChars="200" w:left="2520" w:hangingChars="100" w:hanging="420"/>
      <w:jc w:val="both"/>
    </w:pPr>
    <w:rPr>
      <w:rFonts w:ascii="宋体" w:eastAsia="宋体" w:hAnsi="Times New Roman" w:cs="Times New Roman"/>
      <w:sz w:val="18"/>
    </w:rPr>
  </w:style>
  <w:style w:type="paragraph" w:customStyle="1" w:styleId="Charc">
    <w:name w:val="Char"/>
    <w:basedOn w:val="a1"/>
    <w:qFormat/>
    <w:pPr>
      <w:tabs>
        <w:tab w:val="left" w:pos="360"/>
      </w:tabs>
    </w:pPr>
    <w:rPr>
      <w:sz w:val="24"/>
    </w:rPr>
  </w:style>
  <w:style w:type="paragraph" w:customStyle="1" w:styleId="afffffff0">
    <w:name w:val="附录五级无"/>
    <w:basedOn w:val="afffffff1"/>
    <w:pPr>
      <w:spacing w:beforeLines="0" w:before="0" w:afterLines="0" w:after="0"/>
    </w:pPr>
    <w:rPr>
      <w:rFonts w:ascii="宋体" w:eastAsia="宋体"/>
      <w:szCs w:val="21"/>
    </w:rPr>
  </w:style>
  <w:style w:type="paragraph" w:customStyle="1" w:styleId="afffffff1">
    <w:name w:val="附录五级条标题"/>
    <w:basedOn w:val="affff4"/>
    <w:next w:val="afff1"/>
    <w:qFormat/>
    <w:pPr>
      <w:outlineLvl w:val="6"/>
    </w:pPr>
  </w:style>
  <w:style w:type="paragraph" w:customStyle="1" w:styleId="2f">
    <w:name w:val="修订2"/>
    <w:uiPriority w:val="99"/>
    <w:rPr>
      <w:rFonts w:ascii="Times New Roman" w:eastAsia="宋体" w:hAnsi="Times New Roman" w:cs="Times New Roman"/>
      <w:kern w:val="2"/>
      <w:sz w:val="21"/>
      <w:szCs w:val="24"/>
    </w:rPr>
  </w:style>
  <w:style w:type="paragraph" w:customStyle="1" w:styleId="TOC2">
    <w:name w:val="TOC 标题2"/>
    <w:basedOn w:val="1"/>
    <w:next w:val="a1"/>
    <w:qFormat/>
    <w:pPr>
      <w:widowControl/>
      <w:tabs>
        <w:tab w:val="left" w:pos="425"/>
      </w:tabs>
      <w:spacing w:before="480" w:after="0" w:line="276" w:lineRule="auto"/>
      <w:ind w:left="425" w:hanging="425"/>
      <w:jc w:val="left"/>
      <w:outlineLvl w:val="9"/>
    </w:pPr>
    <w:rPr>
      <w:rFonts w:ascii="Cambria" w:hAnsi="Cambria"/>
      <w:color w:val="365F91"/>
      <w:kern w:val="0"/>
      <w:sz w:val="28"/>
      <w:szCs w:val="28"/>
    </w:rPr>
  </w:style>
  <w:style w:type="paragraph" w:customStyle="1" w:styleId="afffffff2">
    <w:name w:val="附录图标题"/>
    <w:basedOn w:val="a1"/>
    <w:next w:val="afff1"/>
    <w:pPr>
      <w:tabs>
        <w:tab w:val="left" w:pos="363"/>
      </w:tabs>
      <w:spacing w:beforeLines="50" w:before="156" w:afterLines="50" w:after="156"/>
      <w:jc w:val="center"/>
    </w:pPr>
    <w:rPr>
      <w:rFonts w:ascii="黑体" w:eastAsia="黑体"/>
      <w:szCs w:val="21"/>
    </w:rPr>
  </w:style>
  <w:style w:type="paragraph" w:customStyle="1" w:styleId="CharCharCharCharChar1">
    <w:name w:val="Char Char Char Char Char1"/>
    <w:basedOn w:val="a1"/>
    <w:qFormat/>
    <w:pPr>
      <w:spacing w:line="360" w:lineRule="auto"/>
      <w:ind w:firstLineChars="200" w:firstLine="200"/>
    </w:pPr>
    <w:rPr>
      <w:sz w:val="24"/>
      <w:szCs w:val="21"/>
    </w:rPr>
  </w:style>
  <w:style w:type="paragraph" w:customStyle="1" w:styleId="afffffff3">
    <w:name w:val="字母编号列项（一级）"/>
    <w:pPr>
      <w:tabs>
        <w:tab w:val="left" w:pos="840"/>
      </w:tabs>
      <w:ind w:left="839" w:hanging="419"/>
      <w:jc w:val="both"/>
    </w:pPr>
    <w:rPr>
      <w:rFonts w:ascii="宋体" w:eastAsia="宋体" w:hAnsi="Times New Roman" w:cs="Times New Roman"/>
      <w:sz w:val="21"/>
    </w:rPr>
  </w:style>
  <w:style w:type="paragraph" w:customStyle="1" w:styleId="1c">
    <w:name w:val="普通(网站)1"/>
    <w:basedOn w:val="a1"/>
    <w:pPr>
      <w:widowControl/>
      <w:spacing w:before="100" w:beforeAutospacing="1" w:after="100" w:afterAutospacing="1"/>
      <w:jc w:val="left"/>
    </w:pPr>
    <w:rPr>
      <w:rFonts w:ascii="宋体" w:hAnsi="宋体" w:hint="eastAsia"/>
      <w:color w:val="000000"/>
      <w:sz w:val="24"/>
      <w:szCs w:val="22"/>
    </w:rPr>
  </w:style>
  <w:style w:type="paragraph" w:customStyle="1" w:styleId="21578">
    <w:name w:val="样式 标题 2 + 左侧:  1.5 厘米 段前: 7.8 磅"/>
    <w:basedOn w:val="2"/>
    <w:pPr>
      <w:tabs>
        <w:tab w:val="left" w:pos="52"/>
      </w:tabs>
      <w:spacing w:before="156"/>
      <w:ind w:left="1418" w:firstLine="0"/>
      <w:jc w:val="left"/>
    </w:pPr>
    <w:rPr>
      <w:rFonts w:ascii="Arial" w:eastAsia="黑体" w:hAnsi="Arial" w:cs="宋体"/>
      <w:szCs w:val="20"/>
    </w:rPr>
  </w:style>
  <w:style w:type="paragraph" w:customStyle="1" w:styleId="CharChar171">
    <w:name w:val="Char Char171"/>
    <w:basedOn w:val="a1"/>
    <w:pPr>
      <w:tabs>
        <w:tab w:val="left" w:pos="360"/>
      </w:tabs>
      <w:ind w:firstLineChars="200" w:firstLine="560"/>
    </w:pPr>
  </w:style>
  <w:style w:type="paragraph" w:customStyle="1" w:styleId="afffffff4">
    <w:name w:val="五级无"/>
    <w:basedOn w:val="afffffff5"/>
    <w:pPr>
      <w:spacing w:before="0" w:after="0"/>
    </w:pPr>
    <w:rPr>
      <w:rFonts w:ascii="宋体" w:eastAsia="宋体"/>
    </w:rPr>
  </w:style>
  <w:style w:type="paragraph" w:customStyle="1" w:styleId="afffffff5">
    <w:name w:val="五级条标题"/>
    <w:basedOn w:val="affffc"/>
    <w:next w:val="afff1"/>
    <w:pPr>
      <w:numPr>
        <w:ilvl w:val="5"/>
      </w:numPr>
      <w:ind w:left="105"/>
      <w:outlineLvl w:val="6"/>
    </w:pPr>
  </w:style>
  <w:style w:type="paragraph" w:customStyle="1" w:styleId="35">
    <w:name w:val="列出段落3"/>
    <w:basedOn w:val="a1"/>
    <w:qFormat/>
    <w:pPr>
      <w:ind w:firstLineChars="200" w:firstLine="420"/>
    </w:pPr>
    <w:rPr>
      <w:rFonts w:ascii="Calibri" w:hAnsi="Calibri" w:hint="eastAsia"/>
      <w:szCs w:val="22"/>
    </w:rPr>
  </w:style>
  <w:style w:type="paragraph" w:customStyle="1" w:styleId="afffffff6">
    <w:name w:val="列项——（一级）"/>
    <w:pPr>
      <w:widowControl w:val="0"/>
      <w:ind w:left="833" w:hanging="408"/>
      <w:jc w:val="both"/>
    </w:pPr>
    <w:rPr>
      <w:rFonts w:ascii="宋体" w:eastAsia="宋体" w:hAnsi="Times New Roman" w:cs="Times New Roman"/>
      <w:sz w:val="21"/>
    </w:rPr>
  </w:style>
  <w:style w:type="paragraph" w:customStyle="1" w:styleId="2f0">
    <w:name w:val="封面标准英文名称2"/>
    <w:basedOn w:val="affff9"/>
  </w:style>
  <w:style w:type="paragraph" w:customStyle="1" w:styleId="2f1">
    <w:name w:val="封面标准号2"/>
    <w:pPr>
      <w:spacing w:before="357" w:line="280" w:lineRule="exact"/>
      <w:jc w:val="right"/>
    </w:pPr>
    <w:rPr>
      <w:rFonts w:ascii="黑体" w:eastAsia="黑体" w:hAnsi="Times New Roman" w:cs="Times New Roman"/>
      <w:sz w:val="28"/>
      <w:szCs w:val="28"/>
    </w:rPr>
  </w:style>
  <w:style w:type="paragraph" w:customStyle="1" w:styleId="afffffff7">
    <w:name w:val="目次、标准名称标题"/>
    <w:basedOn w:val="a1"/>
    <w:next w:val="afff1"/>
    <w:uiPriority w:val="99"/>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CharCharCharCharCharCharCharCharCharCharCharCharCharCharCharChar2">
    <w:name w:val="Char Char Char Char Char Char Char Char Char Char Char Char Char Char Char Char2"/>
    <w:basedOn w:val="a1"/>
    <w:pPr>
      <w:tabs>
        <w:tab w:val="left" w:pos="360"/>
      </w:tabs>
    </w:pPr>
    <w:rPr>
      <w:sz w:val="24"/>
    </w:rPr>
  </w:style>
  <w:style w:type="paragraph" w:customStyle="1" w:styleId="p0">
    <w:name w:val="p0"/>
    <w:basedOn w:val="a1"/>
    <w:pPr>
      <w:widowControl/>
    </w:pPr>
    <w:rPr>
      <w:kern w:val="0"/>
      <w:szCs w:val="21"/>
    </w:rPr>
  </w:style>
  <w:style w:type="paragraph" w:customStyle="1" w:styleId="afffffff8">
    <w:name w:val="图表脚注说明"/>
    <w:basedOn w:val="a1"/>
    <w:pPr>
      <w:ind w:left="544" w:hanging="181"/>
    </w:pPr>
    <w:rPr>
      <w:rFonts w:ascii="宋体"/>
      <w:sz w:val="18"/>
      <w:szCs w:val="18"/>
    </w:rPr>
  </w:style>
  <w:style w:type="paragraph" w:customStyle="1" w:styleId="afffffff9">
    <w:name w:val="附录四级无"/>
    <w:basedOn w:val="affff4"/>
    <w:qFormat/>
    <w:pPr>
      <w:tabs>
        <w:tab w:val="clear" w:pos="360"/>
      </w:tabs>
      <w:spacing w:beforeLines="0" w:before="0" w:afterLines="0" w:after="0"/>
    </w:pPr>
    <w:rPr>
      <w:rFonts w:ascii="宋体" w:eastAsia="宋体"/>
      <w:szCs w:val="21"/>
    </w:rPr>
  </w:style>
  <w:style w:type="paragraph" w:customStyle="1" w:styleId="1d">
    <w:name w:val="列出段落1"/>
    <w:basedOn w:val="a1"/>
    <w:pPr>
      <w:ind w:firstLineChars="200" w:firstLine="420"/>
    </w:pPr>
    <w:rPr>
      <w:rFonts w:ascii="Calibri" w:hAnsi="Calibri"/>
      <w:szCs w:val="22"/>
    </w:rPr>
  </w:style>
  <w:style w:type="paragraph" w:customStyle="1" w:styleId="afffffffa">
    <w:name w:val="二级无"/>
    <w:basedOn w:val="a0"/>
    <w:pPr>
      <w:spacing w:before="0" w:after="0"/>
    </w:pPr>
    <w:rPr>
      <w:rFonts w:ascii="宋体" w:eastAsia="宋体"/>
    </w:rPr>
  </w:style>
  <w:style w:type="paragraph" w:customStyle="1" w:styleId="afffffffb">
    <w:name w:val="代码"/>
    <w:basedOn w:val="afffffffc"/>
    <w:qFormat/>
    <w:pPr>
      <w:pBdr>
        <w:top w:val="single" w:sz="4" w:space="1" w:color="auto"/>
        <w:left w:val="single" w:sz="4" w:space="4" w:color="auto"/>
        <w:bottom w:val="single" w:sz="4" w:space="1" w:color="auto"/>
        <w:right w:val="single" w:sz="4" w:space="4" w:color="auto"/>
      </w:pBdr>
      <w:shd w:val="clear" w:color="auto" w:fill="CCFFFF"/>
      <w:jc w:val="left"/>
    </w:pPr>
    <w:rPr>
      <w:rFonts w:ascii="Courier New" w:eastAsia="华文楷体" w:hAnsi="Courier New"/>
    </w:rPr>
  </w:style>
  <w:style w:type="paragraph" w:customStyle="1" w:styleId="afffffffc">
    <w:name w:val="图表文字"/>
    <w:basedOn w:val="a1"/>
    <w:pPr>
      <w:snapToGrid w:val="0"/>
    </w:pPr>
    <w:rPr>
      <w:rFonts w:ascii="Calibri" w:hAnsi="Calibri" w:hint="eastAsia"/>
      <w:szCs w:val="22"/>
    </w:rPr>
  </w:style>
  <w:style w:type="paragraph" w:customStyle="1" w:styleId="afffffffd">
    <w:name w:val="列项◆（三级）"/>
    <w:basedOn w:val="a1"/>
    <w:qFormat/>
    <w:pPr>
      <w:tabs>
        <w:tab w:val="left" w:pos="1678"/>
      </w:tabs>
      <w:ind w:left="1678" w:hanging="414"/>
    </w:pPr>
    <w:rPr>
      <w:rFonts w:ascii="宋体"/>
      <w:szCs w:val="21"/>
    </w:rPr>
  </w:style>
  <w:style w:type="paragraph" w:customStyle="1" w:styleId="CharCharCharCharCharChar1CharCharCharCharCharCharCharCharCharCharCharCharCharCharCharChar1CharCharCharCharCharCharCharCharCharCharCharCharCharCharCharCharCharCharChar">
    <w:name w:val="Char Char Char Char Char Char1 Char Char Char Char Char Char Char Char Char Char Char Char Char Char Char Char1 Char Char Char Char Char Char Char Char Char Char Char Char Char Char Char Char Char Char Char"/>
    <w:basedOn w:val="a1"/>
    <w:pPr>
      <w:tabs>
        <w:tab w:val="left" w:pos="360"/>
      </w:tabs>
    </w:pPr>
    <w:rPr>
      <w:sz w:val="24"/>
    </w:rPr>
  </w:style>
  <w:style w:type="paragraph" w:customStyle="1" w:styleId="CharCharCharCharCharCharCharCharCharCharCharCharCharCharCharChar1">
    <w:name w:val="Char Char Char Char Char Char Char Char Char Char Char Char Char Char Char Char1"/>
    <w:basedOn w:val="a1"/>
    <w:pPr>
      <w:tabs>
        <w:tab w:val="left" w:pos="360"/>
      </w:tabs>
    </w:pPr>
    <w:rPr>
      <w:sz w:val="24"/>
    </w:rPr>
  </w:style>
  <w:style w:type="paragraph" w:customStyle="1" w:styleId="afffffffe">
    <w:name w:val="图例样式"/>
    <w:basedOn w:val="a1"/>
    <w:pPr>
      <w:spacing w:line="360" w:lineRule="auto"/>
      <w:ind w:left="567"/>
      <w:jc w:val="center"/>
    </w:pPr>
  </w:style>
  <w:style w:type="paragraph" w:customStyle="1" w:styleId="2f2">
    <w:name w:val="封面标准文稿编辑信息2"/>
    <w:basedOn w:val="afffff3"/>
  </w:style>
  <w:style w:type="paragraph" w:customStyle="1" w:styleId="affffffff">
    <w:name w:val="其他发布日期"/>
    <w:basedOn w:val="afffc"/>
  </w:style>
  <w:style w:type="paragraph" w:customStyle="1" w:styleId="affffffff0">
    <w:name w:val="注×："/>
    <w:pPr>
      <w:widowControl w:val="0"/>
      <w:autoSpaceDE w:val="0"/>
      <w:autoSpaceDN w:val="0"/>
      <w:ind w:left="811" w:hanging="448"/>
      <w:jc w:val="both"/>
    </w:pPr>
    <w:rPr>
      <w:rFonts w:ascii="宋体" w:eastAsia="宋体" w:hAnsi="Times New Roman" w:cs="Times New Roman"/>
      <w:sz w:val="18"/>
      <w:szCs w:val="18"/>
    </w:rPr>
  </w:style>
  <w:style w:type="paragraph" w:customStyle="1" w:styleId="affffffff1">
    <w:name w:val="标准书眉_偶数页"/>
    <w:basedOn w:val="afffff9"/>
    <w:next w:val="a1"/>
    <w:pPr>
      <w:jc w:val="left"/>
    </w:pPr>
  </w:style>
  <w:style w:type="paragraph" w:customStyle="1" w:styleId="affffffff2">
    <w:name w:val="其他发布部门"/>
    <w:basedOn w:val="affffffff3"/>
    <w:pPr>
      <w:spacing w:line="0" w:lineRule="atLeast"/>
    </w:pPr>
    <w:rPr>
      <w:rFonts w:ascii="黑体" w:eastAsia="黑体"/>
      <w:b w:val="0"/>
    </w:rPr>
  </w:style>
  <w:style w:type="paragraph" w:customStyle="1" w:styleId="affffffff3">
    <w:name w:val="发布部门"/>
    <w:next w:val="afff1"/>
    <w:pPr>
      <w:jc w:val="center"/>
    </w:pPr>
    <w:rPr>
      <w:rFonts w:ascii="宋体" w:eastAsia="宋体" w:hAnsi="Times New Roman" w:cs="Times New Roman"/>
      <w:b/>
      <w:spacing w:val="20"/>
      <w:w w:val="135"/>
      <w:sz w:val="28"/>
    </w:rPr>
  </w:style>
  <w:style w:type="paragraph" w:customStyle="1" w:styleId="1e">
    <w:name w:val="样式1"/>
    <w:basedOn w:val="a1"/>
  </w:style>
  <w:style w:type="paragraph" w:customStyle="1" w:styleId="affffffff4">
    <w:name w:val="附录表标题"/>
    <w:basedOn w:val="a1"/>
    <w:next w:val="afff1"/>
    <w:qFormat/>
    <w:pPr>
      <w:tabs>
        <w:tab w:val="left" w:pos="180"/>
      </w:tabs>
      <w:spacing w:beforeLines="50" w:before="156" w:afterLines="50" w:after="156"/>
      <w:jc w:val="center"/>
    </w:pPr>
    <w:rPr>
      <w:rFonts w:ascii="黑体" w:eastAsia="黑体"/>
      <w:szCs w:val="21"/>
    </w:rPr>
  </w:style>
  <w:style w:type="paragraph" w:customStyle="1" w:styleId="affffffff5">
    <w:name w:val="注：（正文）"/>
    <w:basedOn w:val="afffff5"/>
    <w:next w:val="afff1"/>
  </w:style>
  <w:style w:type="paragraph" w:customStyle="1" w:styleId="affffffff6">
    <w:name w:val="表格字"/>
    <w:basedOn w:val="a1"/>
    <w:qFormat/>
    <w:rPr>
      <w:rFonts w:ascii="Arial" w:hAnsi="Arial" w:hint="eastAsia"/>
      <w:szCs w:val="22"/>
    </w:rPr>
  </w:style>
  <w:style w:type="paragraph" w:customStyle="1" w:styleId="affffffff7">
    <w:name w:val="前言、引言标题"/>
    <w:next w:val="afff1"/>
    <w:pPr>
      <w:keepNext/>
      <w:pageBreakBefore/>
      <w:shd w:val="clear" w:color="FFFFFF" w:fill="FFFFFF"/>
      <w:spacing w:before="640" w:after="560"/>
      <w:jc w:val="center"/>
      <w:outlineLvl w:val="0"/>
    </w:pPr>
    <w:rPr>
      <w:rFonts w:ascii="黑体" w:eastAsia="黑体" w:hAnsi="Times New Roman" w:cs="Times New Roman"/>
      <w:sz w:val="32"/>
    </w:rPr>
  </w:style>
  <w:style w:type="paragraph" w:customStyle="1" w:styleId="affffffff8">
    <w:name w:val="终结线"/>
    <w:basedOn w:val="a1"/>
    <w:qFormat/>
  </w:style>
  <w:style w:type="paragraph" w:customStyle="1" w:styleId="0">
    <w:name w:val="二级条标题 + 行距: 最小值 0 磅"/>
    <w:basedOn w:val="a"/>
    <w:pPr>
      <w:numPr>
        <w:ilvl w:val="0"/>
        <w:numId w:val="0"/>
      </w:numPr>
      <w:spacing w:beforeLines="0" w:before="0" w:afterLines="0" w:after="0" w:line="240" w:lineRule="atLeast"/>
    </w:pPr>
    <w:rPr>
      <w:rFonts w:ascii="Times New Roman"/>
    </w:rPr>
  </w:style>
  <w:style w:type="paragraph" w:customStyle="1" w:styleId="affffffff9">
    <w:name w:val="示例后文字"/>
    <w:basedOn w:val="afff1"/>
    <w:next w:val="afff1"/>
    <w:qFormat/>
    <w:pPr>
      <w:ind w:firstLine="360"/>
    </w:pPr>
    <w:rPr>
      <w:sz w:val="18"/>
    </w:rPr>
  </w:style>
  <w:style w:type="paragraph" w:customStyle="1" w:styleId="111">
    <w:name w:val="列出段落11"/>
    <w:basedOn w:val="a1"/>
    <w:pPr>
      <w:ind w:firstLineChars="200" w:firstLine="420"/>
    </w:pPr>
  </w:style>
  <w:style w:type="paragraph" w:customStyle="1" w:styleId="2f3">
    <w:name w:val="无间隔2"/>
    <w:qFormat/>
    <w:rPr>
      <w:rFonts w:ascii="Calibri" w:eastAsia="宋体" w:hAnsi="Calibri" w:cs="Times New Roman"/>
      <w:sz w:val="22"/>
    </w:rPr>
  </w:style>
  <w:style w:type="paragraph" w:customStyle="1" w:styleId="affffffffa">
    <w:name w:val="参考文献、索引标题"/>
    <w:basedOn w:val="a1"/>
    <w:next w:val="afff1"/>
    <w:pPr>
      <w:keepNext/>
      <w:pageBreakBefore/>
      <w:widowControl/>
      <w:shd w:val="clear" w:color="FFFFFF" w:fill="FFFFFF"/>
      <w:spacing w:before="640" w:after="200"/>
      <w:jc w:val="center"/>
      <w:outlineLvl w:val="0"/>
    </w:pPr>
    <w:rPr>
      <w:rFonts w:ascii="黑体" w:eastAsia="黑体"/>
      <w:kern w:val="0"/>
      <w:szCs w:val="20"/>
    </w:rPr>
  </w:style>
  <w:style w:type="paragraph" w:customStyle="1" w:styleId="213131731">
    <w:name w:val="样式 标题 2 + 左 段前: 13 磅 段后: 13 磅 行距: 多倍行距 1.73 字行1"/>
    <w:basedOn w:val="a1"/>
    <w:pPr>
      <w:tabs>
        <w:tab w:val="left" w:pos="851"/>
      </w:tabs>
      <w:ind w:left="851"/>
    </w:pPr>
  </w:style>
  <w:style w:type="paragraph" w:customStyle="1" w:styleId="1f">
    <w:name w:val="封面标准号1"/>
    <w:pPr>
      <w:widowControl w:val="0"/>
      <w:kinsoku w:val="0"/>
      <w:overflowPunct w:val="0"/>
      <w:autoSpaceDE w:val="0"/>
      <w:autoSpaceDN w:val="0"/>
      <w:spacing w:before="308"/>
      <w:jc w:val="right"/>
      <w:textAlignment w:val="center"/>
    </w:pPr>
    <w:rPr>
      <w:rFonts w:ascii="Times New Roman" w:eastAsia="宋体" w:hAnsi="Times New Roman" w:cs="Times New Roman"/>
      <w:sz w:val="28"/>
    </w:rPr>
  </w:style>
  <w:style w:type="paragraph" w:customStyle="1" w:styleId="affffffffb">
    <w:name w:val="标准标志"/>
    <w:next w:val="a1"/>
    <w:pPr>
      <w:shd w:val="solid" w:color="FFFFFF" w:fill="FFFFFF"/>
      <w:spacing w:line="0" w:lineRule="atLeast"/>
      <w:jc w:val="right"/>
    </w:pPr>
    <w:rPr>
      <w:rFonts w:ascii="Times New Roman" w:eastAsia="宋体" w:hAnsi="Times New Roman" w:cs="Times New Roman"/>
      <w:b/>
      <w:w w:val="170"/>
      <w:sz w:val="96"/>
      <w:szCs w:val="96"/>
    </w:rPr>
  </w:style>
  <w:style w:type="paragraph" w:customStyle="1" w:styleId="2f4">
    <w:name w:val="附录标题2"/>
    <w:basedOn w:val="2"/>
    <w:next w:val="a1"/>
    <w:pPr>
      <w:spacing w:line="360" w:lineRule="auto"/>
      <w:ind w:left="0" w:firstLine="0"/>
    </w:pPr>
    <w:rPr>
      <w:rFonts w:ascii="Times New Roman" w:hAnsi="Times New Roman" w:cs="宋体"/>
      <w:b w:val="0"/>
      <w:bCs w:val="0"/>
      <w:sz w:val="24"/>
      <w:szCs w:val="20"/>
    </w:rPr>
  </w:style>
  <w:style w:type="paragraph" w:customStyle="1" w:styleId="affffffffc">
    <w:name w:val="其他标准标志"/>
    <w:basedOn w:val="affffffffb"/>
    <w:rPr>
      <w:w w:val="130"/>
    </w:rPr>
  </w:style>
  <w:style w:type="paragraph" w:customStyle="1" w:styleId="affffffffd">
    <w:name w:val="三级无"/>
    <w:basedOn w:val="affff1"/>
    <w:pPr>
      <w:spacing w:before="0" w:after="0"/>
    </w:pPr>
    <w:rPr>
      <w:rFonts w:ascii="宋体" w:eastAsia="宋体"/>
    </w:rPr>
  </w:style>
  <w:style w:type="paragraph" w:customStyle="1" w:styleId="affffffffe">
    <w:name w:val="图的脚注"/>
    <w:next w:val="afff1"/>
    <w:qFormat/>
    <w:pPr>
      <w:widowControl w:val="0"/>
      <w:ind w:leftChars="200" w:left="840" w:hangingChars="200" w:hanging="420"/>
      <w:jc w:val="both"/>
    </w:pPr>
    <w:rPr>
      <w:rFonts w:ascii="宋体" w:eastAsia="宋体" w:hAnsi="Times New Roman" w:cs="Times New Roman"/>
      <w:sz w:val="18"/>
    </w:rPr>
  </w:style>
  <w:style w:type="paragraph" w:customStyle="1" w:styleId="afffffffff">
    <w:name w:val="标准书脚_奇数页"/>
    <w:pPr>
      <w:spacing w:before="120"/>
      <w:ind w:right="198"/>
      <w:jc w:val="right"/>
    </w:pPr>
    <w:rPr>
      <w:rFonts w:ascii="宋体" w:eastAsia="宋体" w:hAnsi="Times New Roman" w:cs="Times New Roman"/>
      <w:sz w:val="18"/>
      <w:szCs w:val="18"/>
    </w:rPr>
  </w:style>
  <w:style w:type="paragraph" w:customStyle="1" w:styleId="afffffffff0">
    <w:name w:val="正文表标题"/>
    <w:next w:val="afff1"/>
    <w:pPr>
      <w:tabs>
        <w:tab w:val="left" w:pos="360"/>
      </w:tabs>
      <w:spacing w:beforeLines="50" w:before="156" w:afterLines="50" w:after="156"/>
      <w:jc w:val="center"/>
    </w:pPr>
    <w:rPr>
      <w:rFonts w:ascii="黑体" w:eastAsia="黑体" w:hAnsi="Times New Roman" w:cs="Times New Roman"/>
      <w:sz w:val="21"/>
    </w:rPr>
  </w:style>
  <w:style w:type="paragraph" w:customStyle="1" w:styleId="New">
    <w:name w:val="正文 New"/>
    <w:pPr>
      <w:widowControl w:val="0"/>
      <w:jc w:val="both"/>
    </w:pPr>
    <w:rPr>
      <w:rFonts w:ascii="Times New Roman" w:eastAsia="宋体" w:hAnsi="Times New Roman" w:cs="Times New Roman"/>
      <w:kern w:val="2"/>
      <w:sz w:val="21"/>
      <w:szCs w:val="22"/>
    </w:rPr>
  </w:style>
  <w:style w:type="paragraph" w:customStyle="1" w:styleId="TOC12">
    <w:name w:val="TOC 标题12"/>
    <w:basedOn w:val="1"/>
    <w:next w:val="a1"/>
    <w:qFormat/>
    <w:pPr>
      <w:widowControl/>
      <w:tabs>
        <w:tab w:val="left" w:pos="425"/>
      </w:tabs>
      <w:spacing w:before="480" w:after="0" w:line="276" w:lineRule="auto"/>
      <w:ind w:left="425" w:hanging="425"/>
      <w:jc w:val="left"/>
    </w:pPr>
    <w:rPr>
      <w:rFonts w:ascii="Cambria" w:hAnsi="Cambria" w:hint="eastAsia"/>
      <w:bCs w:val="0"/>
      <w:color w:val="365F91"/>
      <w:sz w:val="28"/>
      <w:szCs w:val="22"/>
    </w:rPr>
  </w:style>
  <w:style w:type="paragraph" w:customStyle="1" w:styleId="TOC11">
    <w:name w:val="TOC 标题11"/>
    <w:basedOn w:val="1"/>
    <w:next w:val="a1"/>
    <w:pPr>
      <w:widowControl/>
      <w:tabs>
        <w:tab w:val="left" w:pos="425"/>
      </w:tabs>
      <w:spacing w:before="480" w:after="0" w:line="276" w:lineRule="auto"/>
      <w:ind w:left="425" w:hanging="425"/>
      <w:jc w:val="left"/>
      <w:outlineLvl w:val="9"/>
    </w:pPr>
    <w:rPr>
      <w:rFonts w:ascii="Cambria" w:hAnsi="Cambria"/>
      <w:b w:val="0"/>
      <w:bCs w:val="0"/>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Pages>31</Pages>
  <Words>5303</Words>
  <Characters>30230</Characters>
  <Application>Microsoft Office Word</Application>
  <DocSecurity>0</DocSecurity>
  <Lines>251</Lines>
  <Paragraphs>70</Paragraphs>
  <ScaleCrop>false</ScaleCrop>
  <Company>WORKGROUP</Company>
  <LinksUpToDate>false</LinksUpToDate>
  <CharactersWithSpaces>35463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赵子超</dc:creator>
  <cp:lastModifiedBy>陈祖毅</cp:lastModifiedBy>
  <cp:revision>105</cp:revision>
  <dcterms:created xsi:type="dcterms:W3CDTF">2018-01-19T03:22:00Z</dcterms:created>
  <dcterms:modified xsi:type="dcterms:W3CDTF">2018-03-02T03:20:00Z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